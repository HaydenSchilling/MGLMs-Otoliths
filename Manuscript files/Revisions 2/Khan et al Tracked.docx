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B62D4" w14:textId="77777777" w:rsidR="00C31E7C" w:rsidRPr="00081D43" w:rsidRDefault="00C31E7C" w:rsidP="00C31E7C">
      <w:pPr>
        <w:spacing w:line="360" w:lineRule="auto"/>
        <w:rPr>
          <w:b/>
          <w:bCs/>
          <w:sz w:val="24"/>
          <w:szCs w:val="24"/>
        </w:rPr>
      </w:pPr>
      <w:bookmarkStart w:id="0" w:name="_Hlk47979156"/>
      <w:r w:rsidRPr="00AA122B">
        <w:rPr>
          <w:b/>
          <w:bCs/>
          <w:sz w:val="24"/>
          <w:szCs w:val="24"/>
        </w:rPr>
        <w:t xml:space="preserve">Title: </w:t>
      </w:r>
      <w:r w:rsidRPr="00081D43">
        <w:rPr>
          <w:sz w:val="24"/>
          <w:szCs w:val="24"/>
        </w:rPr>
        <w:t xml:space="preserve">Stock delineation of Striped Snakehead, </w:t>
      </w:r>
      <w:r w:rsidRPr="00081D43">
        <w:rPr>
          <w:i/>
          <w:iCs/>
          <w:sz w:val="24"/>
          <w:szCs w:val="24"/>
        </w:rPr>
        <w:t>Channa striata</w:t>
      </w:r>
      <w:r w:rsidRPr="00081D43">
        <w:rPr>
          <w:sz w:val="24"/>
          <w:szCs w:val="24"/>
        </w:rPr>
        <w:t xml:space="preserve"> </w:t>
      </w:r>
      <w:r>
        <w:rPr>
          <w:sz w:val="24"/>
          <w:szCs w:val="24"/>
        </w:rPr>
        <w:t>using</w:t>
      </w:r>
      <w:r w:rsidRPr="00081D43">
        <w:rPr>
          <w:sz w:val="24"/>
          <w:szCs w:val="24"/>
        </w:rPr>
        <w:t xml:space="preserve"> multivariate generalised linear models with otolith shape and chemistry</w:t>
      </w:r>
      <w:r>
        <w:rPr>
          <w:sz w:val="24"/>
          <w:szCs w:val="24"/>
        </w:rPr>
        <w:t xml:space="preserve"> data</w:t>
      </w:r>
    </w:p>
    <w:p w14:paraId="110B3BB5" w14:textId="77777777" w:rsidR="00C31E7C" w:rsidRPr="00AA122B" w:rsidRDefault="00C31E7C" w:rsidP="00C31E7C">
      <w:pPr>
        <w:spacing w:line="360" w:lineRule="auto"/>
        <w:rPr>
          <w:b/>
          <w:bCs/>
          <w:sz w:val="24"/>
          <w:szCs w:val="24"/>
        </w:rPr>
      </w:pPr>
    </w:p>
    <w:p w14:paraId="76FE3650" w14:textId="0E6967DA" w:rsidR="00C31E7C" w:rsidRPr="00AA122B" w:rsidRDefault="00C31E7C" w:rsidP="00C31E7C">
      <w:pPr>
        <w:spacing w:line="360" w:lineRule="auto"/>
        <w:rPr>
          <w:sz w:val="24"/>
          <w:szCs w:val="24"/>
          <w:vertAlign w:val="superscript"/>
        </w:rPr>
      </w:pPr>
      <w:r w:rsidRPr="00AA122B">
        <w:rPr>
          <w:b/>
          <w:bCs/>
          <w:sz w:val="24"/>
          <w:szCs w:val="24"/>
        </w:rPr>
        <w:t>Authors:</w:t>
      </w:r>
      <w:r w:rsidRPr="00AA122B">
        <w:rPr>
          <w:sz w:val="24"/>
          <w:szCs w:val="24"/>
        </w:rPr>
        <w:t xml:space="preserve"> Salman Khan</w:t>
      </w:r>
      <w:r w:rsidRPr="00AA122B">
        <w:rPr>
          <w:sz w:val="24"/>
          <w:szCs w:val="24"/>
          <w:vertAlign w:val="superscript"/>
        </w:rPr>
        <w:t>1#</w:t>
      </w:r>
      <w:r w:rsidRPr="00AA122B">
        <w:rPr>
          <w:sz w:val="24"/>
          <w:szCs w:val="24"/>
        </w:rPr>
        <w:t>, Hayden T. Schilling</w:t>
      </w:r>
      <w:r w:rsidRPr="00AA122B">
        <w:rPr>
          <w:sz w:val="24"/>
          <w:szCs w:val="24"/>
          <w:vertAlign w:val="superscript"/>
        </w:rPr>
        <w:t>2,3#</w:t>
      </w:r>
      <w:r w:rsidRPr="00AA122B">
        <w:rPr>
          <w:sz w:val="24"/>
          <w:szCs w:val="24"/>
        </w:rPr>
        <w:t>, Mohammad Afzal Khan</w:t>
      </w:r>
      <w:r w:rsidRPr="00AA122B">
        <w:rPr>
          <w:sz w:val="24"/>
          <w:szCs w:val="24"/>
          <w:vertAlign w:val="superscript"/>
        </w:rPr>
        <w:t>1</w:t>
      </w:r>
      <w:r w:rsidRPr="00AA122B">
        <w:rPr>
          <w:sz w:val="24"/>
          <w:szCs w:val="24"/>
        </w:rPr>
        <w:t>, Devendra Kumar Patel</w:t>
      </w:r>
      <w:r w:rsidRPr="00AA122B">
        <w:rPr>
          <w:sz w:val="24"/>
          <w:szCs w:val="24"/>
          <w:vertAlign w:val="superscript"/>
        </w:rPr>
        <w:t>4</w:t>
      </w:r>
      <w:r w:rsidRPr="00AA122B">
        <w:rPr>
          <w:sz w:val="24"/>
          <w:szCs w:val="24"/>
        </w:rPr>
        <w:t>,</w:t>
      </w:r>
      <w:r w:rsidR="007B3E96">
        <w:rPr>
          <w:sz w:val="24"/>
          <w:szCs w:val="24"/>
        </w:rPr>
        <w:t xml:space="preserve"> Ben Maslen</w:t>
      </w:r>
      <w:r w:rsidR="00ED2413">
        <w:rPr>
          <w:sz w:val="24"/>
          <w:szCs w:val="24"/>
          <w:vertAlign w:val="superscript"/>
        </w:rPr>
        <w:t>5</w:t>
      </w:r>
      <w:r w:rsidR="007B3E96">
        <w:rPr>
          <w:sz w:val="24"/>
          <w:szCs w:val="24"/>
        </w:rPr>
        <w:t>,</w:t>
      </w:r>
      <w:r w:rsidRPr="00AA122B">
        <w:rPr>
          <w:sz w:val="24"/>
          <w:szCs w:val="24"/>
        </w:rPr>
        <w:t xml:space="preserve"> Kaish Miyan</w:t>
      </w:r>
      <w:r w:rsidRPr="00AA122B">
        <w:rPr>
          <w:sz w:val="24"/>
          <w:szCs w:val="24"/>
          <w:vertAlign w:val="superscript"/>
        </w:rPr>
        <w:t>1</w:t>
      </w:r>
    </w:p>
    <w:p w14:paraId="117697AC" w14:textId="77777777" w:rsidR="00C31E7C" w:rsidRPr="00AA122B" w:rsidRDefault="00C31E7C" w:rsidP="00C31E7C">
      <w:pPr>
        <w:pStyle w:val="ListParagraph"/>
        <w:numPr>
          <w:ilvl w:val="0"/>
          <w:numId w:val="7"/>
        </w:numPr>
        <w:spacing w:line="360" w:lineRule="auto"/>
        <w:rPr>
          <w:sz w:val="24"/>
          <w:szCs w:val="24"/>
        </w:rPr>
      </w:pPr>
      <w:r w:rsidRPr="00AA122B">
        <w:rPr>
          <w:sz w:val="24"/>
          <w:szCs w:val="24"/>
        </w:rPr>
        <w:t>Section of Fishery Science and Aquaculture, Department of Zoology, Aligarh Muslim University, Aligarh -202 002, India</w:t>
      </w:r>
    </w:p>
    <w:p w14:paraId="0DA557A9" w14:textId="77777777" w:rsidR="00C31E7C" w:rsidRPr="00AA122B" w:rsidRDefault="00C31E7C" w:rsidP="00C31E7C">
      <w:pPr>
        <w:pStyle w:val="ListParagraph"/>
        <w:numPr>
          <w:ilvl w:val="0"/>
          <w:numId w:val="7"/>
        </w:numPr>
        <w:spacing w:line="360" w:lineRule="auto"/>
        <w:rPr>
          <w:sz w:val="24"/>
          <w:szCs w:val="24"/>
        </w:rPr>
      </w:pPr>
      <w:r w:rsidRPr="00AA122B">
        <w:rPr>
          <w:sz w:val="24"/>
          <w:szCs w:val="24"/>
        </w:rPr>
        <w:t>Centre for Marine Science &amp; Innovation, UNSW Australia, Sydney 2052, Australia</w:t>
      </w:r>
    </w:p>
    <w:p w14:paraId="1B20AE63" w14:textId="77777777" w:rsidR="00C31E7C" w:rsidRPr="00AA122B" w:rsidRDefault="00C31E7C" w:rsidP="00C31E7C">
      <w:pPr>
        <w:pStyle w:val="ListParagraph"/>
        <w:numPr>
          <w:ilvl w:val="0"/>
          <w:numId w:val="7"/>
        </w:numPr>
        <w:spacing w:line="360" w:lineRule="auto"/>
        <w:rPr>
          <w:sz w:val="24"/>
          <w:szCs w:val="24"/>
        </w:rPr>
      </w:pPr>
      <w:r w:rsidRPr="00AA122B">
        <w:rPr>
          <w:sz w:val="24"/>
          <w:szCs w:val="24"/>
        </w:rPr>
        <w:t>Sydney Institute of Marine Science, Chowder Bay Road, Mosman 2088, Australia</w:t>
      </w:r>
    </w:p>
    <w:p w14:paraId="4FCEC416" w14:textId="4214C381" w:rsidR="00C31E7C" w:rsidRDefault="00C31E7C" w:rsidP="00C31E7C">
      <w:pPr>
        <w:pStyle w:val="ListParagraph"/>
        <w:numPr>
          <w:ilvl w:val="0"/>
          <w:numId w:val="7"/>
        </w:numPr>
        <w:spacing w:line="360" w:lineRule="auto"/>
        <w:rPr>
          <w:sz w:val="24"/>
          <w:szCs w:val="24"/>
        </w:rPr>
      </w:pPr>
      <w:r w:rsidRPr="00AA122B">
        <w:rPr>
          <w:sz w:val="24"/>
          <w:szCs w:val="24"/>
        </w:rPr>
        <w:t>Indian Institute of Toxicology Research, Council of Scientific and Industrial Research, Lucknow-226 001, India  </w:t>
      </w:r>
    </w:p>
    <w:p w14:paraId="5B1C84AE" w14:textId="77777777" w:rsidR="00EF46D6" w:rsidRPr="00EF46D6" w:rsidRDefault="00EF46D6" w:rsidP="00EF46D6">
      <w:pPr>
        <w:pStyle w:val="ListParagraph"/>
        <w:numPr>
          <w:ilvl w:val="0"/>
          <w:numId w:val="7"/>
        </w:numPr>
        <w:rPr>
          <w:sz w:val="24"/>
          <w:szCs w:val="24"/>
        </w:rPr>
      </w:pPr>
      <w:r w:rsidRPr="00EF46D6">
        <w:rPr>
          <w:sz w:val="24"/>
          <w:szCs w:val="24"/>
        </w:rPr>
        <w:t>Mark Wainwright Analytical Centre, UNSW Australia, Sydney 2052, Australia</w:t>
      </w:r>
    </w:p>
    <w:p w14:paraId="4A455BB4" w14:textId="77777777" w:rsidR="00C31E7C" w:rsidRPr="00AA122B" w:rsidRDefault="00C31E7C" w:rsidP="00C31E7C">
      <w:pPr>
        <w:spacing w:line="360" w:lineRule="auto"/>
        <w:rPr>
          <w:sz w:val="24"/>
          <w:szCs w:val="24"/>
        </w:rPr>
      </w:pPr>
    </w:p>
    <w:p w14:paraId="61DBEED1" w14:textId="77777777" w:rsidR="00C31E7C" w:rsidRDefault="00C31E7C" w:rsidP="00C31E7C">
      <w:pPr>
        <w:spacing w:line="360" w:lineRule="auto"/>
        <w:rPr>
          <w:sz w:val="24"/>
          <w:szCs w:val="24"/>
        </w:rPr>
      </w:pPr>
      <w:r w:rsidRPr="00AA122B">
        <w:rPr>
          <w:sz w:val="24"/>
          <w:szCs w:val="24"/>
        </w:rPr>
        <w:t># SK and HTS are joint first authors.</w:t>
      </w:r>
    </w:p>
    <w:p w14:paraId="4D65AD61" w14:textId="77777777" w:rsidR="00C31E7C" w:rsidRPr="00AA122B" w:rsidRDefault="00C31E7C" w:rsidP="00C31E7C">
      <w:pPr>
        <w:spacing w:line="360" w:lineRule="auto"/>
        <w:rPr>
          <w:sz w:val="24"/>
          <w:szCs w:val="24"/>
        </w:rPr>
      </w:pPr>
      <w:r w:rsidRPr="00AA122B">
        <w:rPr>
          <w:sz w:val="24"/>
          <w:szCs w:val="24"/>
        </w:rPr>
        <w:t xml:space="preserve">Corresponding author: Hayden T. Schilling, </w:t>
      </w:r>
      <w:hyperlink r:id="rId8" w:history="1">
        <w:r w:rsidRPr="00AA122B">
          <w:rPr>
            <w:rStyle w:val="Hyperlink"/>
            <w:sz w:val="24"/>
            <w:szCs w:val="24"/>
          </w:rPr>
          <w:t>h.schilling@unsw.edu.au</w:t>
        </w:r>
      </w:hyperlink>
      <w:r w:rsidRPr="00AA122B">
        <w:rPr>
          <w:sz w:val="24"/>
          <w:szCs w:val="24"/>
        </w:rPr>
        <w:t xml:space="preserve"> , +</w:t>
      </w:r>
      <w:r>
        <w:rPr>
          <w:sz w:val="24"/>
          <w:szCs w:val="24"/>
        </w:rPr>
        <w:t>61</w:t>
      </w:r>
      <w:r w:rsidRPr="00AA122B">
        <w:rPr>
          <w:sz w:val="24"/>
          <w:szCs w:val="24"/>
        </w:rPr>
        <w:t>4 02 9435 46</w:t>
      </w:r>
      <w:r>
        <w:rPr>
          <w:sz w:val="24"/>
          <w:szCs w:val="24"/>
        </w:rPr>
        <w:t>00</w:t>
      </w:r>
      <w:r w:rsidRPr="00AA122B">
        <w:rPr>
          <w:sz w:val="24"/>
          <w:szCs w:val="24"/>
        </w:rPr>
        <w:t xml:space="preserve"> (no fax) </w:t>
      </w:r>
    </w:p>
    <w:p w14:paraId="1F5337BD" w14:textId="77777777" w:rsidR="00C31E7C" w:rsidRDefault="00C31E7C">
      <w:pPr>
        <w:rPr>
          <w:b/>
          <w:bCs/>
          <w:sz w:val="24"/>
          <w:szCs w:val="24"/>
        </w:rPr>
      </w:pPr>
      <w:r>
        <w:rPr>
          <w:b/>
          <w:bCs/>
          <w:sz w:val="24"/>
          <w:szCs w:val="24"/>
        </w:rPr>
        <w:br w:type="page"/>
      </w:r>
    </w:p>
    <w:bookmarkEnd w:id="0"/>
    <w:p w14:paraId="4061CC97" w14:textId="43FB6B61" w:rsidR="002E634B" w:rsidRPr="00AA122B" w:rsidRDefault="002E634B" w:rsidP="004753C2">
      <w:pPr>
        <w:spacing w:line="360" w:lineRule="auto"/>
        <w:rPr>
          <w:b/>
          <w:bCs/>
          <w:sz w:val="24"/>
          <w:szCs w:val="24"/>
        </w:rPr>
      </w:pPr>
      <w:r w:rsidRPr="00AA122B">
        <w:rPr>
          <w:b/>
          <w:bCs/>
          <w:sz w:val="24"/>
          <w:szCs w:val="24"/>
        </w:rPr>
        <w:lastRenderedPageBreak/>
        <w:t>Abstract:</w:t>
      </w:r>
    </w:p>
    <w:p w14:paraId="0EA8AABE" w14:textId="158EC4B6" w:rsidR="00081D43" w:rsidRPr="00081D43" w:rsidRDefault="003C0E7C" w:rsidP="004753C2">
      <w:pPr>
        <w:spacing w:line="360" w:lineRule="auto"/>
        <w:rPr>
          <w:sz w:val="24"/>
          <w:szCs w:val="24"/>
        </w:rPr>
      </w:pPr>
      <w:r w:rsidRPr="00AA122B">
        <w:rPr>
          <w:sz w:val="24"/>
          <w:szCs w:val="24"/>
        </w:rPr>
        <w:t>Otoliths are commonly used to discriminate between</w:t>
      </w:r>
      <w:r w:rsidR="0027405A" w:rsidRPr="00AA122B">
        <w:rPr>
          <w:sz w:val="24"/>
          <w:szCs w:val="24"/>
        </w:rPr>
        <w:t xml:space="preserve"> </w:t>
      </w:r>
      <w:r w:rsidR="00155C64">
        <w:rPr>
          <w:sz w:val="24"/>
          <w:szCs w:val="24"/>
        </w:rPr>
        <w:t xml:space="preserve">fish </w:t>
      </w:r>
      <w:r w:rsidRPr="00AA122B">
        <w:rPr>
          <w:sz w:val="24"/>
          <w:szCs w:val="24"/>
        </w:rPr>
        <w:t xml:space="preserve">stocks, through both elemental composition and otolith shape. </w:t>
      </w:r>
      <w:r w:rsidR="00EF46D6" w:rsidRPr="00EF46D6">
        <w:rPr>
          <w:sz w:val="24"/>
          <w:szCs w:val="24"/>
        </w:rPr>
        <w:t xml:space="preserve">Typical studies also have a large number of elemental compositions and shape measures relative </w:t>
      </w:r>
      <w:r w:rsidR="000E062C">
        <w:rPr>
          <w:sz w:val="24"/>
          <w:szCs w:val="24"/>
        </w:rPr>
        <w:t xml:space="preserve">to </w:t>
      </w:r>
      <w:r w:rsidR="00EF46D6" w:rsidRPr="00EF46D6">
        <w:rPr>
          <w:sz w:val="24"/>
          <w:szCs w:val="24"/>
        </w:rPr>
        <w:t>the number of otolith samples, with these measures exhibiting strong mean-variance relationships. These properties make otolith composition and shape data highly suitable for use within a multivariate generalised linear model (MGLM) framework, yet MGLMs have historically never been applied to otolith data</w:t>
      </w:r>
      <w:r w:rsidR="00081D43">
        <w:rPr>
          <w:sz w:val="24"/>
          <w:szCs w:val="24"/>
        </w:rPr>
        <w:t>. Here we apply</w:t>
      </w:r>
      <w:r w:rsidR="008C2620">
        <w:rPr>
          <w:sz w:val="24"/>
          <w:szCs w:val="24"/>
        </w:rPr>
        <w:t xml:space="preserve"> both a traditional distance based</w:t>
      </w:r>
      <w:ins w:id="1" w:author="Hayden Schilling" w:date="2021-03-19T09:33:00Z">
        <w:r w:rsidR="007052E0">
          <w:rPr>
            <w:sz w:val="24"/>
            <w:szCs w:val="24"/>
          </w:rPr>
          <w:t xml:space="preserve"> p</w:t>
        </w:r>
        <w:r w:rsidR="007052E0" w:rsidRPr="007052E0">
          <w:rPr>
            <w:sz w:val="24"/>
            <w:szCs w:val="24"/>
          </w:rPr>
          <w:t>ermutational multivariate analysis of variance</w:t>
        </w:r>
      </w:ins>
      <w:r w:rsidR="008C2620">
        <w:rPr>
          <w:sz w:val="24"/>
          <w:szCs w:val="24"/>
        </w:rPr>
        <w:t xml:space="preserve"> </w:t>
      </w:r>
      <w:ins w:id="2" w:author="Hayden Schilling" w:date="2021-03-19T09:33:00Z">
        <w:r w:rsidR="007052E0">
          <w:rPr>
            <w:sz w:val="24"/>
            <w:szCs w:val="24"/>
          </w:rPr>
          <w:t>(</w:t>
        </w:r>
      </w:ins>
      <w:r w:rsidR="008C2620">
        <w:rPr>
          <w:sz w:val="24"/>
          <w:szCs w:val="24"/>
        </w:rPr>
        <w:t>PERMANOVA</w:t>
      </w:r>
      <w:ins w:id="3" w:author="Hayden Schilling" w:date="2021-03-19T09:33:00Z">
        <w:r w:rsidR="007052E0">
          <w:rPr>
            <w:sz w:val="24"/>
            <w:szCs w:val="24"/>
          </w:rPr>
          <w:t>)</w:t>
        </w:r>
      </w:ins>
      <w:r w:rsidR="008C2620">
        <w:rPr>
          <w:sz w:val="24"/>
          <w:szCs w:val="24"/>
        </w:rPr>
        <w:t xml:space="preserve"> and</w:t>
      </w:r>
      <w:r w:rsidR="00081D43">
        <w:rPr>
          <w:sz w:val="24"/>
          <w:szCs w:val="24"/>
        </w:rPr>
        <w:t xml:space="preserve"> MGLMs to a</w:t>
      </w:r>
      <w:r w:rsidR="00081D43" w:rsidRPr="00AA122B">
        <w:rPr>
          <w:sz w:val="24"/>
          <w:szCs w:val="24"/>
        </w:rPr>
        <w:t xml:space="preserve"> case study of </w:t>
      </w:r>
      <w:r w:rsidR="00081D43" w:rsidRPr="00AA122B">
        <w:rPr>
          <w:i/>
          <w:iCs/>
          <w:sz w:val="24"/>
          <w:szCs w:val="24"/>
        </w:rPr>
        <w:t xml:space="preserve">Channa striata </w:t>
      </w:r>
      <w:r w:rsidR="00081D43">
        <w:rPr>
          <w:sz w:val="24"/>
          <w:szCs w:val="24"/>
        </w:rPr>
        <w:t xml:space="preserve">(Striped Snakehead) </w:t>
      </w:r>
      <w:r w:rsidR="00081D43" w:rsidRPr="00AA122B">
        <w:rPr>
          <w:sz w:val="24"/>
          <w:szCs w:val="24"/>
        </w:rPr>
        <w:t>in India</w:t>
      </w:r>
      <w:r w:rsidR="000D4C5A">
        <w:rPr>
          <w:sz w:val="24"/>
          <w:szCs w:val="24"/>
        </w:rPr>
        <w:t>.</w:t>
      </w:r>
      <w:r w:rsidR="00081D43">
        <w:rPr>
          <w:sz w:val="24"/>
          <w:szCs w:val="24"/>
        </w:rPr>
        <w:t xml:space="preserve"> </w:t>
      </w:r>
      <w:r w:rsidR="00EF46D6" w:rsidRPr="00EF46D6">
        <w:rPr>
          <w:sz w:val="24"/>
          <w:szCs w:val="24"/>
        </w:rPr>
        <w:t>We also introduce the Tweedie</w:t>
      </w:r>
      <w:r w:rsidR="00FA047B">
        <w:rPr>
          <w:sz w:val="24"/>
          <w:szCs w:val="24"/>
        </w:rPr>
        <w:t xml:space="preserve"> and gamma</w:t>
      </w:r>
      <w:r w:rsidR="00EF46D6" w:rsidRPr="00EF46D6">
        <w:rPr>
          <w:sz w:val="24"/>
          <w:szCs w:val="24"/>
        </w:rPr>
        <w:t xml:space="preserve"> distribution</w:t>
      </w:r>
      <w:r w:rsidR="00FA047B">
        <w:rPr>
          <w:sz w:val="24"/>
          <w:szCs w:val="24"/>
        </w:rPr>
        <w:t>s</w:t>
      </w:r>
      <w:r w:rsidR="00EF46D6" w:rsidRPr="00EF46D6">
        <w:rPr>
          <w:sz w:val="24"/>
          <w:szCs w:val="24"/>
        </w:rPr>
        <w:t xml:space="preserve"> as suitable error structure</w:t>
      </w:r>
      <w:r w:rsidR="00FA047B">
        <w:rPr>
          <w:sz w:val="24"/>
          <w:szCs w:val="24"/>
        </w:rPr>
        <w:t>s</w:t>
      </w:r>
      <w:r w:rsidR="00EF46D6" w:rsidRPr="00EF46D6">
        <w:rPr>
          <w:sz w:val="24"/>
          <w:szCs w:val="24"/>
        </w:rPr>
        <w:t xml:space="preserve"> for the MGLM’s, drawing similarities in the properties of Biomass data. </w:t>
      </w:r>
      <w:r w:rsidR="000D4C5A">
        <w:rPr>
          <w:sz w:val="24"/>
          <w:szCs w:val="24"/>
        </w:rPr>
        <w:t xml:space="preserve">We demonstrate that otolith elemental data and combined otolith elemental and shape data violate the assumption of homogeneity of variance of PERMANOVA and may give misleading results, while the assumptions of the MGLM with Tweedie </w:t>
      </w:r>
      <w:r w:rsidR="00EF46D6">
        <w:rPr>
          <w:sz w:val="24"/>
          <w:szCs w:val="24"/>
        </w:rPr>
        <w:t xml:space="preserve">and gamma </w:t>
      </w:r>
      <w:r w:rsidR="000D4C5A">
        <w:rPr>
          <w:sz w:val="24"/>
          <w:szCs w:val="24"/>
        </w:rPr>
        <w:t>distribution are shown to be satisfied. an</w:t>
      </w:r>
      <w:r w:rsidR="00081D43" w:rsidRPr="00AA122B">
        <w:rPr>
          <w:sz w:val="24"/>
          <w:szCs w:val="24"/>
        </w:rPr>
        <w:t xml:space="preserve">d </w:t>
      </w:r>
      <w:r w:rsidR="00DC6EA0">
        <w:rPr>
          <w:sz w:val="24"/>
          <w:szCs w:val="24"/>
        </w:rPr>
        <w:t>are</w:t>
      </w:r>
      <w:r w:rsidR="00081D43" w:rsidRPr="00AA122B">
        <w:rPr>
          <w:sz w:val="24"/>
          <w:szCs w:val="24"/>
        </w:rPr>
        <w:t xml:space="preserve"> appropriate for both otolith shape and elemental composition data</w:t>
      </w:r>
      <w:r w:rsidR="00081D43">
        <w:rPr>
          <w:sz w:val="24"/>
          <w:szCs w:val="24"/>
        </w:rPr>
        <w:t>. C</w:t>
      </w:r>
      <w:r w:rsidR="00081D43" w:rsidRPr="00AA122B">
        <w:rPr>
          <w:sz w:val="24"/>
          <w:szCs w:val="24"/>
        </w:rPr>
        <w:t xml:space="preserve">onsistent differences between 3 groups of </w:t>
      </w:r>
      <w:r w:rsidR="00081D43" w:rsidRPr="00AA122B">
        <w:rPr>
          <w:i/>
          <w:iCs/>
          <w:sz w:val="24"/>
          <w:szCs w:val="24"/>
        </w:rPr>
        <w:t>C. striata</w:t>
      </w:r>
      <w:r w:rsidR="00081D43">
        <w:rPr>
          <w:sz w:val="24"/>
          <w:szCs w:val="24"/>
        </w:rPr>
        <w:t xml:space="preserve"> were identified using otolith shape, otolith chemistry and a combined otolith shape and chemistry dataset. This suggests that future </w:t>
      </w:r>
      <w:r w:rsidR="00EF46D6">
        <w:rPr>
          <w:sz w:val="24"/>
          <w:szCs w:val="24"/>
        </w:rPr>
        <w:t xml:space="preserve">research should be conducted into whether there are demographic differences between these groups which may influence </w:t>
      </w:r>
      <w:r w:rsidR="00081D43">
        <w:rPr>
          <w:sz w:val="24"/>
          <w:szCs w:val="24"/>
        </w:rPr>
        <w:t>management considerations.</w:t>
      </w:r>
      <w:r w:rsidR="00081D43" w:rsidRPr="00081D43">
        <w:rPr>
          <w:sz w:val="24"/>
          <w:szCs w:val="24"/>
        </w:rPr>
        <w:t xml:space="preserve"> </w:t>
      </w:r>
      <w:r w:rsidR="00081D43" w:rsidRPr="00AA122B">
        <w:rPr>
          <w:sz w:val="24"/>
          <w:szCs w:val="24"/>
        </w:rPr>
        <w:t>The MGLM method is widely applicable and could be applied to any multivariate otolith shape or elemental composition dataset.</w:t>
      </w:r>
    </w:p>
    <w:p w14:paraId="3B416CB7" w14:textId="77777777" w:rsidR="00081D43" w:rsidRDefault="00081D43" w:rsidP="004753C2">
      <w:pPr>
        <w:spacing w:line="360" w:lineRule="auto"/>
        <w:rPr>
          <w:sz w:val="24"/>
          <w:szCs w:val="24"/>
        </w:rPr>
      </w:pPr>
    </w:p>
    <w:p w14:paraId="18F62BC9" w14:textId="36FA86C7" w:rsidR="009366DA" w:rsidRPr="00AA122B" w:rsidRDefault="009366DA" w:rsidP="004753C2">
      <w:pPr>
        <w:spacing w:line="360" w:lineRule="auto"/>
        <w:rPr>
          <w:sz w:val="24"/>
          <w:szCs w:val="24"/>
        </w:rPr>
      </w:pPr>
    </w:p>
    <w:p w14:paraId="44114215" w14:textId="7DA2AFCE" w:rsidR="009366DA" w:rsidRPr="00AA122B" w:rsidRDefault="009366DA" w:rsidP="004753C2">
      <w:pPr>
        <w:spacing w:line="360" w:lineRule="auto"/>
        <w:rPr>
          <w:b/>
          <w:bCs/>
          <w:sz w:val="24"/>
          <w:szCs w:val="24"/>
        </w:rPr>
      </w:pPr>
      <w:r w:rsidRPr="00AA122B">
        <w:rPr>
          <w:b/>
          <w:bCs/>
          <w:sz w:val="24"/>
          <w:szCs w:val="24"/>
        </w:rPr>
        <w:t>Keywords:</w:t>
      </w:r>
    </w:p>
    <w:p w14:paraId="1890DA95" w14:textId="3BF7A8EF" w:rsidR="003C0E7C" w:rsidRPr="004244F9" w:rsidRDefault="009366DA" w:rsidP="004753C2">
      <w:pPr>
        <w:spacing w:line="360" w:lineRule="auto"/>
        <w:rPr>
          <w:sz w:val="24"/>
          <w:szCs w:val="24"/>
        </w:rPr>
      </w:pPr>
      <w:r w:rsidRPr="00AA122B">
        <w:rPr>
          <w:sz w:val="24"/>
          <w:szCs w:val="24"/>
        </w:rPr>
        <w:t xml:space="preserve">Otolith shape, otolith chemistry, multivariate generalised linear models, </w:t>
      </w:r>
      <w:r w:rsidR="00081D43">
        <w:rPr>
          <w:sz w:val="24"/>
          <w:szCs w:val="24"/>
        </w:rPr>
        <w:t>India,</w:t>
      </w:r>
      <w:r w:rsidR="00805A5E">
        <w:rPr>
          <w:sz w:val="24"/>
          <w:szCs w:val="24"/>
        </w:rPr>
        <w:t xml:space="preserve"> stock discrimination</w:t>
      </w:r>
      <w:r w:rsidR="003C0E7C" w:rsidRPr="00AA122B">
        <w:rPr>
          <w:b/>
          <w:bCs/>
          <w:sz w:val="24"/>
          <w:szCs w:val="24"/>
        </w:rPr>
        <w:br w:type="page"/>
      </w:r>
    </w:p>
    <w:p w14:paraId="34118327" w14:textId="164B7FA3" w:rsidR="005C079A" w:rsidRPr="001A4AE2" w:rsidRDefault="005C079A" w:rsidP="001A4AE2">
      <w:pPr>
        <w:pStyle w:val="ListParagraph"/>
        <w:numPr>
          <w:ilvl w:val="0"/>
          <w:numId w:val="11"/>
        </w:numPr>
        <w:spacing w:line="360" w:lineRule="auto"/>
        <w:rPr>
          <w:b/>
          <w:bCs/>
          <w:sz w:val="24"/>
          <w:szCs w:val="24"/>
        </w:rPr>
      </w:pPr>
      <w:r w:rsidRPr="001A4AE2">
        <w:rPr>
          <w:b/>
          <w:bCs/>
          <w:sz w:val="24"/>
          <w:szCs w:val="24"/>
        </w:rPr>
        <w:lastRenderedPageBreak/>
        <w:t>Introduction</w:t>
      </w:r>
      <w:r w:rsidR="00773871" w:rsidRPr="001A4AE2">
        <w:rPr>
          <w:b/>
          <w:bCs/>
          <w:sz w:val="24"/>
          <w:szCs w:val="24"/>
        </w:rPr>
        <w:t>:</w:t>
      </w:r>
    </w:p>
    <w:p w14:paraId="1B8FADA0" w14:textId="08A16BB9" w:rsidR="00B44FDE" w:rsidRDefault="005C079A" w:rsidP="004753C2">
      <w:pPr>
        <w:spacing w:line="360" w:lineRule="auto"/>
        <w:rPr>
          <w:sz w:val="24"/>
          <w:szCs w:val="24"/>
        </w:rPr>
      </w:pPr>
      <w:r w:rsidRPr="00AA122B">
        <w:rPr>
          <w:sz w:val="24"/>
          <w:szCs w:val="24"/>
        </w:rPr>
        <w:tab/>
        <w:t xml:space="preserve">Natural markers </w:t>
      </w:r>
      <w:r w:rsidR="002B4B47" w:rsidRPr="00AA122B">
        <w:rPr>
          <w:sz w:val="24"/>
          <w:szCs w:val="24"/>
        </w:rPr>
        <w:t>such as</w:t>
      </w:r>
      <w:r w:rsidRPr="00AA122B">
        <w:rPr>
          <w:sz w:val="24"/>
          <w:szCs w:val="24"/>
        </w:rPr>
        <w:t xml:space="preserve"> genetic, </w:t>
      </w:r>
      <w:r w:rsidR="002B4B47" w:rsidRPr="00AA122B">
        <w:rPr>
          <w:sz w:val="24"/>
          <w:szCs w:val="24"/>
        </w:rPr>
        <w:t>elemental</w:t>
      </w:r>
      <w:r w:rsidRPr="00AA122B">
        <w:rPr>
          <w:sz w:val="24"/>
          <w:szCs w:val="24"/>
        </w:rPr>
        <w:t xml:space="preserve"> or morphological markers can be used</w:t>
      </w:r>
      <w:r w:rsidR="00F83659">
        <w:rPr>
          <w:sz w:val="24"/>
          <w:szCs w:val="24"/>
        </w:rPr>
        <w:t xml:space="preserve"> as tools</w:t>
      </w:r>
      <w:r w:rsidRPr="00AA122B">
        <w:rPr>
          <w:sz w:val="24"/>
          <w:szCs w:val="24"/>
        </w:rPr>
        <w:t xml:space="preserve"> to delineate populations</w:t>
      </w:r>
      <w:r w:rsidR="002B4B47" w:rsidRPr="00AA122B">
        <w:rPr>
          <w:sz w:val="24"/>
          <w:szCs w:val="24"/>
        </w:rPr>
        <w:t xml:space="preserve"> or stocks</w:t>
      </w:r>
      <w:r w:rsidR="00F36436" w:rsidRPr="00AA122B">
        <w:rPr>
          <w:sz w:val="24"/>
          <w:szCs w:val="24"/>
        </w:rPr>
        <w:t>, providing important information for fisheries management</w:t>
      </w:r>
      <w:r w:rsidR="00ED2413">
        <w:rPr>
          <w:sz w:val="24"/>
          <w:szCs w:val="24"/>
        </w:rPr>
        <w:fldChar w:fldCharType="begin"/>
      </w:r>
      <w:r w:rsidR="00ED2413">
        <w:rPr>
          <w:sz w:val="24"/>
          <w:szCs w:val="24"/>
        </w:rPr>
        <w:instrText xml:space="preserve"> ADDIN ZOTERO_ITEM CSL_CITATION {"citationID":"4yskiqNa","properties":{"formattedCitation":"\\super 1,2\\nosupersub{}","plainCitation":"1,2","noteIndex":0},"citationItems":[{"id":1908,"uris":["http://zotero.org/users/local/U6DoygBa/items/K796C58M"],"uri":["http://zotero.org/users/local/U6DoygBa/items/K796C58M"],"itemData":{"id":1908,"type":"article-journal","abstract":"Otolith chemistry is an effective technique for evaluating fish environmental history, but its utility in fisheries management has not been comprehensively examined. Thus, a review of otolith chemistry with emphasis on management applicability is presented. More than 1500 otolith chemistry manuscripts published from 1967 to 2015 are reviewed and descriptive case studies are used to illustrate the utility of otolith chemistry as a fisheries management tool. Otolith chemistry publications span a wide variety of topics (e.g. natal origins, habitat use, movement, stock discrimination and statistical theory) and species in freshwater and marine systems. Despite the broad distribution of manuscripts in a variety of fisheries, environmental and ecological journals, the majority of publications (83%, n = 1264) do not describe implications or applications of otolith chemistry for fisheries management. This information gap is addressed through case studies that illustrate management applications of otolith chemistry. Case studies cover numerous topics (e.g. natal origins, population connectivity, stock enhancement, transgenerational marking, pollution exposure history and invasive species management) in freshwater and marine systems using sport fishes, invasive fishes, endangered fishes and species of commercial and aquaculture importance. Otolith chemistry has diverse implications and applications for fisheries management worldwide. Collaboration among fisheries professionals from academia, government agencies and non-governmental organizations will help bridge the research-management divide and establish otolith chemistry as a fisheries management tool.","container-title":"Journal of Fish Biology","DOI":"https://doi.org/10.1111/jfb.13155","ISSN":"1095-8649","issue":"2","language":"en","note":"_eprint: https://onlinelibrary.wiley.com/doi/pdf/10.1111/jfb.13155","page":"505-527","source":"Wiley Online Library","title":"Chemistry to conservation: using otoliths to advance recreational and commercial fisheries management","title-short":"Chemistry to conservation","volume":"90","author":[{"family":"Carlson","given":"A. K."},{"family":"Phelps","given":"Q. E."},{"family":"Graeb","given":"B. D. S."}],"issued":{"date-parts":[["2017"]]}}},{"id":1911,"uris":["http://zotero.org/users/local/U6DoygBa/items/HVV7C6FZ"],"uri":["http://zotero.org/users/local/U6DoygBa/items/HVV7C6FZ"],"itemData":{"id":1911,"type":"article-journal","abstract":"Genetic analyses have much to offer fisheries managers, especially in the provision of tools enabling unequivocal specimen identification and assessment of stock structure. The three commonly-used genetic tools – allozymes, mitochondrial DNA and microsatellites – differ in their properties. These differences must be born in mind, especially when interpreting gene frequency data collected for stock structure research. Examples where genetic approaches have been used to identify specimens are given, with special attention being given to compliance and labelling issues. Treatment of stock structure focuses on Atlantic cod and on yellowfin, bigeye and albacore tunas. The different resolving powers of the various techniques are discussed. Marine fish typically show low levels of population genetic differentiation, and in such species the use of large sample sizes and, preferably, multiple types of markers are desirable to resolve stock structure issues.","container-title":"Hydrobiologia","DOI":"10.1023/A:1003928327503","ISSN":"1573-5117","issue":"1","journalAbbreviation":"Hydrobiologia","language":"en","page":"191-201","source":"Springer Link","title":"Genetics in fisheries management","volume":"420","author":[{"family":"Ward","given":"R. D."}],"issued":{"date-parts":[["2000",2,1]]}}}],"schema":"https://github.com/citation-style-language/schema/raw/master/csl-citation.json"} </w:instrText>
      </w:r>
      <w:r w:rsidR="00ED2413">
        <w:rPr>
          <w:sz w:val="24"/>
          <w:szCs w:val="24"/>
        </w:rPr>
        <w:fldChar w:fldCharType="separate"/>
      </w:r>
      <w:r w:rsidR="00ED2413" w:rsidRPr="00ED2413">
        <w:rPr>
          <w:rFonts w:ascii="Calibri" w:hAnsi="Calibri" w:cs="Calibri"/>
          <w:sz w:val="24"/>
          <w:szCs w:val="24"/>
          <w:vertAlign w:val="superscript"/>
        </w:rPr>
        <w:t>1,2</w:t>
      </w:r>
      <w:r w:rsidR="00ED2413">
        <w:rPr>
          <w:sz w:val="24"/>
          <w:szCs w:val="24"/>
        </w:rPr>
        <w:fldChar w:fldCharType="end"/>
      </w:r>
      <w:r w:rsidRPr="00AA122B">
        <w:rPr>
          <w:sz w:val="24"/>
          <w:szCs w:val="24"/>
        </w:rPr>
        <w:t xml:space="preserve">. </w:t>
      </w:r>
      <w:bookmarkStart w:id="4" w:name="_Hlk57559224"/>
      <w:r w:rsidR="002B4B47" w:rsidRPr="00AA122B">
        <w:rPr>
          <w:sz w:val="24"/>
          <w:szCs w:val="24"/>
        </w:rPr>
        <w:t>Otoliths are a common tool used</w:t>
      </w:r>
      <w:r w:rsidRPr="00AA122B">
        <w:rPr>
          <w:sz w:val="24"/>
          <w:szCs w:val="24"/>
        </w:rPr>
        <w:t xml:space="preserve"> for stock discrimination</w:t>
      </w:r>
      <w:r w:rsidR="002B4B47" w:rsidRPr="00AA122B">
        <w:rPr>
          <w:sz w:val="24"/>
          <w:szCs w:val="24"/>
        </w:rPr>
        <w:t xml:space="preserve"> and</w:t>
      </w:r>
      <w:r w:rsidRPr="00AA122B">
        <w:rPr>
          <w:sz w:val="24"/>
          <w:szCs w:val="24"/>
        </w:rPr>
        <w:t xml:space="preserve"> </w:t>
      </w:r>
      <w:r w:rsidR="00F36436" w:rsidRPr="00AA122B">
        <w:rPr>
          <w:sz w:val="24"/>
          <w:szCs w:val="24"/>
        </w:rPr>
        <w:t>n</w:t>
      </w:r>
      <w:r w:rsidRPr="00AA122B">
        <w:rPr>
          <w:sz w:val="24"/>
          <w:szCs w:val="24"/>
        </w:rPr>
        <w:t>umerous studies have shown the potential of otoliths in addressing research problems related to successful fishery resource management</w:t>
      </w:r>
      <w:r w:rsidR="00165B55">
        <w:rPr>
          <w:sz w:val="24"/>
          <w:szCs w:val="24"/>
        </w:rPr>
        <w:fldChar w:fldCharType="begin"/>
      </w:r>
      <w:r w:rsidR="006D694C">
        <w:rPr>
          <w:sz w:val="24"/>
          <w:szCs w:val="24"/>
        </w:rPr>
        <w:instrText xml:space="preserve"> ADDIN ZOTERO_ITEM CSL_CITATION {"citationID":"w5sj9LWM","properties":{"formattedCitation":"\\super 3,4\\nosupersub{}","plainCitation":"3,4","noteIndex":0},"citationItems":[{"id":1880,"uris":["http://zotero.org/users/local/U6DoygBa/items/HQ2BPGL8"],"uri":["http://zotero.org/users/local/U6DoygBa/items/HQ2BPGL8"],"itemData":{"id":1880,"type":"article-journal","abstract":"Geometric morphometrics is a relatively new tool to fisheries research showing promise as a means of enabling researchers to cheaply and quickly categorise fish to individual stocks based on variations in otolith form, most commonly size and shape. In this study we introduce the method of elliptical Fourier analysis using two widely separated populations of striped trumpeter (Latris lineata) as a case study and compare the interpretation of results based on both unconstrained and constrained ordination techniques. There were no significant differences in otolith morphometrics between sex or age classes within each region. All form descriptors were standardised for fish length, thereby minimising confounding effects on any potential inter-regional otolith form differences. Non-metric multidimensional scaling was not sufficient to elucidate differences in otolith form between populations. However, using constrained canonical analysis of principal coordinates and canonical discriminant analysis, regional differences became evident with allocation success of 75 and 87%, respectively. Based on this study differences in otolith form reflect that the two tested striped trumpeter populations have reasonable phenotypic anonymity. This study further supports the usefulness of shape analysis and constrained non-parametric statistical tests as tools for stock discrimination and introduces elliptical Fourier analysis to the study of otolith morphometrics.","container-title":"Fisheries Research","DOI":"10.1016/j.fishres.2005.10.013","ISSN":"0165-7836","issue":"2","journalAbbreviation":"Fisheries Research","language":"en","page":"138-147","source":"ScienceDirect","title":"Application of elliptical Fourier analysis of otolith form as a tool for stock identification","volume":"77","author":[{"family":"Tracey","given":"Sean R."},{"family":"Lyle","given":"Jeremy M."},{"family":"Duhamel","given":"Guy"}],"issued":{"date-parts":[["2006",2,1]]}}},{"id":1815,"uris":["http://zotero.org/users/local/U6DoygBa/items/HR5LK2UZ"],"uri":["http://zotero.org/users/local/U6DoygBa/items/HR5LK2UZ"],"itemData":{"id":1815,"type":"article-journal","abstract":"Otolith based methods have the potential to discriminate between stocks, an important requirement for sustainable management of fish. The abilities of two otolith based methods to investigate stock structure of the sciaenid Argyrosomus japonicus in South Australia were compared: (i) elemental signatures (Sr:Ca, Ba:Ca, and Mg:Ca) from the otolith edge, and (ii) shape characteristics (otolith morphometrics and overall shape) of whole otoliths. Comparison of elemental signatures indicated that Ba:Ca levels were low in the western coast, intermediate in the central coast and high in the eastern coast. Constrained Canonical Analysis of Principal Coordinates (CAP) allocated elemental concentrations of individual otoliths to regions with 100, 100, and 87% success for western, central and eastern coasts respectively. Otolith shape (elliptical Fourier descriptors and morphological indices) supported results from the elemental study with allocation success of 85, 57, and 85% for western, central and eastern coasts respectively. Shape analysis was then used to investigate the origin of individuals caught in marine waters but suspected of being from an aquaculture facility. The two stock discrimination methods were complementary because trace-element analysis of the otolith edge provided very high classification success and gave a snapshot of differences between groups from different geographic areas, while shape analysis indicated that these discrete groups of fish experienced different environmental conditions over a long period of time. Results from this study highlight the importance of multiple methods in stock discrimination and suggest sub-structuring of the stock of A. japonicus in South Australia.","container-title":"Fisheries Research","DOI":"10.1016/j.fishres.2011.03.014","ISSN":"0165-7836","issue":"1","journalAbbreviation":"Fisheries Research","language":"en","page":"75-83","source":"ScienceDirect","title":"Otolith shape and elemental composition: Complementary tools for stock discrimination of mulloway (&lt;i&gt;Argyrosomus japonicus&lt;/i&gt;) in southern Australia","title-short":"Otolith shape and elemental composition","volume":"110","author":[{"family":"Ferguson","given":"Greg J."},{"family":"Ward","given":"Tim M."},{"family":"Gillanders","given":"Bronwyn M."}],"issued":{"date-parts":[["2011",6,1]]}}}],"schema":"https://github.com/citation-style-language/schema/raw/master/csl-citation.json"} </w:instrText>
      </w:r>
      <w:r w:rsidR="00165B55">
        <w:rPr>
          <w:sz w:val="24"/>
          <w:szCs w:val="24"/>
        </w:rPr>
        <w:fldChar w:fldCharType="separate"/>
      </w:r>
      <w:r w:rsidR="00165B55" w:rsidRPr="00165B55">
        <w:rPr>
          <w:rFonts w:ascii="Calibri" w:hAnsi="Calibri" w:cs="Calibri"/>
          <w:sz w:val="24"/>
          <w:szCs w:val="24"/>
          <w:vertAlign w:val="superscript"/>
        </w:rPr>
        <w:t>3,4</w:t>
      </w:r>
      <w:r w:rsidR="00165B55">
        <w:rPr>
          <w:sz w:val="24"/>
          <w:szCs w:val="24"/>
        </w:rPr>
        <w:fldChar w:fldCharType="end"/>
      </w:r>
      <w:bookmarkEnd w:id="4"/>
      <w:r w:rsidR="007A6B43">
        <w:rPr>
          <w:sz w:val="24"/>
          <w:szCs w:val="24"/>
        </w:rPr>
        <w:t>.</w:t>
      </w:r>
      <w:r w:rsidR="00B44FDE">
        <w:rPr>
          <w:sz w:val="24"/>
          <w:szCs w:val="24"/>
        </w:rPr>
        <w:t xml:space="preserve"> </w:t>
      </w:r>
      <w:r w:rsidR="007A6B43">
        <w:rPr>
          <w:sz w:val="24"/>
          <w:szCs w:val="24"/>
        </w:rPr>
        <w:t>B</w:t>
      </w:r>
      <w:r w:rsidR="002B4B47" w:rsidRPr="00AA122B">
        <w:rPr>
          <w:sz w:val="24"/>
          <w:szCs w:val="24"/>
        </w:rPr>
        <w:t>oth o</w:t>
      </w:r>
      <w:r w:rsidRPr="00AA122B">
        <w:rPr>
          <w:sz w:val="24"/>
          <w:szCs w:val="24"/>
        </w:rPr>
        <w:t>tolith shape</w:t>
      </w:r>
      <w:r w:rsidR="002B4B47" w:rsidRPr="00AA122B">
        <w:rPr>
          <w:sz w:val="24"/>
          <w:szCs w:val="24"/>
        </w:rPr>
        <w:t xml:space="preserve"> and elemental</w:t>
      </w:r>
      <w:r w:rsidRPr="00AA122B">
        <w:rPr>
          <w:sz w:val="24"/>
          <w:szCs w:val="24"/>
        </w:rPr>
        <w:t xml:space="preserve"> </w:t>
      </w:r>
      <w:r w:rsidR="007A6B43">
        <w:rPr>
          <w:sz w:val="24"/>
          <w:szCs w:val="24"/>
        </w:rPr>
        <w:t>composition</w:t>
      </w:r>
      <w:r w:rsidRPr="00AA122B">
        <w:rPr>
          <w:sz w:val="24"/>
          <w:szCs w:val="24"/>
        </w:rPr>
        <w:t xml:space="preserve"> ha</w:t>
      </w:r>
      <w:r w:rsidR="002B4B47" w:rsidRPr="00AA122B">
        <w:rPr>
          <w:sz w:val="24"/>
          <w:szCs w:val="24"/>
        </w:rPr>
        <w:t>ve</w:t>
      </w:r>
      <w:r w:rsidRPr="00AA122B">
        <w:rPr>
          <w:sz w:val="24"/>
          <w:szCs w:val="24"/>
        </w:rPr>
        <w:t xml:space="preserve"> become popular and successful tool</w:t>
      </w:r>
      <w:r w:rsidR="002B4B47" w:rsidRPr="00AA122B">
        <w:rPr>
          <w:sz w:val="24"/>
          <w:szCs w:val="24"/>
        </w:rPr>
        <w:t>s</w:t>
      </w:r>
      <w:r w:rsidRPr="00AA122B">
        <w:rPr>
          <w:sz w:val="24"/>
          <w:szCs w:val="24"/>
        </w:rPr>
        <w:t xml:space="preserve"> in discriminating</w:t>
      </w:r>
      <w:r w:rsidR="002B4B47" w:rsidRPr="00AA122B">
        <w:rPr>
          <w:sz w:val="24"/>
          <w:szCs w:val="24"/>
        </w:rPr>
        <w:t xml:space="preserve"> </w:t>
      </w:r>
      <w:r w:rsidRPr="00AA122B">
        <w:rPr>
          <w:sz w:val="24"/>
          <w:szCs w:val="24"/>
        </w:rPr>
        <w:t>fish stocks</w:t>
      </w:r>
      <w:r w:rsidR="00165B55">
        <w:rPr>
          <w:sz w:val="24"/>
          <w:szCs w:val="24"/>
        </w:rPr>
        <w:fldChar w:fldCharType="begin"/>
      </w:r>
      <w:r w:rsidR="006D694C">
        <w:rPr>
          <w:sz w:val="24"/>
          <w:szCs w:val="24"/>
        </w:rPr>
        <w:instrText xml:space="preserve"> ADDIN ZOTERO_ITEM CSL_CITATION {"citationID":"6ZkohB4d","properties":{"formattedCitation":"\\super 5\\uc0\\u8211{}8\\nosupersub{}","plainCitation":"5–8","noteIndex":0},"citationItems":[{"id":1794,"uris":["http://zotero.org/users/local/U6DoygBa/items/CWBINGQD"],"uri":["http://zotero.org/users/local/U6DoygBa/items/CWBINGQD"],"itemData":{"id":1794,"type":"article-journal","abstract":"Otolith shape has long been known to be species specific, but recent reports have pointed to its value as an indicator of stock identity. To test this hypothesis, all three pairs of otoliths were s...","archive_location":"Ottawa, Canada","container-title":"Canadian Journal of Fisheries and Aquatic Sciences","DOI":"10.1139/f93-123","language":"en","note":"publisher: NRC Research Press Ottawa, Canada","source":"cdnsciencepub.com","title":"Stock Discrimination Using Otolith Shape Analysis","URL":"https://cdnsciencepub.com/doi/abs/10.1139/f93-123","author":[{"family":"Campana","given":"Steven E."},{"family":"Casselman","given":"John M."}],"accessed":{"date-parts":[["2021",1,1]]},"issued":{"date-parts":[["1993"]]}}},{"id":1787,"uris":["http://zotero.org/users/local/U6DoygBa/items/J4L5RQ9Q"],"uri":["http://zotero.org/users/local/U6DoygBa/items/J4L5RQ9Q"],"itemData":{"id":1787,"type":"article-journal","container-title":"Fishery Bulletin","ISSN":"00900656","issue":"1","language":"English","note":"publisher: National Marine Fisheries Service","page":"1-1","source":"go.gale.com","title":"The use of internal otolith morphometrics for identification of haddock (&lt;i&gt;Melanogrammus aeglefinus&lt;/i&gt;) stocks on Georges Bank","volume":"99","author":[{"family":"Begg","given":"Gavin A."},{"family":"Overholtz","given":"William J."},{"family":"Munroe","given":"Nancy J."}],"issued":{"date-parts":[["2001",1,1]]}}},{"id":1854,"uris":["http://zotero.org/users/local/U6DoygBa/items/PF3GRJ5S"],"uri":["http://zotero.org/users/local/U6DoygBa/items/PF3GRJ5S"],"itemData":{"id":1854,"type":"article-journal","abstract":"Landmark-based truss morphometric analysis and elemental composition in otoliths were used to identify the stock structure of Clarias batrachus inhabiting the river Ganga and its tributaries: Yamuna and Gomti rivers from India. Eleven morphometric landmarks were chosen to construct truss network on the fish body and inductively coupled plasma atomic emission spectrometry was used to analyze 12 trace elements in otoliths. The morphometric data showed that the discriminant functions DFI and DFII accounted for 49.5% and 30.1%, respectively of group variability. Twenty-four out of 30 morphometric measurements showed statistically significant (Univariate ANOVA, P&lt;0.001) differences among all four populations. Mean concentrations of Mg, Mn, Ba, Cu, Ni, Fe, K, Zn and Pb in the otoliths were significantly (P&lt;0.001) different from each other while the mean concentrations of Na, Ca and Sr did not show significant variations (P&gt;0.01). About 68.39% of individuals were correctly classified to their original groups in discriminating space using truss network analysis while otoliths chemistry data showed comparatively finer (94%) classification success. A plot of first two discriminant functions was used to visually depict the discrimination among the populations. Results showed different stocks of the fish in the river Ganga and its tributaries.","collection-title":"Advances in Fish Stock Delineation","container-title":"Fisheries Research","DOI":"10.1016/j.fishres.2015.10.024","ISSN":"0165-7836","journalAbbreviation":"Fisheries Research","language":"en","page":"294-302","source":"ScienceDirect","title":"Truss morphometry and otolith microchemistry reveal stock discrimination in &lt;i&gt;Clarias batrachus&lt;/i&gt; (Linnaeus, 1758) inhabiting the Gangetic river system","volume":"173","author":[{"family":"Miyan","given":"Kaish"},{"family":"Khan","given":"Mohammad Afzal"},{"family":"Patel","given":"Devendra Kumar"},{"family":"Khan","given":"Shahista"},{"family":"Ansari","given":"Nasreen Ghazi"}],"issued":{"date-parts":[["2016",1,1]]}}},{"id":1859,"uris":["http://zotero.org/users/local/U6DoygBa/items/77SP3MEP"],"uri":["http://zotero.org/users/local/U6DoygBa/items/77SP3MEP"],"itemData":{"id":1859,"type":"article-journal","abstract":"Long-whiskered catfish, Sperata aor (Hamilton 1822), is commercially important in food, ornamental and sport fisheries. The fish is mainly caught from the wild populations because its aquaculture practices are not commercialised. Inland fishery in the Ganga basin is mostly unorganised; hence, no published report is available on the trend of S. aor production from the selected habitat. In India, S. aor has been categorised vulnerable mainly due to natural and anthropogenic threats. Otolith chemistry shows variation with changing physico-chemical conditions of the fish habitat. Therefore, the present study was conducted with the objective to analyse spatio-temporal variations in water chemistry in relation to environmental factors; relationship between water and otolith chemistry; and spatio-temporal variations in otolith chemistry to discriminate the stocks of S. aor inhabiting the River Ganga. Most of the element: Ca ratios in water samples did not show significant correlations with environmental factors, viz. temperature and conductivity. Only few element: Ca concentrations in otoliths were positively correlated to their corresponding ratios in the ambient water. In the selected study area, the S. aor populations were discriminated into four stocks possibly because of heterogeneous water chemistry at the sampling sites, and physical barriers. In the present study, otolith chemistry showed relatively low temporal variability as compared to spatial variability; thus, the classification accuracy of individuals to their original populations remained consistent over the selected time period. The findings could be useful in devising scientifically sound management strategies and/or any conservation plans for the vulnerable S. aor populations inhabiting the River Ganga.","container-title":"Ecology of Freshwater Fish","DOI":"https://doi.org/10.1111/eff.12471","ISSN":"1600-0633","issue":"3","language":"en","note":"_eprint: https://onlinelibrary.wiley.com/doi/pdf/10.1111/eff.12471","page":"499-511","source":"Wiley Online Library","title":"Spatial and temporal variation in otolith chemistry and its relationship with water chemistry: Stock discrimination of &lt;i&gt;Sperata aor&lt;/i&gt;","title-short":"Spatial and temporal variation in otolith chemistry and its relationship with water chemistry","volume":"28","author":[{"family":"Nazir","given":"Aafaq"},{"family":"Khan","given":"Mohammad Afzal"}],"issued":{"date-parts":[["2019"]]}}}],"schema":"https://github.com/citation-style-language/schema/raw/master/csl-citation.json"} </w:instrText>
      </w:r>
      <w:r w:rsidR="00165B55">
        <w:rPr>
          <w:sz w:val="24"/>
          <w:szCs w:val="24"/>
        </w:rPr>
        <w:fldChar w:fldCharType="separate"/>
      </w:r>
      <w:r w:rsidR="00165B55" w:rsidRPr="00165B55">
        <w:rPr>
          <w:rFonts w:ascii="Calibri" w:hAnsi="Calibri" w:cs="Calibri"/>
          <w:sz w:val="24"/>
          <w:szCs w:val="24"/>
          <w:vertAlign w:val="superscript"/>
        </w:rPr>
        <w:t>5–8</w:t>
      </w:r>
      <w:r w:rsidR="00165B55">
        <w:rPr>
          <w:sz w:val="24"/>
          <w:szCs w:val="24"/>
        </w:rPr>
        <w:fldChar w:fldCharType="end"/>
      </w:r>
      <w:r w:rsidRPr="00AA122B">
        <w:rPr>
          <w:sz w:val="24"/>
          <w:szCs w:val="24"/>
        </w:rPr>
        <w:t xml:space="preserve">. </w:t>
      </w:r>
    </w:p>
    <w:p w14:paraId="447B3ABC" w14:textId="224DD494" w:rsidR="005C079A" w:rsidRPr="00AA122B" w:rsidRDefault="005C079A" w:rsidP="004753C2">
      <w:pPr>
        <w:spacing w:line="360" w:lineRule="auto"/>
        <w:ind w:firstLine="720"/>
        <w:rPr>
          <w:sz w:val="24"/>
          <w:szCs w:val="24"/>
        </w:rPr>
      </w:pPr>
      <w:r w:rsidRPr="00AA122B">
        <w:rPr>
          <w:sz w:val="24"/>
          <w:szCs w:val="24"/>
        </w:rPr>
        <w:t xml:space="preserve">Differences in the shape of otoliths </w:t>
      </w:r>
      <w:r w:rsidR="002B4B47" w:rsidRPr="00AA122B">
        <w:rPr>
          <w:sz w:val="24"/>
          <w:szCs w:val="24"/>
        </w:rPr>
        <w:t xml:space="preserve">can </w:t>
      </w:r>
      <w:r w:rsidRPr="00AA122B">
        <w:rPr>
          <w:sz w:val="24"/>
          <w:szCs w:val="24"/>
        </w:rPr>
        <w:t xml:space="preserve">help </w:t>
      </w:r>
      <w:r w:rsidR="002B4B47" w:rsidRPr="00AA122B">
        <w:rPr>
          <w:sz w:val="24"/>
          <w:szCs w:val="24"/>
        </w:rPr>
        <w:t>to</w:t>
      </w:r>
      <w:r w:rsidRPr="00AA122B">
        <w:rPr>
          <w:sz w:val="24"/>
          <w:szCs w:val="24"/>
        </w:rPr>
        <w:t xml:space="preserve"> discriminat</w:t>
      </w:r>
      <w:r w:rsidR="002B4B47" w:rsidRPr="00AA122B">
        <w:rPr>
          <w:sz w:val="24"/>
          <w:szCs w:val="24"/>
        </w:rPr>
        <w:t>e</w:t>
      </w:r>
      <w:r w:rsidRPr="00AA122B">
        <w:rPr>
          <w:sz w:val="24"/>
          <w:szCs w:val="24"/>
        </w:rPr>
        <w:t xml:space="preserve"> between groups of fish that are at least partly separated</w:t>
      </w:r>
      <w:r w:rsidR="007A6B43">
        <w:rPr>
          <w:sz w:val="24"/>
          <w:szCs w:val="24"/>
        </w:rPr>
        <w:t>,</w:t>
      </w:r>
      <w:r w:rsidRPr="00AA122B">
        <w:rPr>
          <w:sz w:val="24"/>
          <w:szCs w:val="24"/>
        </w:rPr>
        <w:t xml:space="preserve"> inhabit</w:t>
      </w:r>
      <w:r w:rsidR="007A6B43">
        <w:rPr>
          <w:sz w:val="24"/>
          <w:szCs w:val="24"/>
        </w:rPr>
        <w:t>ing</w:t>
      </w:r>
      <w:r w:rsidRPr="00AA122B">
        <w:rPr>
          <w:sz w:val="24"/>
          <w:szCs w:val="24"/>
        </w:rPr>
        <w:t xml:space="preserve"> </w:t>
      </w:r>
      <w:r w:rsidR="002B4B47" w:rsidRPr="00AA122B">
        <w:rPr>
          <w:sz w:val="24"/>
          <w:szCs w:val="24"/>
        </w:rPr>
        <w:t>different</w:t>
      </w:r>
      <w:r w:rsidRPr="00AA122B">
        <w:rPr>
          <w:sz w:val="24"/>
          <w:szCs w:val="24"/>
        </w:rPr>
        <w:t xml:space="preserve"> environments</w:t>
      </w:r>
      <w:r w:rsidR="00165B55">
        <w:rPr>
          <w:sz w:val="24"/>
          <w:szCs w:val="24"/>
        </w:rPr>
        <w:fldChar w:fldCharType="begin"/>
      </w:r>
      <w:r w:rsidR="006D694C">
        <w:rPr>
          <w:sz w:val="24"/>
          <w:szCs w:val="24"/>
        </w:rPr>
        <w:instrText xml:space="preserve"> ADDIN ZOTERO_ITEM CSL_CITATION {"citationID":"WPVvbSKZ","properties":{"formattedCitation":"\\super 5,6,9\\nosupersub{}","plainCitation":"5,6,9","noteIndex":0},"citationItems":[{"id":1794,"uris":["http://zotero.org/users/local/U6DoygBa/items/CWBINGQD"],"uri":["http://zotero.org/users/local/U6DoygBa/items/CWBINGQD"],"itemData":{"id":1794,"type":"article-journal","abstract":"Otolith shape has long been known to be species specific, but recent reports have pointed to its value as an indicator of stock identity. To test this hypothesis, all three pairs of otoliths were s...","archive_location":"Ottawa, Canada","container-title":"Canadian Journal of Fisheries and Aquatic Sciences","DOI":"10.1139/f93-123","language":"en","note":"publisher: NRC Research Press Ottawa, Canada","source":"cdnsciencepub.com","title":"Stock Discrimination Using Otolith Shape Analysis","URL":"https://cdnsciencepub.com/doi/abs/10.1139/f93-123","author":[{"family":"Campana","given":"Steven E."},{"family":"Casselman","given":"John M."}],"accessed":{"date-parts":[["2021",1,1]]},"issued":{"date-parts":[["1993"]]}}},{"id":1787,"uris":["http://zotero.org/users/local/U6DoygBa/items/J4L5RQ9Q"],"uri":["http://zotero.org/users/local/U6DoygBa/items/J4L5RQ9Q"],"itemData":{"id":1787,"type":"article-journal","container-title":"Fishery Bulletin","ISSN":"00900656","issue":"1","language":"English","note":"publisher: National Marine Fisheries Service","page":"1-1","source":"go.gale.com","title":"The use of internal otolith morphometrics for identification of haddock (&lt;i&gt;Melanogrammus aeglefinus&lt;/i&gt;) stocks on Georges Bank","volume":"99","author":[{"family":"Begg","given":"Gavin A."},{"family":"Overholtz","given":"William J."},{"family":"Munroe","given":"Nancy J."}],"issued":{"date-parts":[["2001",1,1]]}}},{"id":1791,"uris":["http://zotero.org/users/local/U6DoygBa/items/2XCPSZ6T"],"uri":["http://zotero.org/users/local/U6DoygBa/items/2XCPSZ6T"],"itemData":{"id":1791,"type":"article-journal","abstract":"Numeric analysis of otolith morphology provides vital information to commercial fisheries concerning the age distribution, racial origin, and, to some extent, the environmental history of fish stoc...","archive_location":"Ottawa, Canada","container-title":"Canadian Journal of Fisheries and Aquatic Sciences","DOI":"10.1139/f86-152","language":"en","note":"publisher: NRC Research Press Ottawa, Canada","source":"cdnsciencepub.com","title":"Comparisons of Herring Otoliths Using Fourier Series Shape Analysis","URL":"https://cdnsciencepub.com/doi/abs/10.1139/f86-152","author":[{"family":"Bird","given":"Jerry L."},{"family":"Eppler","given":"Duane T."},{"family":"Jr","given":"David M. Checkley"}],"accessed":{"date-parts":[["2021",1,1]]},"issued":{"date-parts":[["1986"]]}}}],"schema":"https://github.com/citation-style-language/schema/raw/master/csl-citation.json"} </w:instrText>
      </w:r>
      <w:r w:rsidR="00165B55">
        <w:rPr>
          <w:sz w:val="24"/>
          <w:szCs w:val="24"/>
        </w:rPr>
        <w:fldChar w:fldCharType="separate"/>
      </w:r>
      <w:r w:rsidR="00165B55" w:rsidRPr="00165B55">
        <w:rPr>
          <w:rFonts w:ascii="Calibri" w:hAnsi="Calibri" w:cs="Calibri"/>
          <w:sz w:val="24"/>
          <w:szCs w:val="24"/>
          <w:vertAlign w:val="superscript"/>
        </w:rPr>
        <w:t>5,6,9</w:t>
      </w:r>
      <w:r w:rsidR="00165B55">
        <w:rPr>
          <w:sz w:val="24"/>
          <w:szCs w:val="24"/>
        </w:rPr>
        <w:fldChar w:fldCharType="end"/>
      </w:r>
      <w:r w:rsidR="00165B55">
        <w:rPr>
          <w:sz w:val="24"/>
          <w:szCs w:val="24"/>
        </w:rPr>
        <w:t>.</w:t>
      </w:r>
      <w:r w:rsidR="005D1FBA" w:rsidRPr="00AA122B">
        <w:rPr>
          <w:sz w:val="24"/>
          <w:szCs w:val="24"/>
        </w:rPr>
        <w:t xml:space="preserve"> </w:t>
      </w:r>
      <w:r w:rsidR="007A6B43">
        <w:rPr>
          <w:sz w:val="24"/>
          <w:szCs w:val="24"/>
        </w:rPr>
        <w:t>V</w:t>
      </w:r>
      <w:r w:rsidRPr="00AA122B">
        <w:rPr>
          <w:sz w:val="24"/>
          <w:szCs w:val="24"/>
        </w:rPr>
        <w:t>ariations in otolith shape increas</w:t>
      </w:r>
      <w:r w:rsidR="007A6B43">
        <w:rPr>
          <w:sz w:val="24"/>
          <w:szCs w:val="24"/>
        </w:rPr>
        <w:t>e</w:t>
      </w:r>
      <w:r w:rsidRPr="00AA122B">
        <w:rPr>
          <w:sz w:val="24"/>
          <w:szCs w:val="24"/>
        </w:rPr>
        <w:t xml:space="preserve"> with the extent of genetic discreteness or geographic separation</w:t>
      </w:r>
      <w:r w:rsidR="00165B55">
        <w:rPr>
          <w:sz w:val="24"/>
          <w:szCs w:val="24"/>
        </w:rPr>
        <w:fldChar w:fldCharType="begin"/>
      </w:r>
      <w:r w:rsidR="006D694C">
        <w:rPr>
          <w:sz w:val="24"/>
          <w:szCs w:val="24"/>
        </w:rPr>
        <w:instrText xml:space="preserve"> ADDIN ZOTERO_ITEM CSL_CITATION {"citationID":"wUCyRsOk","properties":{"formattedCitation":"\\super 10,11\\nosupersub{}","plainCitation":"10,11","noteIndex":0},"citationItems":[{"id":1799,"uris":["http://zotero.org/users/local/U6DoygBa/items/PXK8SI8T"],"uri":["http://zotero.org/users/local/U6DoygBa/items/PXK8SI8T"],"itemData":{"id":1799,"type":"article-journal","abstract":"We compared shapes of Atlantic mackerel (Scomber scombrus) sagittae between the two contingents (i.e. spawning groups) from the Northwest Atlantic and between the stocks from the Northwest Atlantic...","archive_location":"Ottawa, Canada","container-title":"Canadian Journal of Fisheries and Aquatic Sciences","DOI":"10.1139/f91-041","language":"en","note":"publisher: NRC Research Press Ottawa, Canada","source":"cdnsciencepub.com","title":"Usefulness of Fourier Analysis of Otolith Shape for Atlantic Mackerel (&lt;i&gt;Scomber scombrus&lt;/i&gt;) Stock Discrimination","URL":"https://cdnsciencepub.com/doi/abs/10.1139/f91-041","author":[{"family":"Castonguay","given":"Martin"},{"family":"Simard","given":"Patrick"},{"family":"Gagnon","given":"Pierre"}],"accessed":{"date-parts":[["2021",1,1]]},"issued":{"date-parts":[["1991"]]}}},{"id":1813,"uris":["http://zotero.org/users/local/U6DoygBa/items/KGR8L44Q"],"uri":["http://zotero.org/users/local/U6DoygBa/items/KGR8L44Q"],"itemData":{"id":1813,"type":"article-journal","abstract":"Shape of sagittal otoliths was used to develop discriminant function models to classify Atlantic salmon (Salmo salar) by continent and country of origin. The outline shape was digitized with an ima...","archive_location":"Ottawa, Canada","container-title":"Canadian Journal of Fisheries and Aquatic Sciences","DOI":"10.1139/f94-011","language":"en","note":"publisher: NRC Research Press Ottawa, Canada","source":"cdnsciencepub.com","title":"Use of Otolith Morphology in Stock Discriminations of Atlantic Salmon (&lt;i&gt;Salmo salar&lt;/i&gt;)","URL":"https://cdnsciencepub.com/doi/abs/10.1139/f94-011","author":[{"family":"Friedland","given":"K. D."},{"family":"Reddin","given":"D. G."}],"accessed":{"date-parts":[["2021",1,1]]},"issued":{"date-parts":[["1994"]]}}}],"schema":"https://github.com/citation-style-language/schema/raw/master/csl-citation.json"} </w:instrText>
      </w:r>
      <w:r w:rsidR="00165B55">
        <w:rPr>
          <w:sz w:val="24"/>
          <w:szCs w:val="24"/>
        </w:rPr>
        <w:fldChar w:fldCharType="separate"/>
      </w:r>
      <w:r w:rsidR="00165B55" w:rsidRPr="00165B55">
        <w:rPr>
          <w:rFonts w:ascii="Calibri" w:hAnsi="Calibri" w:cs="Calibri"/>
          <w:sz w:val="24"/>
          <w:szCs w:val="24"/>
          <w:vertAlign w:val="superscript"/>
        </w:rPr>
        <w:t>10,11</w:t>
      </w:r>
      <w:r w:rsidR="00165B55">
        <w:rPr>
          <w:sz w:val="24"/>
          <w:szCs w:val="24"/>
        </w:rPr>
        <w:fldChar w:fldCharType="end"/>
      </w:r>
      <w:r w:rsidR="00165B55">
        <w:rPr>
          <w:sz w:val="24"/>
          <w:szCs w:val="24"/>
        </w:rPr>
        <w:t>,</w:t>
      </w:r>
      <w:r w:rsidRPr="00AA122B">
        <w:rPr>
          <w:sz w:val="24"/>
          <w:szCs w:val="24"/>
        </w:rPr>
        <w:t xml:space="preserve"> </w:t>
      </w:r>
      <w:r w:rsidR="00CD6D75">
        <w:rPr>
          <w:sz w:val="24"/>
          <w:szCs w:val="24"/>
        </w:rPr>
        <w:t xml:space="preserve">although disentangling the </w:t>
      </w:r>
      <w:r w:rsidR="001C7117">
        <w:rPr>
          <w:sz w:val="24"/>
          <w:szCs w:val="24"/>
        </w:rPr>
        <w:t>physiological and environmental influences</w:t>
      </w:r>
      <w:r w:rsidR="00CD6D75">
        <w:rPr>
          <w:sz w:val="24"/>
          <w:szCs w:val="24"/>
        </w:rPr>
        <w:t xml:space="preserve"> is often complicated</w:t>
      </w:r>
      <w:r w:rsidR="00165B55">
        <w:rPr>
          <w:sz w:val="24"/>
          <w:szCs w:val="24"/>
        </w:rPr>
        <w:fldChar w:fldCharType="begin"/>
      </w:r>
      <w:r w:rsidR="00165B55">
        <w:rPr>
          <w:sz w:val="24"/>
          <w:szCs w:val="24"/>
        </w:rPr>
        <w:instrText xml:space="preserve"> ADDIN ZOTERO_ITEM CSL_CITATION {"citationID":"ldKBWTc3","properties":{"formattedCitation":"\\super 12\\nosupersub{}","plainCitation":"12","noteIndex":0},"citationItems":[{"id":1890,"uris":["http://zotero.org/users/local/U6DoygBa/items/VQEKDFLX"],"uri":["http://zotero.org/users/local/U6DoygBa/items/VQEKDFLX"],"itemData":{"id":1890,"type":"article-journal","abstract":"Otolith morphometrics have been shown to provide a practical basis for stock discrimination and subsequent fisheries management. However, the determinants of otolith shape are not fully understood and analysis does not distinguish between genotype and environmentally induced differences. In this context, understanding how those 2 components act synergetically on the otolith shape is fundamental. The use of non-indigenous fish of multiple origins provides an interesting tool for evaluating the relative importance of genetic and environmental components in determining otolith shape. This paper investigates to what extent a dual regulation (i.e. genetic and environmental) of the otolith shape from an introduced coral reef snapper (Lutjanus kasmira) exists, in order to determine how each component specifically acts on otolith morphology. Using geometric morphometrics, we discriminated between native and introduced range as well as between individuals belonging to different lineages (i.e. origins) but growing under the same environmental conditions (individuals cohabiting within the same shoals in the wild). Here we show that both genetic and environmental influences play a substantial role in determining the shape of the otolith. More specifically, while environment induces an overall change in otolith shape, genetically induced changes locally affect otolith shape. In addition, data suggest that both nuclear and mitochondrial components act synergetically. This information is fundamental if otolith shape is to be used as an effective tool for management of fisheries resources in the future.","container-title":"Marine Ecology Progress Series","DOI":"10.3354/meps08651","ISSN":"0171-8630, 1616-1599","language":"en","page":"231-241","source":"www.int-res.com","title":"Environmental and genetic determinant of otolith shape revealed by a non-indigenous tropical fish","volume":"411","author":[{"family":"Vignon","given":"Matthias"},{"family":"Morat","given":"Fabien"}],"issued":{"date-parts":[["2010",7,29]]}}}],"schema":"https://github.com/citation-style-language/schema/raw/master/csl-citation.json"} </w:instrText>
      </w:r>
      <w:r w:rsidR="00165B55">
        <w:rPr>
          <w:sz w:val="24"/>
          <w:szCs w:val="24"/>
        </w:rPr>
        <w:fldChar w:fldCharType="separate"/>
      </w:r>
      <w:r w:rsidR="00165B55" w:rsidRPr="00165B55">
        <w:rPr>
          <w:rFonts w:ascii="Calibri" w:hAnsi="Calibri" w:cs="Calibri"/>
          <w:sz w:val="24"/>
          <w:szCs w:val="24"/>
          <w:vertAlign w:val="superscript"/>
        </w:rPr>
        <w:t>12</w:t>
      </w:r>
      <w:r w:rsidR="00165B55">
        <w:rPr>
          <w:sz w:val="24"/>
          <w:szCs w:val="24"/>
        </w:rPr>
        <w:fldChar w:fldCharType="end"/>
      </w:r>
      <w:r w:rsidR="005D1FBA" w:rsidRPr="00AA122B">
        <w:rPr>
          <w:sz w:val="24"/>
          <w:szCs w:val="24"/>
        </w:rPr>
        <w:t>.</w:t>
      </w:r>
      <w:r w:rsidR="00B44FDE">
        <w:rPr>
          <w:sz w:val="24"/>
          <w:szCs w:val="24"/>
        </w:rPr>
        <w:t xml:space="preserve"> </w:t>
      </w:r>
      <w:r w:rsidR="008A008F" w:rsidRPr="00AA122B">
        <w:rPr>
          <w:sz w:val="24"/>
          <w:szCs w:val="24"/>
        </w:rPr>
        <w:t>Similarly,</w:t>
      </w:r>
      <w:r w:rsidR="001E4E42" w:rsidRPr="00AA122B">
        <w:rPr>
          <w:sz w:val="24"/>
          <w:szCs w:val="24"/>
        </w:rPr>
        <w:t xml:space="preserve"> the elemental composition of otoliths </w:t>
      </w:r>
      <w:r w:rsidR="008A008F" w:rsidRPr="00AA122B">
        <w:rPr>
          <w:sz w:val="24"/>
          <w:szCs w:val="24"/>
        </w:rPr>
        <w:t>can</w:t>
      </w:r>
      <w:r w:rsidR="001E4E42" w:rsidRPr="00AA122B">
        <w:rPr>
          <w:sz w:val="24"/>
          <w:szCs w:val="24"/>
        </w:rPr>
        <w:t xml:space="preserve"> also</w:t>
      </w:r>
      <w:r w:rsidRPr="00AA122B">
        <w:rPr>
          <w:sz w:val="24"/>
          <w:szCs w:val="24"/>
        </w:rPr>
        <w:t xml:space="preserve"> </w:t>
      </w:r>
      <w:r w:rsidR="008A008F" w:rsidRPr="00AA122B">
        <w:rPr>
          <w:sz w:val="24"/>
          <w:szCs w:val="24"/>
        </w:rPr>
        <w:t>be</w:t>
      </w:r>
      <w:r w:rsidRPr="00AA122B">
        <w:rPr>
          <w:sz w:val="24"/>
          <w:szCs w:val="24"/>
        </w:rPr>
        <w:t xml:space="preserve"> used to </w:t>
      </w:r>
      <w:r w:rsidR="005D1FBA" w:rsidRPr="00AA122B">
        <w:rPr>
          <w:sz w:val="24"/>
          <w:szCs w:val="24"/>
        </w:rPr>
        <w:t>distinguish</w:t>
      </w:r>
      <w:r w:rsidRPr="00AA122B">
        <w:rPr>
          <w:sz w:val="24"/>
          <w:szCs w:val="24"/>
        </w:rPr>
        <w:t xml:space="preserve"> between fish populations</w:t>
      </w:r>
      <w:r w:rsidR="00165B55">
        <w:rPr>
          <w:sz w:val="24"/>
          <w:szCs w:val="24"/>
        </w:rPr>
        <w:fldChar w:fldCharType="begin"/>
      </w:r>
      <w:r w:rsidR="00165B55">
        <w:rPr>
          <w:sz w:val="24"/>
          <w:szCs w:val="24"/>
        </w:rPr>
        <w:instrText xml:space="preserve"> ADDIN ZOTERO_ITEM CSL_CITATION {"citationID":"gEyul1Re","properties":{"formattedCitation":"\\super 13\\nosupersub{}","plainCitation":"13","noteIndex":0},"citationItems":[{"id":1796,"uris":["http://zotero.org/users/local/U6DoygBa/items/I59AFCDH"],"uri":["http://zotero.org/users/local/U6DoygBa/items/I59AFCDH"],"itemData":{"id":1796,"type":"article-journal","abstract":"Specific trace elements incorporated into the growing surface of the fish otolith reflect the physical and chemical characteristics of the ambient water, although not necessarily in a simplistic manner. Since fish which spend at least part of their lives in different water masses often produce otoliths of different elemental composition, the otolith elemental composition (‘elemental fingerprint’) can serve as an environmentally induced tag of groups of fish. On the basis of isotope dilution ICPMS (ID-ICPMS) assays of nearly 2500 dissolved adult cod (Gadus morhua) otoliths, it has become clear that cod otolith elemental fingerprints based on the elements Li, Mg, Mn, Sr and Ba are physically stable, reproducible and consistent between left and right otoliths. Highly significant differences existed among the fingerprints of all of the spawning aggregations, resulting in a characteristic marker for each aggregation. Long-term stability (4–13 years) of the fingerprints for a given spawning group was not evident, indicating that the fingerprint was not a proxy for genetic identity. However, the fingerprint was very stable over the short-term (up to 1 year), suggesting that it could serve as a seasonally stable biological tracer, or natural tag, of pre-defined groups of fish, even during situations of extensive stock mixing. As an illustration of the tracer approach, a maximum likelihood-based stock mixture analysis was applied to feeding (summer) and over-wintering stock distributions, using the fingerprints of the spring spawning aggregations as known-stock reference samples. The results of the summer stock mixture analyses suggested that the mixture analysis was accurate within 1%, while the stock mixture analysis of the over-wintering schools produced stock-specific distributions which would have been difficult to obtain using alternative approaches. While the use of elemental fingerprints as natural tags is not suited to all stock mixing situations, suitability can probably be determined beforehand on the basis of existing environmental and biological information.","container-title":"Fisheries Research","DOI":"10.1016/S0165-7836(00)00158-2","ISSN":"0165-7836","issue":"1","journalAbbreviation":"Fisheries Research","language":"en","page":"343-357","source":"ScienceDirect","title":"Otolith elemental fingerprints as biological tracers of fish stocks","volume":"46","author":[{"family":"Campana","given":"S. E"},{"family":"Chouinard","given":"G. A"},{"family":"Hanson","given":"J. M"},{"family":"Fréchet","given":"A"},{"family":"Brattey","given":"J"}],"issued":{"date-parts":[["2000",5,1]]}}}],"schema":"https://github.com/citation-style-language/schema/raw/master/csl-citation.json"} </w:instrText>
      </w:r>
      <w:r w:rsidR="00165B55">
        <w:rPr>
          <w:sz w:val="24"/>
          <w:szCs w:val="24"/>
        </w:rPr>
        <w:fldChar w:fldCharType="separate"/>
      </w:r>
      <w:r w:rsidR="00165B55" w:rsidRPr="00165B55">
        <w:rPr>
          <w:rFonts w:ascii="Calibri" w:hAnsi="Calibri" w:cs="Calibri"/>
          <w:sz w:val="24"/>
          <w:szCs w:val="24"/>
          <w:vertAlign w:val="superscript"/>
        </w:rPr>
        <w:t>13</w:t>
      </w:r>
      <w:r w:rsidR="00165B55">
        <w:rPr>
          <w:sz w:val="24"/>
          <w:szCs w:val="24"/>
        </w:rPr>
        <w:fldChar w:fldCharType="end"/>
      </w:r>
      <w:r w:rsidRPr="00AA122B">
        <w:rPr>
          <w:sz w:val="24"/>
          <w:szCs w:val="24"/>
        </w:rPr>
        <w:t>. Minor and trace elements laid down within the protein matrix become a permanent record of the chemical characteristics of the environment</w:t>
      </w:r>
      <w:r w:rsidR="001E4E42" w:rsidRPr="00AA122B">
        <w:rPr>
          <w:sz w:val="24"/>
          <w:szCs w:val="24"/>
        </w:rPr>
        <w:t xml:space="preserve"> </w:t>
      </w:r>
      <w:r w:rsidR="007A6B43">
        <w:rPr>
          <w:sz w:val="24"/>
          <w:szCs w:val="24"/>
        </w:rPr>
        <w:t>experienced</w:t>
      </w:r>
      <w:r w:rsidR="001E4E42" w:rsidRPr="00AA122B">
        <w:rPr>
          <w:sz w:val="24"/>
          <w:szCs w:val="24"/>
        </w:rPr>
        <w:t xml:space="preserve"> by</w:t>
      </w:r>
      <w:r w:rsidRPr="00AA122B">
        <w:rPr>
          <w:sz w:val="24"/>
          <w:szCs w:val="24"/>
        </w:rPr>
        <w:t xml:space="preserve"> the fish</w:t>
      </w:r>
      <w:r w:rsidR="00165B55">
        <w:rPr>
          <w:sz w:val="24"/>
          <w:szCs w:val="24"/>
        </w:rPr>
        <w:fldChar w:fldCharType="begin"/>
      </w:r>
      <w:r w:rsidR="006D694C">
        <w:rPr>
          <w:sz w:val="24"/>
          <w:szCs w:val="24"/>
        </w:rPr>
        <w:instrText xml:space="preserve"> ADDIN ZOTERO_ITEM CSL_CITATION {"citationID":"oadwFfXC","properties":{"formattedCitation":"\\super 14,15\\nosupersub{}","plainCitation":"14,15","noteIndex":0},"citationItems":[{"id":1805,"uris":["http://zotero.org/users/local/U6DoygBa/items/5ABG2DY7"],"uri":["http://zotero.org/users/local/U6DoygBa/items/5ABG2DY7"],"itemData":{"id":1805,"type":"article-journal","abstract":"The analysis of elements in calcifiedstructures of fish (e.g., otoliths) todiscriminate among fish stocks and determineconnectivity between populations is becomingwidespread in fisheries research. Recently, theconcentrations of elements in otoliths arebeing analysed on finer scales that allow thedetermination of a continuous record of otolithchemistry over a fish's entire life history.These elemental concentrations can potentiallybe used to reconstruct migration patterns,based upon the influence that water chemistry,temperature, and salinity have on otolithchemistry. In doing so, assumptions are madeabout how environmental and biological factorsinfluence the concentration of elements in fishotoliths. However, there have been fewexperiments that have tested crucialassumptions regarding what influences elementaluptake and incorporation into fish otoliths.Specifically, knowledge regarding interactionsamong environmental variables, such as theambient concentration of elements in water,temperature, and salinity, and how they mayaffect otolith chemistry, is limited.Similarly, our understanding of the rate atwhich elements are incorporated into otolithsand the implications this may have forinterpretations is lacking. This reviewdiscusses methods of determining movement offish, the development of otolith research, andsome physiological aspects of otoliths (e.g.,pathways of elemental uptake). The types ofanalysis techniques that will lead to reliableand accurate migratory reconstructions areoutlined. The effects that have on otolith chemistry arereviewed with the specific aim of highlightingareas lacking environmentalvariables in experimental data. Theinfluences of the rate of elementalincorporation and ontogeny on otolith chemistryare also addressed. Finally, future researchdirections are suggested that will fill thegaps in our current knowledge of otolithchemistry. Hypotheses that need to be tested inorder to reconstruct the migratory histories offish are outlined, in a bid to clarify thedirection that research should take beforecomplex reconstructions are attempted.","container-title":"Reviews in Fish Biology and Fisheries","DOI":"10.1023/B:RFBF.0000033071.73952.40","ISSN":"1573-5184","issue":"3","journalAbbreviation":"Reviews in Fish Biology and Fisheries","language":"en","page":"217-235","source":"Springer Link","title":"Reconstructing migratory patterns of fish based on environmental influences on otolith chemistry","volume":"13","author":[{"family":"Elsdon","given":"Travis S."},{"family":"Gillanders","given":"Bronwyn M."}],"issued":{"date-parts":[["2003",9,1]]}}},{"id":1873,"uris":["http://zotero.org/users/local/U6DoygBa/items/E92CMBDP"],"uri":["http://zotero.org/users/local/U6DoygBa/items/E92CMBDP"],"itemData":{"id":1873,"type":"article-journal","abstract":"The unresolved interrelationships of North Atlantic redfish stocks have prevented adaptive fisheries assessment and management in the past. Otolith shapes of golden redfish (S. marinus) and deep-sea redfish (S. mentella) were analysed for geographic variation within the entire distribution range in the North Atlantic, in order to evaluate this technique for stock separation. Multivariate analysis of elliptical Fourier shape descriptors revealed high similarity of S. marinus within the central North Atlantic areas (West and East Greenland, Iceland) that were relatively well separated from the Flemish Cap and Barents Sea samples. A similar separation of the Barents Sea area was also observed for S. mentella, whereas the western (Flemish Cap, Davis Strait) and central areas were overlapping to a greater extent. The overall classification rate given by discriminant analysis was poor for both species (&amp;lt;50%) but increased to 72–74% by combining sampling areas to regions (west, central, east). Geographic variation in otolith shapes of both redfish species suggests a separation of the Northeast Arctic stocks (Barents Sea) of both species from the other redfish stocks assessed within ICES and NAFO, whereas similarities observed for the highly migratory S. mentella give reason for integrated management of demersal and pelagic occurrences of this important fisheries resource that straddles the ICES/NAFO boundaries.","container-title":"ICES Journal of Marine Science","DOI":"10.1016/j.icesjms.2005.05.012","ISSN":"1054-3139","issue":"8","journalAbbreviation":"ICES Journal of Marine Science","page":"1691-1698","source":"Silverchair","title":"Geographic variation of golden redfish (&lt;i&gt;Sebastes marinus&lt;/i&gt;) and deep-sea redfish (&lt;i&gt;S. mentella&lt;/i&gt;) in the North Atlantic based on otolith shape analysis","volume":"62","author":[{"family":"Stransky","given":"Christoph"}],"issued":{"date-parts":[["2005",1,1]]}}}],"schema":"https://github.com/citation-style-language/schema/raw/master/csl-citation.json"} </w:instrText>
      </w:r>
      <w:r w:rsidR="00165B55">
        <w:rPr>
          <w:sz w:val="24"/>
          <w:szCs w:val="24"/>
        </w:rPr>
        <w:fldChar w:fldCharType="separate"/>
      </w:r>
      <w:r w:rsidR="00165B55" w:rsidRPr="00165B55">
        <w:rPr>
          <w:rFonts w:ascii="Calibri" w:hAnsi="Calibri" w:cs="Calibri"/>
          <w:sz w:val="24"/>
          <w:szCs w:val="24"/>
          <w:vertAlign w:val="superscript"/>
        </w:rPr>
        <w:t>14,15</w:t>
      </w:r>
      <w:r w:rsidR="00165B55">
        <w:rPr>
          <w:sz w:val="24"/>
          <w:szCs w:val="24"/>
        </w:rPr>
        <w:fldChar w:fldCharType="end"/>
      </w:r>
      <w:r w:rsidRPr="00AA122B">
        <w:rPr>
          <w:sz w:val="24"/>
          <w:szCs w:val="24"/>
        </w:rPr>
        <w:t xml:space="preserve">. </w:t>
      </w:r>
      <w:r w:rsidR="001E4E42" w:rsidRPr="00AA122B">
        <w:rPr>
          <w:sz w:val="24"/>
          <w:szCs w:val="24"/>
        </w:rPr>
        <w:t>While both physiological and environmental</w:t>
      </w:r>
      <w:r w:rsidR="008A008F" w:rsidRPr="00AA122B">
        <w:rPr>
          <w:sz w:val="24"/>
          <w:szCs w:val="24"/>
        </w:rPr>
        <w:t xml:space="preserve"> factors</w:t>
      </w:r>
      <w:r w:rsidR="001E4E42" w:rsidRPr="00AA122B">
        <w:rPr>
          <w:sz w:val="24"/>
          <w:szCs w:val="24"/>
        </w:rPr>
        <w:t xml:space="preserve"> influence the elemental composition of otoliths</w:t>
      </w:r>
      <w:r w:rsidR="00165B55">
        <w:rPr>
          <w:sz w:val="24"/>
          <w:szCs w:val="24"/>
        </w:rPr>
        <w:fldChar w:fldCharType="begin"/>
      </w:r>
      <w:r w:rsidR="00165B55">
        <w:rPr>
          <w:sz w:val="24"/>
          <w:szCs w:val="24"/>
        </w:rPr>
        <w:instrText xml:space="preserve"> ADDIN ZOTERO_ITEM CSL_CITATION {"citationID":"t0yzBssw","properties":{"formattedCitation":"\\super 16,17\\nosupersub{}","plainCitation":"16,17","noteIndex":0},"citationItems":[{"id":1818,"uris":["http://zotero.org/users/local/U6DoygBa/items/BEFA2NCN"],"uri":["http://zotero.org/users/local/U6DoygBa/items/BEFA2NCN"],"itemData":{"id":1818,"type":"article-journal","abstract":"Biogeochemical tracers found in the hard parts of organisms are frequently used to answer key ecological questions by linking the organism with the environment. However, the biogeochemical relationship between the environment and the biogenic structure becomes less predictable in higher organisms as physiological processes become more complex. Here, we use the simultaneous combination of biogeochemical tracers and fish growth analyzed with a novel modeling framework to describe physiological and environmental controls on otolith chemistry in an upwelling zone. First, we develop increasingly complex univariate mixed models to describe and partition intrinsic (age effects) and extrinsic (environmental parameters) factors influencing fish growth and otolith element concentrations through time. Second, we use a multivariate mixed model to investigate the directionality and strength between element-to-element and growth relationships and test hypotheses regarding physiological and environmental controls on element assimilation in otoliths. We apply these models to continuous element (Na, Sr, Mg, Ba, Li) and growth increment profiles (monthly resolution over 17 yr) derived from otoliths of reef ocean perch (Helicolenus percoides), a wild-caught, site-attached, fully marine fish. With a conceptual model, we hypothesize that otolith traits (elements and growth) driven by environmental conditions will correlate both within an otolith, reflecting the time dependency of growth and element assimilation, and among individuals that experience a similar set of external conditions. We found some elements (Sr:Ca and Na:Ca) are mainly controlled by physiological processes, while other elements (Ba:Ca and Li:Ca) are more environmentally influenced. Within an individual fish, the strength and direction of correlation varies among otolith traits, particularly those under environmental control. Correlations among physiologically regulated elements tend to be stronger than those primarily controlled by environmental drivers. Surprisingly, only Ba:Ca and growth are significantly correlated among individuals. Failure to appropriately account for intrinsic effects (e.g., age) led to inflated estimates of among individual correlations and a depression of within individual correlations. Together, the lack of among-individual correlations of otolith traits in properly formulated models and the biases that can be introduced by not including appropriate intrinsic covariates suggest that caution is needed when assuming multi-elemental signatures are reflective solely of shared environments.","container-title":"Ecological Monographs","DOI":"https://doi.org/10.1002/ecm.1264","ISSN":"1557-7015","issue":"3","language":"en","note":"_eprint: https://esajournals.onlinelibrary.wiley.com/doi/pdf/10.1002/ecm.1264","page":"487-507","source":"Wiley Online Library","title":"Coupling biogeochemical tracers with fish growth reveals physiological and environmental controls on otolith chemistry","volume":"87","author":[{"family":"Grammer","given":"Gretchen L."},{"family":"Morrongiello","given":"John R."},{"family":"Izzo","given":"Christopher"},{"family":"Hawthorne","given":"Peter J."},{"family":"Middleton","given":"John F."},{"family":"Gillanders","given":"Bronwyn M."}],"issued":{"date-parts":[["2017"]]}}},{"id":1831,"uris":["http://zotero.org/users/local/U6DoygBa/items/7LLDZBBS"],"uri":["http://zotero.org/users/local/U6DoygBa/items/7LLDZBBS"],"itemData":{"id":1831,"type":"article-journal","abstract":"Fish otoliths are widely used to answer biological and ecological questions related to movements and habitat use based on their chemical composition. Two fundamental assumptions underlie otoliths as environmental tracers and proxies for reconstructing exposure histories: (i) otolith chemistry reflects water chemistry, and (ii) ambient environmental conditions affect otolith element incorporation. Here, we test these assumptions for Sr and Ba through meta-analyses. Our first meta-analysis confirmed a correlation between concentrations of Sr:Ca and Ba:Ca in otoliths and the surrounding water, both elements displaying positive otolith–water correlations. The second meta-analysis examined the relative influences of salinity and temperature on otolith Sr and Ba partition coefficients (an index of otolith element regulation). Our environmental effects meta-analysis confirmed that otolith Sr and Ba are affected by temperature and salinity; however, study-level covariates (e.g., water chemical concentrations and species ecological niche) influenced otolith element incorporation, and this varied by element. These findings confirm that even though otolith chemistry and elemental incorporation are differentially affected by environmental conditions, other factors play a decisive role. While we focused on studies that directly linked water and otolith chemistry, systematic reviews are key to further demonstrate the link between otolith chemistry and extrinsic and intrinsic factors. Ultimately, disentangling the relative effects of multiple factors on otolith chemistry and a detailed understanding of biomineralization is critical to the continued use of otoliths as natural tags for tracing fish movements and habitat use.","container-title":"Fish and Fisheries","DOI":"https://doi.org/10.1111/faf.12264","ISSN":"1467-2979","issue":"3","language":"en","note":"_eprint: https://onlinelibrary.wiley.com/doi/pdf/10.1111/faf.12264","page":"441-454","source":"Wiley Online Library","title":"Otolith chemistry does not just reflect environmental conditions: A meta-analytic evaluation","title-short":"Otolith chemistry does not just reflect environmental conditions","volume":"19","author":[{"family":"Izzo","given":"Christopher"},{"family":"Reis‐Santos","given":"Patrick"},{"family":"Gillanders","given":"Bronwyn M."}],"issued":{"date-parts":[["2018"]]}}}],"schema":"https://github.com/citation-style-language/schema/raw/master/csl-citation.json"} </w:instrText>
      </w:r>
      <w:r w:rsidR="00165B55">
        <w:rPr>
          <w:sz w:val="24"/>
          <w:szCs w:val="24"/>
        </w:rPr>
        <w:fldChar w:fldCharType="separate"/>
      </w:r>
      <w:r w:rsidR="00165B55" w:rsidRPr="00165B55">
        <w:rPr>
          <w:rFonts w:ascii="Calibri" w:hAnsi="Calibri" w:cs="Calibri"/>
          <w:sz w:val="24"/>
          <w:szCs w:val="24"/>
          <w:vertAlign w:val="superscript"/>
        </w:rPr>
        <w:t>16,17</w:t>
      </w:r>
      <w:r w:rsidR="00165B55">
        <w:rPr>
          <w:sz w:val="24"/>
          <w:szCs w:val="24"/>
        </w:rPr>
        <w:fldChar w:fldCharType="end"/>
      </w:r>
      <w:r w:rsidR="001E4E42" w:rsidRPr="00AA122B">
        <w:rPr>
          <w:sz w:val="24"/>
          <w:szCs w:val="24"/>
        </w:rPr>
        <w:t>, if fish</w:t>
      </w:r>
      <w:r w:rsidR="008A008F" w:rsidRPr="00AA122B">
        <w:rPr>
          <w:sz w:val="24"/>
          <w:szCs w:val="24"/>
        </w:rPr>
        <w:t xml:space="preserve"> </w:t>
      </w:r>
      <w:r w:rsidR="001E4E42" w:rsidRPr="00AA122B">
        <w:rPr>
          <w:sz w:val="24"/>
          <w:szCs w:val="24"/>
        </w:rPr>
        <w:t xml:space="preserve">inhabit different water masses or environments for a certain period of time they </w:t>
      </w:r>
      <w:r w:rsidR="005D1FBA" w:rsidRPr="00AA122B">
        <w:rPr>
          <w:sz w:val="24"/>
          <w:szCs w:val="24"/>
        </w:rPr>
        <w:t>can</w:t>
      </w:r>
      <w:r w:rsidR="001E4E42" w:rsidRPr="00AA122B">
        <w:rPr>
          <w:sz w:val="24"/>
          <w:szCs w:val="24"/>
        </w:rPr>
        <w:t xml:space="preserve"> be differentiated via the elemental composition of their otoliths</w:t>
      </w:r>
      <w:r w:rsidR="00165B55">
        <w:rPr>
          <w:sz w:val="24"/>
          <w:szCs w:val="24"/>
        </w:rPr>
        <w:fldChar w:fldCharType="begin"/>
      </w:r>
      <w:r w:rsidR="006D694C">
        <w:rPr>
          <w:sz w:val="24"/>
          <w:szCs w:val="24"/>
        </w:rPr>
        <w:instrText xml:space="preserve"> ADDIN ZOTERO_ITEM CSL_CITATION {"citationID":"A2owSDcY","properties":{"formattedCitation":"\\super 18\\uc0\\u8211{}21\\nosupersub{}","plainCitation":"18–21","noteIndex":0},"citationItems":[{"id":1807,"uris":["http://zotero.org/users/local/U6DoygBa/items/S4RFCTAR"],"uri":["http://zotero.org/users/local/U6DoygBa/items/S4RFCTAR"],"itemData":{"id":1807,"type":"article-journal","abstract":"There is an increasing desire for researchers to use the elemental concentrations in fish otoliths to reconstruct environmental histories of fish. These reconstructions may be plausible due to the unique incorporation of elements into discrete layers of otolith material that correspond to daily growth, and because environmental variables of temperature, salinity, and water chemistry can influence otolith chemistry. However, it is essential to establish exactly how temperature, salinity, and the ambient concentration of elements influence otolith chemistry in order to interpret environmental histories of fish. Using a controlled laboratory experiment we tested the relative and interactive effects of temperature, salinity, and ambient concentration of strontium (Sr) and barium (Ba) on the resulting concentration of Sr and Ba in otoliths of black bream Acanthopagrus butcheri (Munro 1949). Salinity and concentration, and temperature and concentration interacted to affect the elemental concentration of Sr:Ca and Ba:Ca in otoliths. Regression analysis revealed that temperature and ambient concentration contributed most to the trend in otolith chemistry for both elements. Importantly, this is the first experiment to combine three environmental variables and assess their effect on otolith chemistry. Based on these results, it should be possible to use changes in the elemental concentration in otoliths to better reconstruct previous environments of temperature, salinity, and ambient water chemistry, which is especially useful when determining occupancy in habitats such as estuaries that display variable environmental characteristics.","container-title":"Journal of Experimental Marine Biology and Ecology","DOI":"10.1016/j.jembe.2004.08.010","ISSN":"0022-0981","issue":"2","journalAbbreviation":"Journal of Experimental Marine Biology and Ecology","language":"en","page":"269-284","source":"ScienceDirect","title":"Fish otolith chemistry influenced by exposure to multiple environmental variables","volume":"313","author":[{"family":"Elsdon","given":"Travis S."},{"family":"Gillanders","given":"Bronwyn M."}],"issued":{"date-parts":[["2004",12,30]]}}},{"id":1841,"uris":["http://zotero.org/users/local/U6DoygBa/items/IW26J6CF"],"uri":["http://zotero.org/users/local/U6DoygBa/items/IW26J6CF"],"itemData":{"id":1841,"type":"article-journal","abstract":"(2012) Studies on the elemental profile of otoliths and truss network analysis for stock discrimination of the threatened stinging catfish Heteropneustes fossilis (Bloch 1794) from the Ganga River and its tributaries. Zoological Studies 51(7): 1195-1206. The present study was undertaken to identify different stocks of the stinging catfish Heteropneustes fossilis inhabiting the Ganga, Yamuna and Gomti Rivers of India using the elemental profile of sagittal otoliths and truss network analysis of the entire body shape. Inductively coupled plasma-atomic emission spectrometry was used to estimate concentrations of 12 trace elements in otoliths, and 11 morphometric landmarks were chosen to construct a truss network of the fish in order to discriminate among stocks. A discriminant function (DF) analysis of elemental profiles showed that Ba, Pb, Zn, and Sr successfully discriminated H. fossilis populations from different rivers. DF-I, DF-II, and DF-III accounted for 76.1%, 17.9%, and 6%, respectively, of the among-group variability in the elemental profile of otoliths. In the analysis of truss landmarks, the principal components, PC-I and PC-II, respectively accounted for 39.1 % and 13.4%, while DF-I and DF-II, respectively accounted for 59.7 % and 25.5 % of the among-group variability. The overall allocation success of individuals to their group of origin was high (98.7%) in the elemental profile of otoliths compared to truss measurements (72.3%). The truss network analysis distinguished separate stocks of fish in the 3 rivers;","container-title":"Zoological Studies","issue":"7","page":"1195-1206","source":"CiteSeer","title":"Studies on the Elemental Profile of Otoliths and Truss Network Analysis for Stock Discrimination of the Threatened Stinging Catfish &lt;i&gt;Heteropneustes fossilis&lt;/i&gt; (Bloch 1794) from the Ganga River and Its Tributaries","volume":"51","author":[{"family":"Khan","given":"Mohammad Afzal"},{"family":"Miyan","given":"Kaish"},{"family":"Khan","given":"Shahista"},{"family":"Patel","given":"Devendra Kumar"},{"family":"Ansari","given":"Ghazi"}],"issued":{"date-parts":[["2012"]]}}},{"id":1851,"uris":["http://zotero.org/users/local/U6DoygBa/items/EAD9NEP2"],"uri":["http://zotero.org/users/local/U6DoygBa/items/EAD9NEP2"],"itemData":{"id":1851,"type":"article-journal","abstract":"Otolith chemistry was used to study the stock structure of Channa punctata collected from the River Ganga and its tributaries, the rivers Yamuna and Gomti. Whole sagittal otoliths were subjected to acid digestion to analyse the trace elements (Ca, Na, Mg, Sr, Mn, Ba, Fe and K) using ICP-AES. Data were subjected to appropriate statistical treatments, such as univariate anova, ancova, manova and DFA in order to delineate the fish stock(s) accurately. Mean concentrations of Ca, Mg, Sr, Mn, Ba, Fe and K in the otoliths of the fish from selected sites of the different rivers were significantly (P &lt; 0.001) different from each other, while the mean Na concentrations were comparable (P &gt; 0.05). In classification statistics, 96% of individuals were correctly classified to their original groups. The scatter plot of DF-I vs DF-II depicted the presence of different stocks in the River Ganga and its selected tributaries. Variations in the microchemistry of the otoliths showed the presence of four C. punctata stocks in the three selected rivers.","container-title":"Journal of Applied Ichthyology","DOI":"https://doi.org/10.1111/jai.12479","ISSN":"1439-0426","issue":"5","language":"en","note":"_eprint: https://onlinelibrary.wiley.com/doi/pdf/10.1111/jai.12479","page":"881-886","source":"Wiley Online Library","title":"Stock structure delineation using variation in otolith chemistry of snakehead, &lt;i&gt;Channa punctata&lt;/i&gt; (Bloch, 1793), from three Indian rivers","volume":"30","author":[{"family":"Miyan","given":"K."},{"family":"Khan","given":"M. Afzal"},{"family":"Khan","given":"S."}],"issued":{"date-parts":[["2014"]]}}},{"id":1857,"uris":["http://zotero.org/users/local/U6DoygBa/items/HRBDGUNG"],"uri":["http://zotero.org/users/local/U6DoygBa/items/HRBDGUNG"],"itemData":{"id":1857,"type":"article-journal","abstract":"Variations in elemental concentrations of otoliths were used to study the probable stock(s) of Sperata seenghala in the Gangetic river system. Fifteen trace elements from whole sagittal otoliths were analysed using inductively coupled plasma–atomic emission spectrometry. Strontium, barium, lithium, copper, iron, lead, zinc, manganese, nickel (P &lt; 0.001) and magnesium (P &lt; 0.01) differed significantly among locations, while no significant differences were noted for calcium, sodium and potassium (P &gt; 0.01). Chromium and cadmium were not detected in the otoliths of the fish from Narora site on the river Ganga. Discriminant function analysis using cross-validation classification assigned individuals to their site of sampling origin with a mean classification accuracy of 83.2 %. The detected site-specific elemental differences in S. seenghala otoliths indicate a high level of site-fidelity in relation to their habitat areas. Thus target fish population from these sites can be regarded as separate stocks.","container-title":"Ichthyological Research","DOI":"10.1007/s10228-015-0500-9","ISSN":"1616-3915","issue":"2","journalAbbreviation":"Ichthyol Res","language":"en","page":"294-301","source":"Springer Link","title":"Otolith fingerprints reveal stock discrimination of &lt;i&gt;Sperata seenghala&lt;/i&gt; inhabiting the Gangetic river system","volume":"63","author":[{"family":"Miyan","given":"Kaish"},{"family":"Khan","given":"Mohammad Afzal"},{"family":"Patel","given":"Devendra Kumar"},{"family":"Khan","given":"Shahista"},{"family":"Prasad","given":"Satgur"}],"issued":{"date-parts":[["2016",4,1]]}}}],"schema":"https://github.com/citation-style-language/schema/raw/master/csl-citation.json"} </w:instrText>
      </w:r>
      <w:r w:rsidR="00165B55">
        <w:rPr>
          <w:sz w:val="24"/>
          <w:szCs w:val="24"/>
        </w:rPr>
        <w:fldChar w:fldCharType="separate"/>
      </w:r>
      <w:r w:rsidR="00165B55" w:rsidRPr="00165B55">
        <w:rPr>
          <w:rFonts w:ascii="Calibri" w:hAnsi="Calibri" w:cs="Calibri"/>
          <w:sz w:val="24"/>
          <w:szCs w:val="24"/>
          <w:vertAlign w:val="superscript"/>
        </w:rPr>
        <w:t>18–21</w:t>
      </w:r>
      <w:r w:rsidR="00165B55">
        <w:rPr>
          <w:sz w:val="24"/>
          <w:szCs w:val="24"/>
        </w:rPr>
        <w:fldChar w:fldCharType="end"/>
      </w:r>
      <w:r w:rsidR="005D1FBA" w:rsidRPr="00AA122B">
        <w:rPr>
          <w:sz w:val="24"/>
          <w:szCs w:val="24"/>
        </w:rPr>
        <w:t>.</w:t>
      </w:r>
      <w:r w:rsidR="00773871" w:rsidRPr="00AA122B">
        <w:rPr>
          <w:sz w:val="24"/>
          <w:szCs w:val="24"/>
        </w:rPr>
        <w:t xml:space="preserve"> </w:t>
      </w:r>
      <w:bookmarkStart w:id="5" w:name="_Hlk57559444"/>
      <w:r w:rsidR="005E1B35">
        <w:rPr>
          <w:sz w:val="24"/>
          <w:szCs w:val="24"/>
        </w:rPr>
        <w:t>By combining both</w:t>
      </w:r>
      <w:r w:rsidR="00773871" w:rsidRPr="00AA122B">
        <w:rPr>
          <w:sz w:val="24"/>
          <w:szCs w:val="24"/>
        </w:rPr>
        <w:t xml:space="preserve"> </w:t>
      </w:r>
      <w:r w:rsidR="005E1B35" w:rsidRPr="00AA122B">
        <w:rPr>
          <w:sz w:val="24"/>
          <w:szCs w:val="24"/>
        </w:rPr>
        <w:t>otolith shape and chemistry data</w:t>
      </w:r>
      <w:r w:rsidR="005E1B35">
        <w:rPr>
          <w:sz w:val="24"/>
          <w:szCs w:val="24"/>
        </w:rPr>
        <w:t xml:space="preserve"> in the same analysis</w:t>
      </w:r>
      <w:r w:rsidR="005E1B35" w:rsidRPr="00AA122B">
        <w:rPr>
          <w:sz w:val="24"/>
          <w:szCs w:val="24"/>
        </w:rPr>
        <w:t xml:space="preserve"> </w:t>
      </w:r>
      <w:r w:rsidR="005E1B35">
        <w:rPr>
          <w:sz w:val="24"/>
          <w:szCs w:val="24"/>
        </w:rPr>
        <w:t>the ability to differentiate groups of fish can sometimes be improved</w:t>
      </w:r>
      <w:r w:rsidR="00165B55">
        <w:rPr>
          <w:sz w:val="24"/>
          <w:szCs w:val="24"/>
        </w:rPr>
        <w:fldChar w:fldCharType="begin"/>
      </w:r>
      <w:r w:rsidR="00165B55">
        <w:rPr>
          <w:sz w:val="24"/>
          <w:szCs w:val="24"/>
        </w:rPr>
        <w:instrText xml:space="preserve"> ADDIN ZOTERO_ITEM CSL_CITATION {"citationID":"ODkcO0cr","properties":{"formattedCitation":"\\super 22\\nosupersub{}","plainCitation":"22","noteIndex":0},"citationItems":[{"id":1811,"uris":["http://zotero.org/users/local/U6DoygBa/items/IC6LS9JX"],"uri":["http://zotero.org/users/local/U6DoygBa/items/IC6LS9JX"],"itemData":{"id":1811,"type":"article-journal","abstract":"Over 7500 oil and gas structures (e.g. oil platforms) are installed in offshore waters worldwide and many will require decommissioning within the next two decades. The decision to remove such structures or turn them into reefs (i.e. ‘rigs-to-reefs’) hinges on the habitat value they provide, yet this can rarely be determined because the residency of mobile species is difficult to establish. Here, we test a novel solution to this problem for reef fishes; the use of otolith (earstone) properties to identify oil structures of residence. We compare the otolith microchemistry and otolith shape of a site-attached coral reef fish (Pseudanthias rubrizonatus) among four oil structures (depth 82–135 m, separated by 9.7–84.2 km) on Australia's North West Shelf to determine if populations developed distinct otolith properties during their residency. Microchemical signatures obtained from the otolith edge using laser ablation inductively coupled plasma mass spectrometry (LA-ICP-MS) differed among oil structures, driven by elements Sr, Ba and Mn, and to a lesser extent Mg and Fe. A combination of microchemical data from the otolith edge and elliptical Fourier (shape) descriptors allowed allocation of individuals to their ‘home’ structure with moderate accuracy (overall allocation accuracy: 63.3%, range: 45.5–78.1%), despite lower allocation accuracies for each otolith property in isolation (microchemistry: 47.5%, otolith shape: 45%). Site-specific microchemical signatures were also stable enough through time to distinguish populations during 3 separate time periods, suggesting that residence histories could be recreated by targeting previous growth zones in the otolith. Our results indicate that reef fish can develop unique otolith properties during their residency on oil structures which may be useful for assessing the habitat value of individual structures. The approach outlined here may also be useful for determining the residency of reef fish on artificial reefs, which would assist productivity assessments of these habitats.","container-title":"Marine Environmental Research","DOI":"10.1016/j.marenvres.2015.03.007","ISSN":"0141-1136","journalAbbreviation":"Marine Environmental Research","language":"en","page":"103-113","source":"ScienceDirect","title":"Using otolith microchemistry and shape to assess the habitat value of oil structures for reef fish","volume":"106","author":[{"family":"Fowler","given":"Ashley M."},{"family":"Macreadie","given":"Peter I."},{"family":"Bishop","given":"David P."},{"family":"Booth","given":"David J."}],"issued":{"date-parts":[["2015",5,1]]}}}],"schema":"https://github.com/citation-style-language/schema/raw/master/csl-citation.json"} </w:instrText>
      </w:r>
      <w:r w:rsidR="00165B55">
        <w:rPr>
          <w:sz w:val="24"/>
          <w:szCs w:val="24"/>
        </w:rPr>
        <w:fldChar w:fldCharType="separate"/>
      </w:r>
      <w:r w:rsidR="00165B55" w:rsidRPr="00165B55">
        <w:rPr>
          <w:rFonts w:ascii="Calibri" w:hAnsi="Calibri" w:cs="Calibri"/>
          <w:sz w:val="24"/>
          <w:szCs w:val="24"/>
          <w:vertAlign w:val="superscript"/>
        </w:rPr>
        <w:t>22</w:t>
      </w:r>
      <w:r w:rsidR="00165B55">
        <w:rPr>
          <w:sz w:val="24"/>
          <w:szCs w:val="24"/>
        </w:rPr>
        <w:fldChar w:fldCharType="end"/>
      </w:r>
      <w:bookmarkEnd w:id="5"/>
      <w:r w:rsidR="00D00526">
        <w:rPr>
          <w:sz w:val="24"/>
          <w:szCs w:val="24"/>
        </w:rPr>
        <w:t>.</w:t>
      </w:r>
    </w:p>
    <w:p w14:paraId="4E8C2F13" w14:textId="03AF9C89" w:rsidR="00EF46D6" w:rsidRPr="00EF46D6" w:rsidRDefault="00EF46D6" w:rsidP="00EF46D6">
      <w:pPr>
        <w:spacing w:line="360" w:lineRule="auto"/>
        <w:ind w:firstLine="720"/>
        <w:rPr>
          <w:sz w:val="24"/>
          <w:szCs w:val="24"/>
        </w:rPr>
      </w:pPr>
      <w:r w:rsidRPr="00EF46D6">
        <w:rPr>
          <w:sz w:val="24"/>
          <w:szCs w:val="24"/>
        </w:rPr>
        <w:t xml:space="preserve">Both otolith shape and otolith chemistry data are usually multivariate with hypothesis testing traditionally </w:t>
      </w:r>
      <w:r w:rsidR="00F45D88">
        <w:rPr>
          <w:sz w:val="24"/>
          <w:szCs w:val="24"/>
        </w:rPr>
        <w:t>conducted</w:t>
      </w:r>
      <w:r w:rsidRPr="00EF46D6">
        <w:rPr>
          <w:sz w:val="24"/>
          <w:szCs w:val="24"/>
        </w:rPr>
        <w:t xml:space="preserve"> </w:t>
      </w:r>
      <w:bookmarkStart w:id="6" w:name="_Hlk67039450"/>
      <w:r w:rsidRPr="00EF46D6">
        <w:rPr>
          <w:sz w:val="24"/>
          <w:szCs w:val="24"/>
        </w:rPr>
        <w:t xml:space="preserve">using distance-based methods (eg. </w:t>
      </w:r>
      <w:ins w:id="7" w:author="Hayden Schilling" w:date="2021-03-19T09:34:00Z">
        <w:r w:rsidR="007052E0">
          <w:rPr>
            <w:sz w:val="24"/>
            <w:szCs w:val="24"/>
          </w:rPr>
          <w:t>p</w:t>
        </w:r>
        <w:r w:rsidR="007052E0" w:rsidRPr="007052E0">
          <w:rPr>
            <w:sz w:val="24"/>
            <w:szCs w:val="24"/>
          </w:rPr>
          <w:t xml:space="preserve">ermutational multivariate analysis of variance </w:t>
        </w:r>
        <w:r w:rsidR="007052E0">
          <w:rPr>
            <w:sz w:val="24"/>
            <w:szCs w:val="24"/>
          </w:rPr>
          <w:t>(</w:t>
        </w:r>
      </w:ins>
      <w:r w:rsidRPr="00EF46D6">
        <w:rPr>
          <w:sz w:val="24"/>
          <w:szCs w:val="24"/>
        </w:rPr>
        <w:t>PERMANOVA</w:t>
      </w:r>
      <w:ins w:id="8" w:author="Hayden Schilling" w:date="2021-03-19T09:34:00Z">
        <w:r w:rsidR="007052E0">
          <w:rPr>
            <w:sz w:val="24"/>
            <w:szCs w:val="24"/>
          </w:rPr>
          <w:t>)</w:t>
        </w:r>
      </w:ins>
      <w:r w:rsidRPr="00EF46D6">
        <w:rPr>
          <w:sz w:val="24"/>
          <w:szCs w:val="24"/>
        </w:rPr>
        <w:t>;</w:t>
      </w:r>
      <w:r w:rsidR="006149B6">
        <w:rPr>
          <w:sz w:val="24"/>
          <w:szCs w:val="24"/>
        </w:rPr>
        <w:t xml:space="preserve"> </w:t>
      </w:r>
      <w:r w:rsidR="006149B6">
        <w:rPr>
          <w:sz w:val="24"/>
          <w:szCs w:val="24"/>
        </w:rPr>
        <w:fldChar w:fldCharType="begin"/>
      </w:r>
      <w:r w:rsidR="006D694C">
        <w:rPr>
          <w:sz w:val="24"/>
          <w:szCs w:val="24"/>
        </w:rPr>
        <w:instrText xml:space="preserve"> ADDIN ZOTERO_ITEM CSL_CITATION {"citationID":"lUpjdGmg","properties":{"formattedCitation":"\\super 4,23,24\\nosupersub{}","plainCitation":"4,23,24","noteIndex":0},"citationItems":[{"id":1815,"uris":["http://zotero.org/users/local/U6DoygBa/items/HR5LK2UZ"],"uri":["http://zotero.org/users/local/U6DoygBa/items/HR5LK2UZ"],"itemData":{"id":1815,"type":"article-journal","abstract":"Otolith based methods have the potential to discriminate between stocks, an important requirement for sustainable management of fish. The abilities of two otolith based methods to investigate stock structure of the sciaenid Argyrosomus japonicus in South Australia were compared: (i) elemental signatures (Sr:Ca, Ba:Ca, and Mg:Ca) from the otolith edge, and (ii) shape characteristics (otolith morphometrics and overall shape) of whole otoliths. Comparison of elemental signatures indicated that Ba:Ca levels were low in the western coast, intermediate in the central coast and high in the eastern coast. Constrained Canonical Analysis of Principal Coordinates (CAP) allocated elemental concentrations of individual otoliths to regions with 100, 100, and 87% success for western, central and eastern coasts respectively. Otolith shape (elliptical Fourier descriptors and morphological indices) supported results from the elemental study with allocation success of 85, 57, and 85% for western, central and eastern coasts respectively. Shape analysis was then used to investigate the origin of individuals caught in marine waters but suspected of being from an aquaculture facility. The two stock discrimination methods were complementary because trace-element analysis of the otolith edge provided very high classification success and gave a snapshot of differences between groups from different geographic areas, while shape analysis indicated that these discrete groups of fish experienced different environmental conditions over a long period of time. Results from this study highlight the importance of multiple methods in stock discrimination and suggest sub-structuring of the stock of A. japonicus in South Australia.","container-title":"Fisheries Research","DOI":"10.1016/j.fishres.2011.03.014","ISSN":"0165-7836","issue":"1","journalAbbreviation":"Fisheries Research","language":"en","page":"75-83","source":"ScienceDirect","title":"Otolith shape and elemental composition: Complementary tools for stock discrimination of mulloway (&lt;i&gt;Argyrosomus japonicus&lt;/i&gt;) in southern Australia","title-short":"Otolith shape and elemental composition","volume":"110","author":[{"family":"Ferguson","given":"Greg J."},{"family":"Ward","given":"Tim M."},{"family":"Gillanders","given":"Bronwyn M."}],"issued":{"date-parts":[["2011",6,1]]}}},{"id":175,"uris":["http://zotero.org/users/local/U6DoygBa/items/9E6MN6D8"],"uri":["http://zotero.org/users/local/U6DoygBa/items/9E6MN6D8"],"itemData":{"id":175,"type":"article-journal","container-title":"Marine Ecology Progress Series","DOI":"10.3354/meps12495","page":"187-199","title":"Evaluating estuarine nursery use and life history patterns of &lt;i&gt;Pomatomus saltatrix&lt;/i&gt; in eastern Australia","volume":"598","author":[{"family":"Schilling","given":"H. T."},{"family":"Reis-Santos","given":"P."},{"family":"Hughes","given":"J. M."},{"family":"Smith","given":"J. A."},{"family":"Everett","given":"J. D."},{"family":"Stewart","given":"J."},{"family":"Gillanders","given":"B. M."},{"family":"Suthers","given":"I. M."}],"issued":{"date-parts":[["2018"]]}}},{"id":1788,"uris":["http://zotero.org/users/local/U6DoygBa/items/I3R92H7G"],"uri":["http://zotero.org/users/local/U6DoygBa/items/I3R92H7G"],"itemData":{"id":1788,"type":"article-journal","abstract":"Brazilian codling Urophycis brasiliensis is one of the main commercial coastal fish species from the Southwestern Atlantic Ocean. Regardless of its economic relevance, its stock structure remains largely unknown. In this study, we used the otolith shape and the core/outer edge multi-elemental fingerprints (Li:Ca, Mg:Ca, Mn:Ca, Fe:Ca, Zn:Ca, Rb:Ca, Sr:Ca, and Ba:Ca ratios) to evaluate the spatial segregation of young (nursery areas) and adult (stocks) stages of fish from the coast of northern Argentina, Uruguay, and southern Brazil. Otolith edge chemistry showed that several elemental ratios were significantly different between catching areas. Permutational multivariate analysis of variance (PERMANOVA) (p &lt; 0.05) and quadratic discriminant analysis (QDA), with jackknifed classification of 80.0 and 68.2% for otolith core and edge, respectively, were effective in discriminating between sampling sites considering young and adult life stages. PERMANOVA analysis of otolith shape revealed multivariate significant differences between Argentina and Brazil (p = 0.0001) individuals, whereas no differences were found between fish from Uruguay and Argentina (p &gt; 0.05). QDA classification rates were relatively low for Uruguay (48.0%) and values of 66.7 and 70.0% were found for Brazil and Argentina, respectively. Our results not only show the presence of at least two fish stocks (Argentina and Brazil), with a third potential stock in Uruguay, but also suggest a strong spatial segregation during ontogeny.","container-title":"Estuarine, Coastal and Shelf Science","DOI":"10.1016/j.ecss.2019.106406","ISSN":"0272-7714","journalAbbreviation":"Estuarine, Coastal and Shelf Science","language":"en","page":"106406","source":"ScienceDirect","title":"Fish stocks of &lt;i&gt;Urophycis brasiliensis&lt;/i&gt; revealed by otolith fingerprint and shape in the Southwestern Atlantic Ocean","volume":"229","author":[{"family":"Biolé","given":"Fernanda G."},{"family":"Thompson","given":"Gustavo A."},{"family":"Vargas","given":"Claudia V."},{"family":"Leisen","given":"Mathieu"},{"family":"Barra","given":"Fernando"},{"family":"Volpedo","given":"Alejandra V."},{"family":"Avigliano","given":"Esteban"}],"issued":{"date-parts":[["2019",11,30]]}}}],"schema":"https://github.com/citation-style-language/schema/raw/master/csl-citation.json"} </w:instrText>
      </w:r>
      <w:r w:rsidR="006149B6">
        <w:rPr>
          <w:sz w:val="24"/>
          <w:szCs w:val="24"/>
        </w:rPr>
        <w:fldChar w:fldCharType="separate"/>
      </w:r>
      <w:r w:rsidR="006149B6" w:rsidRPr="006149B6">
        <w:rPr>
          <w:rFonts w:ascii="Calibri" w:hAnsi="Calibri" w:cs="Calibri"/>
          <w:sz w:val="24"/>
          <w:szCs w:val="24"/>
          <w:vertAlign w:val="superscript"/>
        </w:rPr>
        <w:t>4,23,24</w:t>
      </w:r>
      <w:r w:rsidR="006149B6">
        <w:rPr>
          <w:sz w:val="24"/>
          <w:szCs w:val="24"/>
        </w:rPr>
        <w:fldChar w:fldCharType="end"/>
      </w:r>
      <w:r w:rsidRPr="00EF46D6">
        <w:rPr>
          <w:sz w:val="24"/>
          <w:szCs w:val="24"/>
        </w:rPr>
        <w:t xml:space="preserve">) or model-based methods which assume a gaussian error distribution (eg. </w:t>
      </w:r>
      <w:ins w:id="9" w:author="Hayden Schilling" w:date="2021-03-19T09:35:00Z">
        <w:r w:rsidR="007052E0" w:rsidRPr="007052E0">
          <w:rPr>
            <w:sz w:val="24"/>
            <w:szCs w:val="24"/>
          </w:rPr>
          <w:t xml:space="preserve">multivariate analysis of variance </w:t>
        </w:r>
      </w:ins>
      <w:del w:id="10" w:author="Hayden Schilling" w:date="2021-03-19T09:36:00Z">
        <w:r w:rsidRPr="00EF46D6" w:rsidDel="007052E0">
          <w:rPr>
            <w:sz w:val="24"/>
            <w:szCs w:val="24"/>
          </w:rPr>
          <w:delText xml:space="preserve">MANOVA </w:delText>
        </w:r>
      </w:del>
      <w:r w:rsidRPr="00EF46D6">
        <w:rPr>
          <w:sz w:val="24"/>
          <w:szCs w:val="24"/>
        </w:rPr>
        <w:t xml:space="preserve">or </w:t>
      </w:r>
      <w:ins w:id="11" w:author="Hayden Schilling" w:date="2021-03-19T09:36:00Z">
        <w:r w:rsidR="007052E0" w:rsidRPr="007052E0">
          <w:rPr>
            <w:sz w:val="24"/>
            <w:szCs w:val="24"/>
          </w:rPr>
          <w:t>Linear discriminant analysis</w:t>
        </w:r>
      </w:ins>
      <w:del w:id="12" w:author="Hayden Schilling" w:date="2021-03-19T09:36:00Z">
        <w:r w:rsidRPr="00EF46D6" w:rsidDel="007052E0">
          <w:rPr>
            <w:sz w:val="24"/>
            <w:szCs w:val="24"/>
          </w:rPr>
          <w:delText>LDA</w:delText>
        </w:r>
      </w:del>
      <w:r w:rsidRPr="00EF46D6">
        <w:rPr>
          <w:sz w:val="24"/>
          <w:szCs w:val="24"/>
        </w:rPr>
        <w:t xml:space="preserve">; </w:t>
      </w:r>
      <w:r w:rsidR="006149B6">
        <w:rPr>
          <w:sz w:val="24"/>
          <w:szCs w:val="24"/>
        </w:rPr>
        <w:fldChar w:fldCharType="begin"/>
      </w:r>
      <w:r w:rsidR="006149B6">
        <w:rPr>
          <w:sz w:val="24"/>
          <w:szCs w:val="24"/>
        </w:rPr>
        <w:instrText xml:space="preserve"> ADDIN ZOTERO_ITEM CSL_CITATION {"citationID":"1pBRoMVj","properties":{"formattedCitation":"\\super 25\\nosupersub{}","plainCitation":"25","noteIndex":0},"citationItems":[{"id":1849,"uris":["http://zotero.org/users/local/U6DoygBa/items/74KM4M9G"],"uri":["http://zotero.org/users/local/U6DoygBa/items/74KM4M9G"],"itemData":{"id":1849,"type":"article-journal","abstract":"Previous research has demonstrated a large movement of hatchery-reared Chinook salmon (Oncorhynchus tshawytscha) from Lake Huron to Lake Michigan, suggesting the potential for wild fish to exhibit ...","archive_location":"world","container-title":"Canadian Journal of Fisheries and Aquatic Sciences","DOI":"10.1139/cjfas-2018-0041","language":"en","note":"publisher: NRC Research Press","source":"cdnsciencepub.com","title":"Examining the potential of otolith chemistry to determine natal origins of wild Lake Michigan Chinook salmon","URL":"https://cdnsciencepub.com/doi/abs/10.1139/cjfas-2018-0041","author":[{"family":"Maguffee","given":"Alexander C."},{"family":"Reilly","given":"Reneé"},{"family":"Clark","given":"Richard"},{"family":"Jones","given":"Michael L."}],"accessed":{"date-parts":[["2021",1,1]]},"issued":{"date-parts":[["2019",1,31]]}}}],"schema":"https://github.com/citation-style-language/schema/raw/master/csl-citation.json"} </w:instrText>
      </w:r>
      <w:r w:rsidR="006149B6">
        <w:rPr>
          <w:sz w:val="24"/>
          <w:szCs w:val="24"/>
        </w:rPr>
        <w:fldChar w:fldCharType="separate"/>
      </w:r>
      <w:r w:rsidR="006149B6" w:rsidRPr="006149B6">
        <w:rPr>
          <w:rFonts w:ascii="Calibri" w:hAnsi="Calibri" w:cs="Calibri"/>
          <w:sz w:val="24"/>
          <w:szCs w:val="24"/>
          <w:vertAlign w:val="superscript"/>
        </w:rPr>
        <w:t>25</w:t>
      </w:r>
      <w:r w:rsidR="006149B6">
        <w:rPr>
          <w:sz w:val="24"/>
          <w:szCs w:val="24"/>
        </w:rPr>
        <w:fldChar w:fldCharType="end"/>
      </w:r>
      <w:r w:rsidRPr="00EF46D6">
        <w:rPr>
          <w:sz w:val="24"/>
          <w:szCs w:val="24"/>
        </w:rPr>
        <w:t xml:space="preserve">). Ecologists typically also use these </w:t>
      </w:r>
      <w:r w:rsidR="00F45D88" w:rsidRPr="00EF46D6">
        <w:rPr>
          <w:sz w:val="24"/>
          <w:szCs w:val="24"/>
        </w:rPr>
        <w:t>distance-based</w:t>
      </w:r>
      <w:r w:rsidRPr="00EF46D6">
        <w:rPr>
          <w:sz w:val="24"/>
          <w:szCs w:val="24"/>
        </w:rPr>
        <w:t xml:space="preserve"> methods to form ordination plots to visualise the multivariate groupings in a low-dimensional plot (e.g. </w:t>
      </w:r>
      <w:ins w:id="13" w:author="Hayden Schilling" w:date="2021-03-19T09:38:00Z">
        <w:r w:rsidR="007052E0">
          <w:rPr>
            <w:sz w:val="24"/>
            <w:szCs w:val="24"/>
          </w:rPr>
          <w:t>n</w:t>
        </w:r>
      </w:ins>
      <w:ins w:id="14" w:author="Hayden Schilling" w:date="2021-03-19T09:37:00Z">
        <w:r w:rsidR="007052E0" w:rsidRPr="007052E0">
          <w:rPr>
            <w:sz w:val="24"/>
            <w:szCs w:val="24"/>
          </w:rPr>
          <w:t>on-metric multidimensional scaling</w:t>
        </w:r>
        <w:r w:rsidR="007052E0" w:rsidRPr="007052E0" w:rsidDel="007052E0">
          <w:rPr>
            <w:sz w:val="24"/>
            <w:szCs w:val="24"/>
          </w:rPr>
          <w:t xml:space="preserve"> </w:t>
        </w:r>
        <w:r w:rsidR="007052E0">
          <w:rPr>
            <w:sz w:val="24"/>
            <w:szCs w:val="24"/>
          </w:rPr>
          <w:t>(nMDS)</w:t>
        </w:r>
      </w:ins>
      <w:del w:id="15" w:author="Hayden Schilling" w:date="2021-03-19T09:37:00Z">
        <w:r w:rsidRPr="00EF46D6" w:rsidDel="007052E0">
          <w:rPr>
            <w:sz w:val="24"/>
            <w:szCs w:val="24"/>
          </w:rPr>
          <w:delText>nMDS</w:delText>
        </w:r>
      </w:del>
      <w:r w:rsidR="00622959">
        <w:rPr>
          <w:sz w:val="24"/>
          <w:szCs w:val="24"/>
        </w:rPr>
        <w:t xml:space="preserve"> </w:t>
      </w:r>
      <w:r w:rsidRPr="00EF46D6">
        <w:rPr>
          <w:sz w:val="24"/>
          <w:szCs w:val="24"/>
        </w:rPr>
        <w:t>plots</w:t>
      </w:r>
      <w:r w:rsidR="00F45D88">
        <w:rPr>
          <w:sz w:val="24"/>
          <w:szCs w:val="24"/>
        </w:rPr>
        <w:t xml:space="preserve"> or </w:t>
      </w:r>
      <w:r w:rsidR="00F45D88" w:rsidRPr="00F45D88">
        <w:rPr>
          <w:sz w:val="24"/>
          <w:szCs w:val="24"/>
        </w:rPr>
        <w:t xml:space="preserve">Canonical </w:t>
      </w:r>
      <w:r w:rsidR="00F45D88">
        <w:rPr>
          <w:sz w:val="24"/>
          <w:szCs w:val="24"/>
        </w:rPr>
        <w:t>D</w:t>
      </w:r>
      <w:r w:rsidR="00F45D88" w:rsidRPr="00F45D88">
        <w:rPr>
          <w:sz w:val="24"/>
          <w:szCs w:val="24"/>
        </w:rPr>
        <w:t xml:space="preserve">iscriminant </w:t>
      </w:r>
      <w:r w:rsidR="00F45D88">
        <w:rPr>
          <w:sz w:val="24"/>
          <w:szCs w:val="24"/>
        </w:rPr>
        <w:t>A</w:t>
      </w:r>
      <w:r w:rsidR="00F45D88" w:rsidRPr="00F45D88">
        <w:rPr>
          <w:sz w:val="24"/>
          <w:szCs w:val="24"/>
        </w:rPr>
        <w:t>nalysis</w:t>
      </w:r>
      <w:r w:rsidR="00F45D88">
        <w:rPr>
          <w:sz w:val="24"/>
          <w:szCs w:val="24"/>
        </w:rPr>
        <w:t>;</w:t>
      </w:r>
      <w:r w:rsidRPr="00EF46D6">
        <w:rPr>
          <w:sz w:val="24"/>
          <w:szCs w:val="24"/>
        </w:rPr>
        <w:t xml:space="preserve"> </w:t>
      </w:r>
      <w:r w:rsidR="006149B6">
        <w:rPr>
          <w:sz w:val="24"/>
          <w:szCs w:val="24"/>
        </w:rPr>
        <w:fldChar w:fldCharType="begin"/>
      </w:r>
      <w:r w:rsidR="006149B6">
        <w:rPr>
          <w:sz w:val="24"/>
          <w:szCs w:val="24"/>
        </w:rPr>
        <w:instrText xml:space="preserve"> ADDIN ZOTERO_ITEM CSL_CITATION {"citationID":"i4p3PBr0","properties":{"formattedCitation":"\\super 26,27\\nosupersub{}","plainCitation":"26,27","noteIndex":0},"citationItems":[{"id":1876,"uris":["http://zotero.org/users/local/U6DoygBa/items/H6AZ8YF5"],"uri":["http://zotero.org/users/local/U6DoygBa/items/H6AZ8YF5"],"itemData":{"id":1876,"type":"article-journal","abstract":"Population structure of European hake (Merluccius merluccius) remains poorly understood despite the need for such information for effective fisheries management of the species. Otolith geochemistry was used to examine movements of individuals among local populations and test the accuracy of current stock boundaries for the species. Age-1 European hake were collected at 7 locations in the Atlantic Ocean and the Mediterranean Sea. Otolith geochemistry (Mg:Ca, Mn:Ca, Sr:Ca, Ba:Ca, δ13C, and δ18O) was assayed in cores and edge zones. Both otolith core and edge values varied significantly among the collection locations in the Atlantic Ocean and the Mediterranean Sea. The significant differences in the geochemical signatures between the two otolith zones (Sr:Ca, Ba:Ca, δ13C, δ18O) were possibly associated with ontogenetic changes in physiology and feeding habits of hake. Otolith edge signatures proved to be a valuable tool for classifiying individuals to the collection locations. Individuals were assigned to three different groups in the Atlantic Ocean and in the Mediterranean Sea based on otolith core values using nonmetric multidimensional scaling. Our results suggested movement of individuals among local populations within the Atlantic Ocean and also within the Mediterranean Sea. However, there appeared to be little or no movement of hake through the Strait of Gibraltar. The movement patterns observed do not support the stock boundary established in the northeast Atlantic Ocean but rather advocate for a re-evaluation of the most adequate and effective management units for this valuable demersal species.","container-title":"Fisheries Research","DOI":"10.1016/j.fishres.2012.02.013","ISSN":"0165-7836","journalAbbreviation":"Fisheries Research","language":"en","page":"198-205","source":"ScienceDirect","title":"Testing an otolith geochemistry approach to determine population structure and movements of European hake in the northeast Atlantic Ocean and Mediterranean Sea","volume":"125-126","author":[{"family":"Tanner","given":"Susanne E."},{"family":"Vasconcelos","given":"Rita P."},{"family":"Cabral","given":"Henrique N."},{"family":"Thorrold","given":"Simon R."}],"issued":{"date-parts":[["2012",8,1]]}}},{"id":1782,"uris":["http://zotero.org/users/local/U6DoygBa/items/S4V7TN5S"],"uri":["http://zotero.org/users/local/U6DoygBa/items/S4V7TN5S"],"itemData":{"id":1782,"type":"article-journal","abstract":"The distribution of Atlantic cod (Gadus morhua) in northern Norwegian waters is expanding eastward and northward in the Barents Sea and along western Svalbard. In the Arctic fjords of Svalbard, cod has become abundant, but little is known about the biology, origin, or residence patterns of these populations. To address this issue, we used laser ablation inductively coupled plasma mass spectrometry to quantify the trace elemental composition of cod otoliths at age-0, age-3 and the year of spawning at five distinct locations in northern Norway and western Svalbard. Chemical composition data was used to identify natal sources of cod, their broad-scale migration patterns, and to determine if cod are currently resident in Arctic fjords. Our results suggest that cod collected at Kongsfjord, Isfjord, outside Svalbard, Lofoten, and Porsangerfjord were recruited mainly from the Barents Sea, conforming to the Northeast Arctic cod ecotype. The degree of chemical overlap between Porsangerfjord and Isfjord cod, however, varied with fish age, suggesting individual movements consistent with the Norwegian coastal cod ecotype. Finally, the chemical composition of mature fish at Isfjord, and to a lesser extent Kongsfjord, suggests that cod from the Barents Sea might have recently established residency in these two Arctic fjords.","container-title":"Polar Biology","DOI":"10.1007/s00300-020-02642-1","ISSN":"1432-2056","issue":"5","journalAbbreviation":"Polar Biol","language":"en","page":"409-421","source":"Springer Link","title":"Ontogenetic movements of cod in Arctic fjords and the Barents Sea as revealed by otolith microchemistry","volume":"43","author":[{"family":"Andrade","given":"Hector"},{"family":"Sleen","given":"Peter","non-dropping-particle":"van der"},{"family":"Black","given":"Bryan A."},{"family":"Godiksen","given":"Jane A."},{"family":"Locke","given":"William L."},{"family":"Carroll","given":"Michael L."},{"family":"Ambrose","given":"William G."},{"family":"Geffen","given":"Audrey"}],"issued":{"date-parts":[["2020",5,1]]}}}],"schema":"https://github.com/citation-style-language/schema/raw/master/csl-citation.json"} </w:instrText>
      </w:r>
      <w:r w:rsidR="006149B6">
        <w:rPr>
          <w:sz w:val="24"/>
          <w:szCs w:val="24"/>
        </w:rPr>
        <w:fldChar w:fldCharType="separate"/>
      </w:r>
      <w:r w:rsidR="006149B6" w:rsidRPr="006149B6">
        <w:rPr>
          <w:rFonts w:ascii="Calibri" w:hAnsi="Calibri" w:cs="Calibri"/>
          <w:sz w:val="24"/>
          <w:szCs w:val="24"/>
          <w:vertAlign w:val="superscript"/>
        </w:rPr>
        <w:t>26,27</w:t>
      </w:r>
      <w:r w:rsidR="006149B6">
        <w:rPr>
          <w:sz w:val="24"/>
          <w:szCs w:val="24"/>
        </w:rPr>
        <w:fldChar w:fldCharType="end"/>
      </w:r>
      <w:r w:rsidRPr="00EF46D6">
        <w:rPr>
          <w:sz w:val="24"/>
          <w:szCs w:val="24"/>
        </w:rPr>
        <w:t xml:space="preserve">). </w:t>
      </w:r>
      <w:bookmarkEnd w:id="6"/>
      <w:r w:rsidRPr="00EF46D6">
        <w:rPr>
          <w:sz w:val="24"/>
          <w:szCs w:val="24"/>
        </w:rPr>
        <w:t xml:space="preserve">The issue however with taking these approaches is that they assume homogeneity, with no mean-variance relationship being taken into account in both the hypothesis testing </w:t>
      </w:r>
      <w:r w:rsidR="000E062C">
        <w:rPr>
          <w:sz w:val="24"/>
          <w:szCs w:val="24"/>
        </w:rPr>
        <w:t>and</w:t>
      </w:r>
      <w:r w:rsidRPr="00EF46D6">
        <w:rPr>
          <w:sz w:val="24"/>
          <w:szCs w:val="24"/>
        </w:rPr>
        <w:t xml:space="preserve"> visualisation techniques. This is concerning for the otolith shape and chemistry data which have strong mean</w:t>
      </w:r>
      <w:ins w:id="16" w:author="Hayden Schilling" w:date="2021-03-19T09:44:00Z">
        <w:r w:rsidR="007052E0">
          <w:rPr>
            <w:sz w:val="24"/>
            <w:szCs w:val="24"/>
          </w:rPr>
          <w:t>-</w:t>
        </w:r>
      </w:ins>
      <w:del w:id="17" w:author="Hayden Schilling" w:date="2021-03-19T09:44:00Z">
        <w:r w:rsidRPr="00EF46D6" w:rsidDel="007052E0">
          <w:rPr>
            <w:sz w:val="24"/>
            <w:szCs w:val="24"/>
          </w:rPr>
          <w:delText xml:space="preserve"> </w:delText>
        </w:r>
      </w:del>
      <w:r w:rsidRPr="00EF46D6">
        <w:rPr>
          <w:sz w:val="24"/>
          <w:szCs w:val="24"/>
        </w:rPr>
        <w:t xml:space="preserve">variance relationships, where the variance increases with the mean </w:t>
      </w:r>
      <w:r w:rsidRPr="00EF46D6">
        <w:rPr>
          <w:sz w:val="24"/>
          <w:szCs w:val="24"/>
        </w:rPr>
        <w:lastRenderedPageBreak/>
        <w:t xml:space="preserve">concentration and shape parameter value. The otolith data has a natural boundary at zero which creates a mean-variance relationship as observations found away from this boundary become more variable. Particularly concerning is that both the otolith chemistry and shape data have very small values particularly close to this boundary, with majority of observations being less </w:t>
      </w:r>
      <w:r w:rsidR="00F45D88" w:rsidRPr="00EF46D6">
        <w:rPr>
          <w:sz w:val="24"/>
          <w:szCs w:val="24"/>
        </w:rPr>
        <w:t>than</w:t>
      </w:r>
      <w:r w:rsidRPr="00EF46D6">
        <w:rPr>
          <w:sz w:val="24"/>
          <w:szCs w:val="24"/>
        </w:rPr>
        <w:t xml:space="preserve"> 1 making this mean-variance relationship quite strong. A recent study by </w:t>
      </w:r>
      <w:r w:rsidR="006149B6">
        <w:rPr>
          <w:sz w:val="24"/>
          <w:szCs w:val="24"/>
        </w:rPr>
        <w:fldChar w:fldCharType="begin"/>
      </w:r>
      <w:r w:rsidR="006149B6">
        <w:rPr>
          <w:sz w:val="24"/>
          <w:szCs w:val="24"/>
        </w:rPr>
        <w:instrText xml:space="preserve"> ADDIN ZOTERO_ITEM CSL_CITATION {"citationID":"bYadaT5B","properties":{"formattedCitation":"\\super 28\\nosupersub{}","plainCitation":"28","noteIndex":0},"citationItems":[{"id":1905,"uris":["http://zotero.org/users/local/U6DoygBa/items/8R7ZFGKW"],"uri":["http://zotero.org/users/local/U6DoygBa/items/8R7ZFGKW"],"itemData":{"id":1905,"type":"article-journal","abstract":"While data transformation is a common strategy to satisfy linear modeling assumptions, a theoretical result is used to show that transformation cannot reasonably be expected to stabilize variances for small counts. Under broad assumptions, as counts get smaller, it is shown that the variance becomes proportional to the mean under monotonic transformations that satisfy , excepting a few pathological cases. A suggested rule-of-thumb is that if many predicted counts are less than one then data transformation cannot reasonably be expected to stabilize variances, even for a well-chosen transformation. This result has clear implications for the analysis of counts as often implemented in the applied sciences, but particularly for multivariate analysis in ecology. Multivariate discrete data are often collected in ecology, typically with a large proportion of zeros, and it is currently widespread to use methods of analysis that do not account for differences in variance across observations nor across responses. Simulations demonstrate that failure to account for the mean–variance relationship can have particularly severe consequences in this context, and also in the univariate context if the sampling design is unbalanced.","container-title":"Biometrics","DOI":"https://doi.org/10.1111/biom.12728","ISSN":"1541-0420","issue":"1","language":"en","note":"_eprint: https://onlinelibrary.wiley.com/doi/pdf/10.1111/biom.12728","page":"362-368","source":"Wiley Online Library","title":"Why you cannot transform your way out of trouble for small counts","volume":"74","author":[{"family":"Warton","given":"David I."}],"issued":{"date-parts":[["2018"]]}}}],"schema":"https://github.com/citation-style-language/schema/raw/master/csl-citation.json"} </w:instrText>
      </w:r>
      <w:r w:rsidR="006149B6">
        <w:rPr>
          <w:sz w:val="24"/>
          <w:szCs w:val="24"/>
        </w:rPr>
        <w:fldChar w:fldCharType="separate"/>
      </w:r>
      <w:r w:rsidR="006149B6" w:rsidRPr="006149B6">
        <w:rPr>
          <w:rFonts w:ascii="Calibri" w:hAnsi="Calibri" w:cs="Calibri"/>
          <w:sz w:val="24"/>
          <w:szCs w:val="24"/>
          <w:vertAlign w:val="superscript"/>
        </w:rPr>
        <w:t>28</w:t>
      </w:r>
      <w:r w:rsidR="006149B6">
        <w:rPr>
          <w:sz w:val="24"/>
          <w:szCs w:val="24"/>
        </w:rPr>
        <w:fldChar w:fldCharType="end"/>
      </w:r>
      <w:r w:rsidRPr="00EF46D6">
        <w:rPr>
          <w:sz w:val="24"/>
          <w:szCs w:val="24"/>
        </w:rPr>
        <w:t xml:space="preserve"> found that abundances with means less than 1 cannot reasonably be expected to have their variances stabilised, even with a well-chosen transformation due to the strength of this mean-variance trend. </w:t>
      </w:r>
      <w:r w:rsidR="00B42AF0" w:rsidRPr="00EF46D6">
        <w:rPr>
          <w:sz w:val="24"/>
          <w:szCs w:val="24"/>
        </w:rPr>
        <w:t>Instead,</w:t>
      </w:r>
      <w:r w:rsidRPr="00EF46D6">
        <w:rPr>
          <w:sz w:val="24"/>
          <w:szCs w:val="24"/>
        </w:rPr>
        <w:t xml:space="preserve"> this trend should be explicitly modelled in the testing and visualisation procedure.</w:t>
      </w:r>
    </w:p>
    <w:p w14:paraId="7F8E6CD9" w14:textId="375E5D0C" w:rsidR="00EF46D6" w:rsidRPr="00EF46D6" w:rsidRDefault="00EF46D6" w:rsidP="00EF46D6">
      <w:pPr>
        <w:spacing w:line="360" w:lineRule="auto"/>
        <w:ind w:firstLine="720"/>
        <w:rPr>
          <w:sz w:val="24"/>
          <w:szCs w:val="24"/>
        </w:rPr>
      </w:pPr>
      <w:r w:rsidRPr="00EF46D6">
        <w:rPr>
          <w:sz w:val="24"/>
          <w:szCs w:val="24"/>
        </w:rPr>
        <w:t xml:space="preserve">Otolith </w:t>
      </w:r>
      <w:r w:rsidR="00F45D88">
        <w:rPr>
          <w:sz w:val="24"/>
          <w:szCs w:val="24"/>
        </w:rPr>
        <w:t>shape</w:t>
      </w:r>
      <w:r w:rsidRPr="00EF46D6">
        <w:rPr>
          <w:sz w:val="24"/>
          <w:szCs w:val="24"/>
        </w:rPr>
        <w:t xml:space="preserve"> data is positive and continuous and as such can be appropriately modelled using the Gamma distribution (traditionally with a log link) which assumes that the variance increases proportionally to the mean squared. If </w:t>
      </w:r>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ij</m:t>
            </m:r>
          </m:sub>
        </m:sSub>
      </m:oMath>
      <w:r w:rsidRPr="00EF46D6">
        <w:rPr>
          <w:sz w:val="24"/>
          <w:szCs w:val="24"/>
        </w:rPr>
        <w:t xml:space="preserve"> is Gamma distributed then </w:t>
      </w:r>
      <m:oMath>
        <m:r>
          <w:rPr>
            <w:rFonts w:ascii="Cambria Math" w:hAnsi="Cambria Math"/>
            <w:sz w:val="24"/>
            <w:szCs w:val="24"/>
          </w:rPr>
          <m:t>E</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ij</m:t>
                </m:r>
              </m:sub>
            </m:sSub>
          </m:e>
        </m:d>
        <m:r>
          <w:rPr>
            <w:rFonts w:ascii="Cambria Math" w:hAnsi="Cambria Math"/>
            <w:sz w:val="24"/>
            <w:szCs w:val="24"/>
          </w:rPr>
          <m:t xml:space="preserve">=kθ= </m:t>
        </m:r>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ij</m:t>
            </m:r>
          </m:sub>
        </m:sSub>
        <m:r>
          <w:rPr>
            <w:rFonts w:ascii="Cambria Math" w:hAnsi="Cambria Math"/>
            <w:sz w:val="24"/>
            <w:szCs w:val="24"/>
          </w:rPr>
          <m:t xml:space="preserve">, </m:t>
        </m:r>
      </m:oMath>
      <w:r w:rsidRPr="00EF46D6">
        <w:rPr>
          <w:sz w:val="24"/>
          <w:szCs w:val="24"/>
        </w:rPr>
        <w:t xml:space="preserve"> </w:t>
      </w:r>
      <m:oMath>
        <m:r>
          <w:rPr>
            <w:rFonts w:ascii="Cambria Math" w:hAnsi="Cambria Math"/>
            <w:sz w:val="24"/>
            <w:szCs w:val="24"/>
          </w:rPr>
          <m:t>Var</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ij</m:t>
                </m:r>
              </m:sub>
            </m:sSub>
          </m:e>
        </m:d>
        <m:r>
          <w:rPr>
            <w:rFonts w:ascii="Cambria Math" w:hAnsi="Cambria Math"/>
            <w:sz w:val="24"/>
            <w:szCs w:val="24"/>
          </w:rPr>
          <m:t>=k</m:t>
        </m:r>
        <m:sSup>
          <m:sSupPr>
            <m:ctrlPr>
              <w:rPr>
                <w:rFonts w:ascii="Cambria Math" w:hAnsi="Cambria Math"/>
                <w:i/>
                <w:sz w:val="24"/>
                <w:szCs w:val="24"/>
              </w:rPr>
            </m:ctrlPr>
          </m:sSupPr>
          <m:e>
            <m:r>
              <w:rPr>
                <w:rFonts w:ascii="Cambria Math" w:hAnsi="Cambria Math"/>
                <w:sz w:val="24"/>
                <w:szCs w:val="24"/>
              </w:rPr>
              <m:t>θ</m:t>
            </m:r>
          </m:e>
          <m:sup>
            <m:r>
              <w:rPr>
                <w:rFonts w:ascii="Cambria Math" w:hAnsi="Cambria Math"/>
                <w:sz w:val="24"/>
                <w:szCs w:val="24"/>
              </w:rPr>
              <m:t>2</m:t>
            </m:r>
          </m:sup>
        </m:s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k</m:t>
            </m:r>
          </m:den>
        </m:f>
        <m:sSubSup>
          <m:sSubSupPr>
            <m:ctrlPr>
              <w:rPr>
                <w:rFonts w:ascii="Cambria Math" w:hAnsi="Cambria Math"/>
                <w:i/>
                <w:sz w:val="24"/>
                <w:szCs w:val="24"/>
              </w:rPr>
            </m:ctrlPr>
          </m:sSubSupPr>
          <m:e>
            <m:r>
              <w:rPr>
                <w:rFonts w:ascii="Cambria Math" w:hAnsi="Cambria Math"/>
                <w:sz w:val="24"/>
                <w:szCs w:val="24"/>
              </w:rPr>
              <m:t>μ</m:t>
            </m:r>
          </m:e>
          <m:sub>
            <m:r>
              <w:rPr>
                <w:rFonts w:ascii="Cambria Math" w:hAnsi="Cambria Math"/>
                <w:sz w:val="24"/>
                <w:szCs w:val="24"/>
              </w:rPr>
              <m:t>ij</m:t>
            </m:r>
          </m:sub>
          <m:sup>
            <m:r>
              <w:rPr>
                <w:rFonts w:ascii="Cambria Math" w:hAnsi="Cambria Math"/>
                <w:sz w:val="24"/>
                <w:szCs w:val="24"/>
              </w:rPr>
              <m:t>2</m:t>
            </m:r>
          </m:sup>
        </m:sSubSup>
      </m:oMath>
      <w:r w:rsidRPr="00EF46D6">
        <w:rPr>
          <w:sz w:val="24"/>
          <w:szCs w:val="24"/>
        </w:rPr>
        <w:t xml:space="preserve">,  where </w:t>
      </w:r>
      <m:oMath>
        <m:r>
          <w:rPr>
            <w:rFonts w:ascii="Cambria Math" w:hAnsi="Cambria Math"/>
            <w:sz w:val="24"/>
            <w:szCs w:val="24"/>
          </w:rPr>
          <m:t>k</m:t>
        </m:r>
      </m:oMath>
      <w:r w:rsidRPr="00EF46D6">
        <w:rPr>
          <w:sz w:val="24"/>
          <w:szCs w:val="24"/>
        </w:rPr>
        <w:t xml:space="preserve"> and </w:t>
      </w:r>
      <m:oMath>
        <m:r>
          <w:rPr>
            <w:rFonts w:ascii="Cambria Math" w:hAnsi="Cambria Math"/>
            <w:sz w:val="24"/>
            <w:szCs w:val="24"/>
          </w:rPr>
          <m:t>θ</m:t>
        </m:r>
      </m:oMath>
      <w:r w:rsidRPr="00EF46D6">
        <w:rPr>
          <w:sz w:val="24"/>
          <w:szCs w:val="24"/>
        </w:rPr>
        <w:t xml:space="preserve"> are shape and scale parameters respectively. Otolith chemistry data however is</w:t>
      </w:r>
      <w:r w:rsidR="00F45D88">
        <w:rPr>
          <w:sz w:val="24"/>
          <w:szCs w:val="24"/>
        </w:rPr>
        <w:t xml:space="preserve"> often</w:t>
      </w:r>
      <w:r w:rsidRPr="00EF46D6">
        <w:rPr>
          <w:sz w:val="24"/>
          <w:szCs w:val="24"/>
        </w:rPr>
        <w:t xml:space="preserve"> more nuanced, with a </w:t>
      </w:r>
      <w:r w:rsidR="00F45D88">
        <w:rPr>
          <w:sz w:val="24"/>
          <w:szCs w:val="24"/>
        </w:rPr>
        <w:t>proportion</w:t>
      </w:r>
      <w:r w:rsidRPr="00EF46D6">
        <w:rPr>
          <w:sz w:val="24"/>
          <w:szCs w:val="24"/>
        </w:rPr>
        <w:t xml:space="preserve"> of null observations where the </w:t>
      </w:r>
      <w:r w:rsidR="000E062C">
        <w:rPr>
          <w:sz w:val="24"/>
          <w:szCs w:val="24"/>
        </w:rPr>
        <w:t>measured concentration</w:t>
      </w:r>
      <w:r w:rsidRPr="00EF46D6">
        <w:rPr>
          <w:sz w:val="24"/>
          <w:szCs w:val="24"/>
        </w:rPr>
        <w:t xml:space="preserve"> of </w:t>
      </w:r>
      <w:r w:rsidR="00F45D88">
        <w:rPr>
          <w:sz w:val="24"/>
          <w:szCs w:val="24"/>
        </w:rPr>
        <w:t>a</w:t>
      </w:r>
      <w:r w:rsidRPr="00EF46D6">
        <w:rPr>
          <w:sz w:val="24"/>
          <w:szCs w:val="24"/>
        </w:rPr>
        <w:t xml:space="preserve"> chemical </w:t>
      </w:r>
      <w:r w:rsidR="00F45D88">
        <w:rPr>
          <w:sz w:val="24"/>
          <w:szCs w:val="24"/>
        </w:rPr>
        <w:t>is</w:t>
      </w:r>
      <w:r w:rsidRPr="00EF46D6">
        <w:rPr>
          <w:sz w:val="24"/>
          <w:szCs w:val="24"/>
        </w:rPr>
        <w:t xml:space="preserve"> below the limit of detection and therefore </w:t>
      </w:r>
      <w:r w:rsidR="00F45D88">
        <w:rPr>
          <w:sz w:val="24"/>
          <w:szCs w:val="24"/>
        </w:rPr>
        <w:t xml:space="preserve">unable to be quantified </w:t>
      </w:r>
      <w:r w:rsidRPr="00EF46D6">
        <w:rPr>
          <w:sz w:val="24"/>
          <w:szCs w:val="24"/>
        </w:rPr>
        <w:t xml:space="preserve">in the otoliths, as well as a distribution of positive continuous observations for the otoliths which do have the chemical present. The positive continuous observations will have a </w:t>
      </w:r>
      <w:del w:id="18" w:author="Hayden Schilling" w:date="2021-03-19T09:44:00Z">
        <w:r w:rsidRPr="00EF46D6" w:rsidDel="007052E0">
          <w:rPr>
            <w:sz w:val="24"/>
            <w:szCs w:val="24"/>
          </w:rPr>
          <w:delText>mean variance</w:delText>
        </w:r>
      </w:del>
      <w:ins w:id="19" w:author="Hayden Schilling" w:date="2021-03-19T09:44:00Z">
        <w:r w:rsidR="007052E0">
          <w:rPr>
            <w:sz w:val="24"/>
            <w:szCs w:val="24"/>
          </w:rPr>
          <w:t>mean-variance</w:t>
        </w:r>
      </w:ins>
      <w:r w:rsidRPr="00EF46D6">
        <w:rPr>
          <w:sz w:val="24"/>
          <w:szCs w:val="24"/>
        </w:rPr>
        <w:t xml:space="preserve"> relationship similar to the shape data, however a Gamma model will not suffice here as it assumes positive continuous data and therefore will not model the null counts. Ecologists have also used </w:t>
      </w:r>
      <m:oMath>
        <m:func>
          <m:funcPr>
            <m:ctrlPr>
              <w:rPr>
                <w:rFonts w:ascii="Cambria Math" w:hAnsi="Cambria Math"/>
                <w:i/>
                <w:sz w:val="24"/>
                <w:szCs w:val="24"/>
              </w:rPr>
            </m:ctrlPr>
          </m:funcPr>
          <m:fName>
            <m:r>
              <m:rPr>
                <m:sty m:val="p"/>
              </m:rPr>
              <w:rPr>
                <w:rFonts w:ascii="Cambria Math" w:hAnsi="Cambria Math"/>
                <w:sz w:val="24"/>
                <w:szCs w:val="24"/>
              </w:rPr>
              <m:t>log</m:t>
            </m:r>
          </m:fName>
          <m:e>
            <m:d>
              <m:dPr>
                <m:ctrlPr>
                  <w:rPr>
                    <w:rFonts w:ascii="Cambria Math" w:hAnsi="Cambria Math"/>
                    <w:i/>
                    <w:sz w:val="24"/>
                    <w:szCs w:val="24"/>
                  </w:rPr>
                </m:ctrlPr>
              </m:dPr>
              <m:e>
                <m:r>
                  <w:rPr>
                    <w:rFonts w:ascii="Cambria Math" w:hAnsi="Cambria Math"/>
                    <w:sz w:val="24"/>
                    <w:szCs w:val="24"/>
                  </w:rPr>
                  <m:t>y+1</m:t>
                </m:r>
              </m:e>
            </m:d>
          </m:e>
        </m:func>
      </m:oMath>
      <w:r w:rsidRPr="00EF46D6">
        <w:rPr>
          <w:sz w:val="24"/>
          <w:szCs w:val="24"/>
        </w:rPr>
        <w:t xml:space="preserve"> transforms for similar data to avoid the logging of null counts, however this has the same issue outlined in </w:t>
      </w:r>
      <w:r w:rsidR="006149B6">
        <w:rPr>
          <w:sz w:val="24"/>
          <w:szCs w:val="24"/>
        </w:rPr>
        <w:fldChar w:fldCharType="begin"/>
      </w:r>
      <w:r w:rsidR="006149B6">
        <w:rPr>
          <w:sz w:val="24"/>
          <w:szCs w:val="24"/>
        </w:rPr>
        <w:instrText xml:space="preserve"> ADDIN ZOTERO_ITEM CSL_CITATION {"citationID":"xbq7ni0D","properties":{"formattedCitation":"\\super 28\\nosupersub{}","plainCitation":"28","noteIndex":0},"citationItems":[{"id":1905,"uris":["http://zotero.org/users/local/U6DoygBa/items/8R7ZFGKW"],"uri":["http://zotero.org/users/local/U6DoygBa/items/8R7ZFGKW"],"itemData":{"id":1905,"type":"article-journal","abstract":"While data transformation is a common strategy to satisfy linear modeling assumptions, a theoretical result is used to show that transformation cannot reasonably be expected to stabilize variances for small counts. Under broad assumptions, as counts get smaller, it is shown that the variance becomes proportional to the mean under monotonic transformations that satisfy , excepting a few pathological cases. A suggested rule-of-thumb is that if many predicted counts are less than one then data transformation cannot reasonably be expected to stabilize variances, even for a well-chosen transformation. This result has clear implications for the analysis of counts as often implemented in the applied sciences, but particularly for multivariate analysis in ecology. Multivariate discrete data are often collected in ecology, typically with a large proportion of zeros, and it is currently widespread to use methods of analysis that do not account for differences in variance across observations nor across responses. Simulations demonstrate that failure to account for the mean–variance relationship can have particularly severe consequences in this context, and also in the univariate context if the sampling design is unbalanced.","container-title":"Biometrics","DOI":"https://doi.org/10.1111/biom.12728","ISSN":"1541-0420","issue":"1","language":"en","note":"_eprint: https://onlinelibrary.wiley.com/doi/pdf/10.1111/biom.12728","page":"362-368","source":"Wiley Online Library","title":"Why you cannot transform your way out of trouble for small counts","volume":"74","author":[{"family":"Warton","given":"David I."}],"issued":{"date-parts":[["2018"]]}}}],"schema":"https://github.com/citation-style-language/schema/raw/master/csl-citation.json"} </w:instrText>
      </w:r>
      <w:r w:rsidR="006149B6">
        <w:rPr>
          <w:sz w:val="24"/>
          <w:szCs w:val="24"/>
        </w:rPr>
        <w:fldChar w:fldCharType="separate"/>
      </w:r>
      <w:r w:rsidR="006149B6" w:rsidRPr="006149B6">
        <w:rPr>
          <w:rFonts w:ascii="Calibri" w:hAnsi="Calibri" w:cs="Calibri"/>
          <w:sz w:val="24"/>
          <w:szCs w:val="24"/>
          <w:vertAlign w:val="superscript"/>
        </w:rPr>
        <w:t>28</w:t>
      </w:r>
      <w:r w:rsidR="006149B6">
        <w:rPr>
          <w:sz w:val="24"/>
          <w:szCs w:val="24"/>
        </w:rPr>
        <w:fldChar w:fldCharType="end"/>
      </w:r>
      <w:r w:rsidRPr="00EF46D6">
        <w:rPr>
          <w:sz w:val="24"/>
          <w:szCs w:val="24"/>
        </w:rPr>
        <w:t xml:space="preserve"> where </w:t>
      </w:r>
      <w:r w:rsidR="00F45D88">
        <w:rPr>
          <w:sz w:val="24"/>
          <w:szCs w:val="24"/>
        </w:rPr>
        <w:t>the transformation</w:t>
      </w:r>
      <w:r w:rsidRPr="00EF46D6">
        <w:rPr>
          <w:sz w:val="24"/>
          <w:szCs w:val="24"/>
        </w:rPr>
        <w:t xml:space="preserve"> isn’t handling the mean-variance relationship properly and it also isn’t modelling the null counts in a meaningful way, just lumping them all in as log(1). So, a model is required that takes into account both the large number of null observations as well as the </w:t>
      </w:r>
      <w:del w:id="20" w:author="Hayden Schilling" w:date="2021-03-19T09:44:00Z">
        <w:r w:rsidRPr="00EF46D6" w:rsidDel="007052E0">
          <w:rPr>
            <w:sz w:val="24"/>
            <w:szCs w:val="24"/>
          </w:rPr>
          <w:delText>mean variance</w:delText>
        </w:r>
      </w:del>
      <w:ins w:id="21" w:author="Hayden Schilling" w:date="2021-03-19T09:44:00Z">
        <w:r w:rsidR="007052E0">
          <w:rPr>
            <w:sz w:val="24"/>
            <w:szCs w:val="24"/>
          </w:rPr>
          <w:t>mean-variance</w:t>
        </w:r>
      </w:ins>
      <w:r w:rsidRPr="00EF46D6">
        <w:rPr>
          <w:sz w:val="24"/>
          <w:szCs w:val="24"/>
        </w:rPr>
        <w:t xml:space="preserve"> relationship exhibited in the present observations.</w:t>
      </w:r>
    </w:p>
    <w:p w14:paraId="15F2AE28" w14:textId="7CE77649" w:rsidR="00EF46D6" w:rsidRPr="00EF46D6" w:rsidRDefault="00EF46D6" w:rsidP="00EF46D6">
      <w:pPr>
        <w:spacing w:line="360" w:lineRule="auto"/>
        <w:ind w:firstLine="720"/>
        <w:rPr>
          <w:sz w:val="24"/>
          <w:szCs w:val="24"/>
        </w:rPr>
      </w:pPr>
      <w:r w:rsidRPr="00EF46D6">
        <w:rPr>
          <w:sz w:val="24"/>
          <w:szCs w:val="24"/>
        </w:rPr>
        <w:t xml:space="preserve">A solution to this problem lies with the methods currently used to deal with Biomass data. Biomass data has very similar properties to the otolith chemistry data, having a number of null observations where the species was not found to be present and a distribution of positive continuous weight samples for the species that are found to be present. The solution to modelling the Biomass data and consequently the otolith </w:t>
      </w:r>
      <w:ins w:id="22" w:author="Hayden Schilling" w:date="2021-03-19T09:39:00Z">
        <w:r w:rsidR="007052E0">
          <w:rPr>
            <w:sz w:val="24"/>
            <w:szCs w:val="24"/>
          </w:rPr>
          <w:t>c</w:t>
        </w:r>
      </w:ins>
      <w:del w:id="23" w:author="Hayden Schilling" w:date="2021-03-19T09:39:00Z">
        <w:r w:rsidRPr="00EF46D6" w:rsidDel="007052E0">
          <w:rPr>
            <w:sz w:val="24"/>
            <w:szCs w:val="24"/>
          </w:rPr>
          <w:delText>C</w:delText>
        </w:r>
      </w:del>
      <w:r w:rsidRPr="00EF46D6">
        <w:rPr>
          <w:sz w:val="24"/>
          <w:szCs w:val="24"/>
        </w:rPr>
        <w:t xml:space="preserve">hemistry </w:t>
      </w:r>
      <w:r w:rsidRPr="00EF46D6">
        <w:rPr>
          <w:sz w:val="24"/>
          <w:szCs w:val="24"/>
        </w:rPr>
        <w:lastRenderedPageBreak/>
        <w:t xml:space="preserve">data is the Tweedie Distribution. The Tweedie distributions suitability to biomass data is explained in detail in </w:t>
      </w:r>
      <w:r w:rsidR="006149B6">
        <w:rPr>
          <w:sz w:val="24"/>
          <w:szCs w:val="24"/>
        </w:rPr>
        <w:fldChar w:fldCharType="begin"/>
      </w:r>
      <w:r w:rsidR="006149B6">
        <w:rPr>
          <w:sz w:val="24"/>
          <w:szCs w:val="24"/>
        </w:rPr>
        <w:instrText xml:space="preserve"> ADDIN ZOTERO_ITEM CSL_CITATION {"citationID":"UtYPQzZv","properties":{"formattedCitation":"\\super 29\\nosupersub{}","plainCitation":"29","noteIndex":0},"citationItems":[{"id":1809,"uris":["http://zotero.org/users/local/U6DoygBa/items/6YVXVW7S"],"uri":["http://zotero.org/users/local/U6DoygBa/items/6YVXVW7S"],"itemData":{"id":1809,"type":"article-journal","abstract":"The statistical analysis of continuous data that is non-negative is a common task in quantitative ecology. An example, and our motivation, is the weight of a given fish species in a fish trawl. The analysis task is complicated by the occurrence of exactly zero observations. It makes many statistical methods for continuous data inappropriate. In this paper we propose a model that extends a Tweedie generalised linear model. The proposed model exploits the fact that a Tweedie distribution is equivalent to the distribution obtained by summing a Poisson number of gamma random variables. In the proposed model, both the number of gamma variates, and their average size, are modelled separately. The model has a composite link and has a flexible mean-variance relationship that can vary with covariates. We illustrate the model, and compare it to other models, using data from a fish trawl survey in south-east Australia.","container-title":"Environmental and Ecological Statistics","DOI":"10.1007/s10651-012-0233-0","ISSN":"1573-3009","issue":"4","journalAbbreviation":"Environ Ecol Stat","language":"en","page":"533-552","source":"Springer Link","title":"A Poisson–Gamma model for analysis of ecological non-negative continuous data","volume":"20","author":[{"family":"Foster","given":"Scott D."},{"family":"Bravington","given":"Mark V."}],"issued":{"date-parts":[["2013",12,1]]}}}],"schema":"https://github.com/citation-style-language/schema/raw/master/csl-citation.json"} </w:instrText>
      </w:r>
      <w:r w:rsidR="006149B6">
        <w:rPr>
          <w:sz w:val="24"/>
          <w:szCs w:val="24"/>
        </w:rPr>
        <w:fldChar w:fldCharType="separate"/>
      </w:r>
      <w:r w:rsidR="006149B6" w:rsidRPr="006149B6">
        <w:rPr>
          <w:rFonts w:ascii="Calibri" w:hAnsi="Calibri" w:cs="Calibri"/>
          <w:sz w:val="24"/>
          <w:szCs w:val="24"/>
          <w:vertAlign w:val="superscript"/>
        </w:rPr>
        <w:t>29</w:t>
      </w:r>
      <w:r w:rsidR="006149B6">
        <w:rPr>
          <w:sz w:val="24"/>
          <w:szCs w:val="24"/>
        </w:rPr>
        <w:fldChar w:fldCharType="end"/>
      </w:r>
      <w:r w:rsidRPr="00EF46D6">
        <w:rPr>
          <w:sz w:val="24"/>
          <w:szCs w:val="24"/>
        </w:rPr>
        <w:t xml:space="preserve">, however is largely due it’s equivalence to summing a Poisson number of gamma random variables. This allows the null observations to be modelled with the Poisson component and the positive continuous observations with the gamma component. The Tweedie distribution also has a flexible mean-variance relationship. If </w:t>
      </w:r>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ij</m:t>
            </m:r>
          </m:sub>
        </m:sSub>
      </m:oMath>
      <w:r w:rsidRPr="00EF46D6">
        <w:rPr>
          <w:sz w:val="24"/>
          <w:szCs w:val="24"/>
        </w:rPr>
        <w:t xml:space="preserve"> are Tweedie distributed then </w:t>
      </w:r>
      <m:oMath>
        <m:r>
          <w:rPr>
            <w:rFonts w:ascii="Cambria Math" w:hAnsi="Cambria Math"/>
            <w:sz w:val="24"/>
            <w:szCs w:val="24"/>
          </w:rPr>
          <m:t>E</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ij</m:t>
                </m:r>
              </m:sub>
            </m:sSub>
          </m:e>
        </m:d>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ij</m:t>
            </m:r>
          </m:sub>
        </m:sSub>
        <m:r>
          <w:rPr>
            <w:rFonts w:ascii="Cambria Math" w:hAnsi="Cambria Math"/>
            <w:sz w:val="24"/>
            <w:szCs w:val="24"/>
          </w:rPr>
          <m:t xml:space="preserve">, </m:t>
        </m:r>
      </m:oMath>
      <w:r w:rsidRPr="00EF46D6">
        <w:rPr>
          <w:sz w:val="24"/>
          <w:szCs w:val="24"/>
        </w:rPr>
        <w:t xml:space="preserve"> </w:t>
      </w:r>
      <m:oMath>
        <m:r>
          <w:rPr>
            <w:rFonts w:ascii="Cambria Math" w:hAnsi="Cambria Math"/>
            <w:sz w:val="24"/>
            <w:szCs w:val="24"/>
          </w:rPr>
          <m:t>Var</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ij</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ϕ</m:t>
            </m:r>
          </m:e>
          <m:sub>
            <m:r>
              <w:rPr>
                <w:rFonts w:ascii="Cambria Math" w:hAnsi="Cambria Math"/>
                <w:sz w:val="24"/>
                <w:szCs w:val="24"/>
              </w:rPr>
              <m:t>j</m:t>
            </m:r>
          </m:sub>
        </m:sSub>
        <m:sSubSup>
          <m:sSubSupPr>
            <m:ctrlPr>
              <w:rPr>
                <w:rFonts w:ascii="Cambria Math" w:hAnsi="Cambria Math"/>
                <w:i/>
                <w:sz w:val="24"/>
                <w:szCs w:val="24"/>
              </w:rPr>
            </m:ctrlPr>
          </m:sSubSupPr>
          <m:e>
            <m:r>
              <w:rPr>
                <w:rFonts w:ascii="Cambria Math" w:hAnsi="Cambria Math"/>
                <w:sz w:val="24"/>
                <w:szCs w:val="24"/>
              </w:rPr>
              <m:t>μ</m:t>
            </m:r>
          </m:e>
          <m:sub>
            <m:r>
              <w:rPr>
                <w:rFonts w:ascii="Cambria Math" w:hAnsi="Cambria Math"/>
                <w:sz w:val="24"/>
                <w:szCs w:val="24"/>
              </w:rPr>
              <m:t>ij</m:t>
            </m:r>
          </m:sub>
          <m:sup>
            <m:r>
              <w:rPr>
                <w:rFonts w:ascii="Cambria Math" w:hAnsi="Cambria Math"/>
                <w:sz w:val="24"/>
                <w:szCs w:val="24"/>
              </w:rPr>
              <m:t>υ</m:t>
            </m:r>
          </m:sup>
        </m:sSubSup>
      </m:oMath>
      <w:r w:rsidRPr="00EF46D6">
        <w:rPr>
          <w:sz w:val="24"/>
          <w:szCs w:val="24"/>
        </w:rPr>
        <w:t xml:space="preserve">,  where </w:t>
      </w:r>
      <m:oMath>
        <m:r>
          <w:rPr>
            <w:rFonts w:ascii="Cambria Math" w:hAnsi="Cambria Math"/>
            <w:sz w:val="24"/>
            <w:szCs w:val="24"/>
          </w:rPr>
          <m:t>ν</m:t>
        </m:r>
      </m:oMath>
      <w:r w:rsidRPr="00EF46D6">
        <w:rPr>
          <w:sz w:val="24"/>
          <w:szCs w:val="24"/>
        </w:rPr>
        <w:t xml:space="preserve"> is a power parameter that controls the shape of the distribution and </w:t>
      </w:r>
      <m:oMath>
        <m:sSub>
          <m:sSubPr>
            <m:ctrlPr>
              <w:rPr>
                <w:rFonts w:ascii="Cambria Math" w:hAnsi="Cambria Math"/>
                <w:i/>
                <w:sz w:val="24"/>
                <w:szCs w:val="24"/>
              </w:rPr>
            </m:ctrlPr>
          </m:sSubPr>
          <m:e>
            <m:r>
              <w:rPr>
                <w:rFonts w:ascii="Cambria Math" w:hAnsi="Cambria Math"/>
                <w:sz w:val="24"/>
                <w:szCs w:val="24"/>
              </w:rPr>
              <m:t>ϕ</m:t>
            </m:r>
          </m:e>
          <m:sub>
            <m:r>
              <w:rPr>
                <w:rFonts w:ascii="Cambria Math" w:hAnsi="Cambria Math"/>
                <w:sz w:val="24"/>
                <w:szCs w:val="24"/>
              </w:rPr>
              <m:t>j</m:t>
            </m:r>
          </m:sub>
        </m:sSub>
      </m:oMath>
      <w:r w:rsidRPr="00EF46D6">
        <w:rPr>
          <w:sz w:val="24"/>
          <w:szCs w:val="24"/>
        </w:rPr>
        <w:t xml:space="preserve"> (in the context of our study) is a chemical specific dispersion parameter. The mean-variance relationship is therefore defined by Taylor’s power law</w:t>
      </w:r>
      <w:r w:rsidR="006149B6">
        <w:rPr>
          <w:sz w:val="24"/>
          <w:szCs w:val="24"/>
        </w:rPr>
        <w:fldChar w:fldCharType="begin"/>
      </w:r>
      <w:r w:rsidR="006149B6">
        <w:rPr>
          <w:sz w:val="24"/>
          <w:szCs w:val="24"/>
        </w:rPr>
        <w:instrText xml:space="preserve"> ADDIN ZOTERO_ITEM CSL_CITATION {"citationID":"PsBOffuY","properties":{"formattedCitation":"\\super 30\\nosupersub{}","plainCitation":"30","noteIndex":0},"citationItems":[{"id":1879,"uris":["http://zotero.org/users/local/U6DoygBa/items/DX8QXRRR"],"uri":["http://zotero.org/users/local/U6DoygBa/items/DX8QXRRR"],"itemData":{"id":1879,"type":"article-journal","container-title":"Nature","issue":"4766","note":"ISBN: 0028-0836\npublisher: Springer","page":"732-735","title":"Aggregation, variance and the mean","volume":"189","author":[{"family":"Taylor","given":"Lionel Roy"}],"issued":{"date-parts":[["1961"]]}}}],"schema":"https://github.com/citation-style-language/schema/raw/master/csl-citation.json"} </w:instrText>
      </w:r>
      <w:r w:rsidR="006149B6">
        <w:rPr>
          <w:sz w:val="24"/>
          <w:szCs w:val="24"/>
        </w:rPr>
        <w:fldChar w:fldCharType="separate"/>
      </w:r>
      <w:r w:rsidR="006149B6" w:rsidRPr="006149B6">
        <w:rPr>
          <w:rFonts w:ascii="Calibri" w:hAnsi="Calibri" w:cs="Calibri"/>
          <w:sz w:val="24"/>
          <w:szCs w:val="24"/>
          <w:vertAlign w:val="superscript"/>
        </w:rPr>
        <w:t>30</w:t>
      </w:r>
      <w:r w:rsidR="006149B6">
        <w:rPr>
          <w:sz w:val="24"/>
          <w:szCs w:val="24"/>
        </w:rPr>
        <w:fldChar w:fldCharType="end"/>
      </w:r>
      <w:r w:rsidRPr="00EF46D6">
        <w:rPr>
          <w:sz w:val="24"/>
          <w:szCs w:val="24"/>
        </w:rPr>
        <w:t>, which has been shown to arise under a variety of ecological processes</w:t>
      </w:r>
      <w:r w:rsidR="006149B6">
        <w:rPr>
          <w:sz w:val="24"/>
          <w:szCs w:val="24"/>
        </w:rPr>
        <w:fldChar w:fldCharType="begin"/>
      </w:r>
      <w:r w:rsidR="006149B6">
        <w:rPr>
          <w:sz w:val="24"/>
          <w:szCs w:val="24"/>
        </w:rPr>
        <w:instrText xml:space="preserve"> ADDIN ZOTERO_ITEM CSL_CITATION {"citationID":"LYi4Xm8Z","properties":{"formattedCitation":"\\super 31\\nosupersub{}","plainCitation":"31","noteIndex":0},"citationItems":[{"id":1837,"uris":["http://zotero.org/users/local/U6DoygBa/items/7B9ZJD4J"],"uri":["http://zotero.org/users/local/U6DoygBa/items/7B9ZJD4J"],"itemData":{"id":1837,"type":"article-journal","abstract":"There is currently considerable interest in the interplay between personal and social information in decision-making processes. Two experiments are presented exploring the relative use of prior personal information and subsequent social information in foraging decisions of guppies. Experiment 1 tested the assumption that when the use of information acquired through personal experience is not costly, conflicting social information will be ignored. The assumption was confirmed because, when given a choice between feeding at two food patches, at one of which they had previously seen conspecifics feed, individual fish with prior experience of feeding at the alternative site chose the alternative, whereas fish with no prior experience chose the site at which their conspecifics had fed. Experiment 2 tested theoretical predictions that when the use of information acquired through personal experience is potentially costly, conflicting social information will be weighed more heavily than will personal information. The prediction was confirmed because, when given a choice between feeding at two food patches, one at which they had previously seen conspecifics feed and one behind a visual barrier, individual fish with prior experience of feeding behind the barrier chose the site at which their conspecifics had fed. These findings suggest that conformity can promote social learning in naïve individuals, but prior experience can insulate individuals from conformity provided the costs of relying on that experience are small. In addition, the experiments highlight the fact that personal and social information are not always weighed equally.","container-title":"Behavioral Ecology","DOI":"10.1093/beheco/arh008","ISSN":"1045-2249","issue":"2","journalAbbreviation":"Behavioral Ecology","page":"269-277","source":"Silverchair","title":"The role of conformity in foraging when personal and social information conflict","volume":"15","author":[{"family":"Kendal","given":"Rachel L."},{"family":"Coolen","given":"Isabelle"},{"family":"Laland","given":"Kevin N."}],"issued":{"date-parts":[["2004",3,1]]}}}],"schema":"https://github.com/citation-style-language/schema/raw/master/csl-citation.json"} </w:instrText>
      </w:r>
      <w:r w:rsidR="006149B6">
        <w:rPr>
          <w:sz w:val="24"/>
          <w:szCs w:val="24"/>
        </w:rPr>
        <w:fldChar w:fldCharType="separate"/>
      </w:r>
      <w:r w:rsidR="006149B6" w:rsidRPr="006149B6">
        <w:rPr>
          <w:rFonts w:ascii="Calibri" w:hAnsi="Calibri" w:cs="Calibri"/>
          <w:sz w:val="24"/>
          <w:szCs w:val="24"/>
          <w:vertAlign w:val="superscript"/>
        </w:rPr>
        <w:t>31</w:t>
      </w:r>
      <w:r w:rsidR="006149B6">
        <w:rPr>
          <w:sz w:val="24"/>
          <w:szCs w:val="24"/>
        </w:rPr>
        <w:fldChar w:fldCharType="end"/>
      </w:r>
      <w:r w:rsidRPr="00EF46D6">
        <w:rPr>
          <w:sz w:val="24"/>
          <w:szCs w:val="24"/>
        </w:rPr>
        <w:t xml:space="preserve">. </w:t>
      </w:r>
    </w:p>
    <w:p w14:paraId="1A0FE89C" w14:textId="6C2F849F" w:rsidR="00EF46D6" w:rsidRPr="00EF46D6" w:rsidRDefault="00EF46D6" w:rsidP="00EF46D6">
      <w:pPr>
        <w:spacing w:line="360" w:lineRule="auto"/>
        <w:ind w:firstLine="720"/>
        <w:rPr>
          <w:sz w:val="24"/>
          <w:szCs w:val="24"/>
        </w:rPr>
      </w:pPr>
      <w:bookmarkStart w:id="24" w:name="_Hlk59527414"/>
      <w:r w:rsidRPr="00EF46D6">
        <w:rPr>
          <w:sz w:val="24"/>
          <w:szCs w:val="24"/>
        </w:rPr>
        <w:t xml:space="preserve">For ecological studies using multivariate abundance data such as species abundances, multivariate generalised linear models (MGLMs) are becoming more popular as they allow increased certainty and interpretability of the results, flexibility, and efficiency </w:t>
      </w:r>
      <w:r w:rsidR="002D0C42">
        <w:rPr>
          <w:sz w:val="24"/>
          <w:szCs w:val="24"/>
        </w:rPr>
        <w:t>compared to distance-based methods</w:t>
      </w:r>
      <w:r w:rsidR="006149B6">
        <w:rPr>
          <w:sz w:val="24"/>
          <w:szCs w:val="24"/>
        </w:rPr>
        <w:fldChar w:fldCharType="begin"/>
      </w:r>
      <w:r w:rsidR="006149B6">
        <w:rPr>
          <w:sz w:val="24"/>
          <w:szCs w:val="24"/>
        </w:rPr>
        <w:instrText xml:space="preserve"> ADDIN ZOTERO_ITEM CSL_CITATION {"citationID":"wBvnyYnq","properties":{"formattedCitation":"\\super 32,33\\nosupersub{}","plainCitation":"32,33","noteIndex":0},"citationItems":[{"id":1902,"uris":["http://zotero.org/users/local/U6DoygBa/items/5MF6HR5G"],"uri":["http://zotero.org/users/local/U6DoygBa/items/5MF6HR5G"],"itemData":{"id":1902,"type":"article-journal","abstract":"1. A critical property of count data is its mean–variance relationship, yet this is rarely considered in multivariate analysis in ecology. 2. This study considers what is being implicitly assumed about the mean–variance relationship in distance-based analyses – multivariate analyses based on a matrix of pairwise distances – and what the effect is of any misspecification of the mean–variance relationship. 3. It is shown that distance-based analyses make implicit assumptions that are typically out-of-step with what is observed in real data, which has major consequences. 4. Potential consequences of this mean–variance misspecification are: confounding location and dispersion effects in ordinations; misleading results when trying to identify taxa in which an effect is expressed; failure to detect a multivariate effect unless it is expressed in high-variance taxa. 5. Data transformation does not solve the problem. 6. A solution is to use generalised linear models and their recent multivariate generalisations, which is shown here to have desirable properties.","container-title":"Methods in Ecology and Evolution","DOI":"https://doi.org/10.1111/j.2041-210X.2011.00127.x","ISSN":"2041-210X","issue":"1","language":"en","note":"_eprint: https://besjournals.onlinelibrary.wiley.com/doi/pdf/10.1111/j.2041-210X.2011.00127.x","page":"89-101","source":"Wiley Online Library","title":"Distance-based multivariate analyses confound location and dispersion effects","volume":"3","author":[{"family":"Warton","given":"David I."},{"family":"Wright","given":"Stephen T."},{"family":"Wang","given":"Yi"}],"issued":{"date-parts":[["2012"]]}}},{"id":1900,"uris":["http://zotero.org/users/local/U6DoygBa/items/ES3KLA4F"],"uri":["http://zotero.org/users/local/U6DoygBa/items/ES3KLA4F"],"itemData":{"id":1900,"type":"article-journal","abstract":"In this paper, a case is made for the use of model-based approaches for the analysis of community data. This involves the direct specification of a statistical model for the observed multivariate data. Recent advances in statistical modelling mean that it is now possible to build models that are appropriate for the data which address key ecological questions in a statistically coherent manner. Key advantages of this approach include interpretability, flexibility, and efficiency, which we explain in detail and illustrate by example. The steps in a model-based approach to analysis are outlined, with an emphasis on key features arising in a multivariate context. A key distinction in the model-based approach is the emphasis on diagnostic checking to ensure that the model provides reasonable agreement with the observed data. Two examples are presented that illustrate how the model-based approach can provide insights into ecological problems not previously available. In the first example, we test for a treatment effect in a study where different sites had different sampling intensities, which was handled by adding an offset term to the model. In the second example, we incorporate trait information into a model for ordinal response in order to identify the main reasons why species differ in their environmental response.","container-title":"Plant Ecology","DOI":"10.1007/s11258-014-0366-3","ISSN":"1573-5052","issue":"5","journalAbbreviation":"Plant Ecol","language":"en","page":"669-682","source":"Springer Link","title":"Model-based thinking for community ecology","volume":"216","author":[{"family":"Warton","given":"David I."},{"family":"Foster","given":"Scott D."},{"family":"De’ath","given":"Glenn"},{"family":"Stoklosa","given":"Jakub"},{"family":"Dunstan","given":"Piers K."}],"issued":{"date-parts":[["2015",5,1]]}}}],"schema":"https://github.com/citation-style-language/schema/raw/master/csl-citation.json"} </w:instrText>
      </w:r>
      <w:r w:rsidR="006149B6">
        <w:rPr>
          <w:sz w:val="24"/>
          <w:szCs w:val="24"/>
        </w:rPr>
        <w:fldChar w:fldCharType="separate"/>
      </w:r>
      <w:r w:rsidR="006149B6" w:rsidRPr="006149B6">
        <w:rPr>
          <w:rFonts w:ascii="Calibri" w:hAnsi="Calibri" w:cs="Calibri"/>
          <w:sz w:val="24"/>
          <w:szCs w:val="24"/>
          <w:vertAlign w:val="superscript"/>
        </w:rPr>
        <w:t>32,33</w:t>
      </w:r>
      <w:r w:rsidR="006149B6">
        <w:rPr>
          <w:sz w:val="24"/>
          <w:szCs w:val="24"/>
        </w:rPr>
        <w:fldChar w:fldCharType="end"/>
      </w:r>
      <w:bookmarkEnd w:id="24"/>
      <w:r w:rsidRPr="00EF46D6">
        <w:rPr>
          <w:sz w:val="24"/>
          <w:szCs w:val="24"/>
        </w:rPr>
        <w:t>. While MGLMs are now common for abundance data</w:t>
      </w:r>
      <w:r w:rsidR="006149B6">
        <w:rPr>
          <w:sz w:val="24"/>
          <w:szCs w:val="24"/>
        </w:rPr>
        <w:fldChar w:fldCharType="begin"/>
      </w:r>
      <w:r w:rsidR="006149B6">
        <w:rPr>
          <w:sz w:val="24"/>
          <w:szCs w:val="24"/>
        </w:rPr>
        <w:instrText xml:space="preserve"> ADDIN ZOTERO_ITEM CSL_CITATION {"citationID":"TBjuGoRl","properties":{"formattedCitation":"\\super 34\\nosupersub{}","plainCitation":"34","noteIndex":0},"citationItems":[{"id":1892,"uris":["http://zotero.org/users/local/U6DoygBa/items/DJ26PIYT"],"uri":["http://zotero.org/users/local/U6DoygBa/items/DJ26PIYT"],"itemData":{"id":1892,"type":"article-journal","abstract":"1. The mvabund package for R provides tools for model-based analysis of multivariate abundance data in ecology. 2. This includes methods for visualising data, fitting predictive models, checking model assumptions, as well as testing hypotheses about the community–environment association. 3. This paper briefly introduces the package and demonstrates its functionality by example.","container-title":"Methods in Ecology and Evolution","DOI":"https://doi.org/10.1111/j.2041-210X.2012.00190.x","ISSN":"2041-210X","issue":"3","language":"en","note":"_eprint: https://besjournals.onlinelibrary.wiley.com/doi/pdf/10.1111/j.2041-210X.2012.00190.x","page":"471-474","source":"Wiley Online Library","title":"mvabund– an R package for model-based analysis of multivariate abundance data","volume":"3","author":[{"family":"Wang","given":"Yi"},{"family":"Naumann","given":"Ulrike"},{"family":"Wright","given":"Stephen T."},{"family":"Warton","given":"David I."}],"issued":{"date-parts":[["2012"]]}}}],"schema":"https://github.com/citation-style-language/schema/raw/master/csl-citation.json"} </w:instrText>
      </w:r>
      <w:r w:rsidR="006149B6">
        <w:rPr>
          <w:sz w:val="24"/>
          <w:szCs w:val="24"/>
        </w:rPr>
        <w:fldChar w:fldCharType="separate"/>
      </w:r>
      <w:r w:rsidR="006149B6" w:rsidRPr="006149B6">
        <w:rPr>
          <w:rFonts w:ascii="Calibri" w:hAnsi="Calibri" w:cs="Calibri"/>
          <w:sz w:val="24"/>
          <w:szCs w:val="24"/>
          <w:vertAlign w:val="superscript"/>
        </w:rPr>
        <w:t>34</w:t>
      </w:r>
      <w:r w:rsidR="006149B6">
        <w:rPr>
          <w:sz w:val="24"/>
          <w:szCs w:val="24"/>
        </w:rPr>
        <w:fldChar w:fldCharType="end"/>
      </w:r>
      <w:r w:rsidRPr="00EF46D6">
        <w:rPr>
          <w:sz w:val="24"/>
          <w:szCs w:val="24"/>
        </w:rPr>
        <w:t xml:space="preserve">, they are rarely used for other datasets despite the flexibility of the method which allows users to specify model parameters to fit a dataset. Otolith </w:t>
      </w:r>
      <w:r w:rsidR="006149B6">
        <w:rPr>
          <w:sz w:val="24"/>
          <w:szCs w:val="24"/>
        </w:rPr>
        <w:t>c</w:t>
      </w:r>
      <w:r w:rsidRPr="00EF46D6">
        <w:rPr>
          <w:sz w:val="24"/>
          <w:szCs w:val="24"/>
        </w:rPr>
        <w:t xml:space="preserve">hemistry data and </w:t>
      </w:r>
      <w:r w:rsidR="006149B6">
        <w:rPr>
          <w:sz w:val="24"/>
          <w:szCs w:val="24"/>
        </w:rPr>
        <w:t>s</w:t>
      </w:r>
      <w:r w:rsidRPr="00EF46D6">
        <w:rPr>
          <w:sz w:val="24"/>
          <w:szCs w:val="24"/>
        </w:rPr>
        <w:t>hape data can be easily applied in an MGLM setting</w:t>
      </w:r>
      <w:r w:rsidR="006149B6">
        <w:rPr>
          <w:sz w:val="24"/>
          <w:szCs w:val="24"/>
        </w:rPr>
        <w:fldChar w:fldCharType="begin"/>
      </w:r>
      <w:r w:rsidR="006149B6">
        <w:rPr>
          <w:sz w:val="24"/>
          <w:szCs w:val="24"/>
        </w:rPr>
        <w:instrText xml:space="preserve"> ADDIN ZOTERO_ITEM CSL_CITATION {"citationID":"h2GAZxxx","properties":{"formattedCitation":"\\super 34,35\\nosupersub{}","plainCitation":"34,35","noteIndex":0},"citationItems":[{"id":1892,"uris":["http://zotero.org/users/local/U6DoygBa/items/DJ26PIYT"],"uri":["http://zotero.org/users/local/U6DoygBa/items/DJ26PIYT"],"itemData":{"id":1892,"type":"article-journal","abstract":"1. The mvabund package for R provides tools for model-based analysis of multivariate abundance data in ecology. 2. This includes methods for visualising data, fitting predictive models, checking model assumptions, as well as testing hypotheses about the community–environment association. 3. This paper briefly introduces the package and demonstrates its functionality by example.","container-title":"Methods in Ecology and Evolution","DOI":"https://doi.org/10.1111/j.2041-210X.2012.00190.x","ISSN":"2041-210X","issue":"3","language":"en","note":"_eprint: https://besjournals.onlinelibrary.wiley.com/doi/pdf/10.1111/j.2041-210X.2012.00190.x","page":"471-474","source":"Wiley Online Library","title":"mvabund– an R package for model-based analysis of multivariate abundance data","volume":"3","author":[{"family":"Wang","given":"Yi"},{"family":"Naumann","given":"Ulrike"},{"family":"Wright","given":"Stephen T."},{"family":"Warton","given":"David I."}],"issued":{"date-parts":[["2012"]]}}},{"id":1862,"uris":["http://zotero.org/users/local/U6DoygBa/items/HPNH3SUN"],"uri":["http://zotero.org/users/local/U6DoygBa/items/HPNH3SUN"],"itemData":{"id":1862,"type":"article-journal","abstract":"In this paper we consider generalized linear latent variable models that can handle overdispersed counts and continuous but non-negative data. Such data are common in ecological studies when modelling multivariate abundances or biomass. By extending the standard generalized linear modelling framework to include latent variables, we can account for any covariation between species not accounted for by the predictors, notably species interactions and correlations driven by missing covariates. We show how estimation and inference for the considered models can be performed efficiently using the Laplace approximation method and use simulations to study the finite-sample properties of the resulting estimates. In the overdispersed count data case, the Laplace-approximated estimates perform similarly to the estimates based on variational approximation method, which is another method that provides a closed form approximation of the likelihood. In the biomass data case, we show that ignoring the correlation between taxa affects the regression estimates unfavourably. To illustrate how our methods can be used in unconstrained ordination and in making inference on environmental variables, we apply them to two ecological datasets: abundances of bacterial species in three arctic locations in Europe and abundances of coral reef species in Indonesia.","container-title":"Journal of Agricultural, Biological and Environmental Statistics","DOI":"10.1007/s13253-017-0304-7","ISSN":"1537-2693","issue":"4","journalAbbreviation":"JABES","language":"en","page":"498-522","source":"Springer Link","title":"Generalized Linear Latent Variable Models for Multivariate Count and Biomass Data in Ecology","volume":"22","author":[{"family":"Niku","given":"Jenni"},{"family":"Warton","given":"David I."},{"family":"Hui","given":"Francis K. C."},{"family":"Taskinen","given":"Sara"}],"issued":{"date-parts":[["2017",12,1]]}}}],"schema":"https://github.com/citation-style-language/schema/raw/master/csl-citation.json"} </w:instrText>
      </w:r>
      <w:r w:rsidR="006149B6">
        <w:rPr>
          <w:sz w:val="24"/>
          <w:szCs w:val="24"/>
        </w:rPr>
        <w:fldChar w:fldCharType="separate"/>
      </w:r>
      <w:r w:rsidR="006149B6" w:rsidRPr="006149B6">
        <w:rPr>
          <w:rFonts w:ascii="Calibri" w:hAnsi="Calibri" w:cs="Calibri"/>
          <w:sz w:val="24"/>
          <w:szCs w:val="24"/>
          <w:vertAlign w:val="superscript"/>
        </w:rPr>
        <w:t>34,35</w:t>
      </w:r>
      <w:r w:rsidR="006149B6">
        <w:rPr>
          <w:sz w:val="24"/>
          <w:szCs w:val="24"/>
        </w:rPr>
        <w:fldChar w:fldCharType="end"/>
      </w:r>
      <w:r w:rsidR="006149B6">
        <w:rPr>
          <w:sz w:val="24"/>
          <w:szCs w:val="24"/>
        </w:rPr>
        <w:t>,</w:t>
      </w:r>
      <w:r w:rsidRPr="00EF46D6">
        <w:rPr>
          <w:sz w:val="24"/>
          <w:szCs w:val="24"/>
        </w:rPr>
        <w:t xml:space="preserve"> for instance by specifying appropriate mean-variance relationships and error distributions for the data</w:t>
      </w:r>
      <w:r w:rsidR="006149B6">
        <w:rPr>
          <w:sz w:val="24"/>
          <w:szCs w:val="24"/>
        </w:rPr>
        <w:fldChar w:fldCharType="begin"/>
      </w:r>
      <w:r w:rsidR="006149B6">
        <w:rPr>
          <w:sz w:val="24"/>
          <w:szCs w:val="24"/>
        </w:rPr>
        <w:instrText xml:space="preserve"> ADDIN ZOTERO_ITEM CSL_CITATION {"citationID":"RExhm2nr","properties":{"formattedCitation":"\\super 34\\nosupersub{}","plainCitation":"34","noteIndex":0},"citationItems":[{"id":1892,"uris":["http://zotero.org/users/local/U6DoygBa/items/DJ26PIYT"],"uri":["http://zotero.org/users/local/U6DoygBa/items/DJ26PIYT"],"itemData":{"id":1892,"type":"article-journal","abstract":"1. The mvabund package for R provides tools for model-based analysis of multivariate abundance data in ecology. 2. This includes methods for visualising data, fitting predictive models, checking model assumptions, as well as testing hypotheses about the community–environment association. 3. This paper briefly introduces the package and demonstrates its functionality by example.","container-title":"Methods in Ecology and Evolution","DOI":"https://doi.org/10.1111/j.2041-210X.2012.00190.x","ISSN":"2041-210X","issue":"3","language":"en","note":"_eprint: https://besjournals.onlinelibrary.wiley.com/doi/pdf/10.1111/j.2041-210X.2012.00190.x","page":"471-474","source":"Wiley Online Library","title":"mvabund– an R package for model-based analysis of multivariate abundance data","volume":"3","author":[{"family":"Wang","given":"Yi"},{"family":"Naumann","given":"Ulrike"},{"family":"Wright","given":"Stephen T."},{"family":"Warton","given":"David I."}],"issued":{"date-parts":[["2012"]]}}}],"schema":"https://github.com/citation-style-language/schema/raw/master/csl-citation.json"} </w:instrText>
      </w:r>
      <w:r w:rsidR="006149B6">
        <w:rPr>
          <w:sz w:val="24"/>
          <w:szCs w:val="24"/>
        </w:rPr>
        <w:fldChar w:fldCharType="separate"/>
      </w:r>
      <w:r w:rsidR="006149B6" w:rsidRPr="006149B6">
        <w:rPr>
          <w:rFonts w:ascii="Calibri" w:hAnsi="Calibri" w:cs="Calibri"/>
          <w:sz w:val="24"/>
          <w:szCs w:val="24"/>
          <w:vertAlign w:val="superscript"/>
        </w:rPr>
        <w:t>34</w:t>
      </w:r>
      <w:r w:rsidR="006149B6">
        <w:rPr>
          <w:sz w:val="24"/>
          <w:szCs w:val="24"/>
        </w:rPr>
        <w:fldChar w:fldCharType="end"/>
      </w:r>
      <w:r w:rsidRPr="00EF46D6">
        <w:rPr>
          <w:sz w:val="24"/>
          <w:szCs w:val="24"/>
        </w:rPr>
        <w:t>.</w:t>
      </w:r>
      <w:r w:rsidR="006149B6">
        <w:rPr>
          <w:sz w:val="24"/>
          <w:szCs w:val="24"/>
        </w:rPr>
        <w:t xml:space="preserve"> </w:t>
      </w:r>
      <w:r w:rsidR="006149B6" w:rsidRPr="00EF46D6">
        <w:rPr>
          <w:sz w:val="24"/>
          <w:szCs w:val="24"/>
        </w:rPr>
        <w:t xml:space="preserve">The use of the Tweedie distribution in an MGLM setting is also discussed in detail in </w:t>
      </w:r>
      <w:r w:rsidR="006149B6">
        <w:rPr>
          <w:sz w:val="24"/>
          <w:szCs w:val="24"/>
        </w:rPr>
        <w:fldChar w:fldCharType="begin"/>
      </w:r>
      <w:r w:rsidR="006149B6">
        <w:rPr>
          <w:sz w:val="24"/>
          <w:szCs w:val="24"/>
        </w:rPr>
        <w:instrText xml:space="preserve"> ADDIN ZOTERO_ITEM CSL_CITATION {"citationID":"Ve2P2jKJ","properties":{"formattedCitation":"\\super 35\\nosupersub{}","plainCitation":"35","noteIndex":0},"citationItems":[{"id":1862,"uris":["http://zotero.org/users/local/U6DoygBa/items/HPNH3SUN"],"uri":["http://zotero.org/users/local/U6DoygBa/items/HPNH3SUN"],"itemData":{"id":1862,"type":"article-journal","abstract":"In this paper we consider generalized linear latent variable models that can handle overdispersed counts and continuous but non-negative data. Such data are common in ecological studies when modelling multivariate abundances or biomass. By extending the standard generalized linear modelling framework to include latent variables, we can account for any covariation between species not accounted for by the predictors, notably species interactions and correlations driven by missing covariates. We show how estimation and inference for the considered models can be performed efficiently using the Laplace approximation method and use simulations to study the finite-sample properties of the resulting estimates. In the overdispersed count data case, the Laplace-approximated estimates perform similarly to the estimates based on variational approximation method, which is another method that provides a closed form approximation of the likelihood. In the biomass data case, we show that ignoring the correlation between taxa affects the regression estimates unfavourably. To illustrate how our methods can be used in unconstrained ordination and in making inference on environmental variables, we apply them to two ecological datasets: abundances of bacterial species in three arctic locations in Europe and abundances of coral reef species in Indonesia.","container-title":"Journal of Agricultural, Biological and Environmental Statistics","DOI":"10.1007/s13253-017-0304-7","ISSN":"1537-2693","issue":"4","journalAbbreviation":"JABES","language":"en","page":"498-522","source":"Springer Link","title":"Generalized Linear Latent Variable Models for Multivariate Count and Biomass Data in Ecology","volume":"22","author":[{"family":"Niku","given":"Jenni"},{"family":"Warton","given":"David I."},{"family":"Hui","given":"Francis K. C."},{"family":"Taskinen","given":"Sara"}],"issued":{"date-parts":[["2017",12,1]]}}}],"schema":"https://github.com/citation-style-language/schema/raw/master/csl-citation.json"} </w:instrText>
      </w:r>
      <w:r w:rsidR="006149B6">
        <w:rPr>
          <w:sz w:val="24"/>
          <w:szCs w:val="24"/>
        </w:rPr>
        <w:fldChar w:fldCharType="separate"/>
      </w:r>
      <w:r w:rsidR="006149B6" w:rsidRPr="006149B6">
        <w:rPr>
          <w:rFonts w:ascii="Calibri" w:hAnsi="Calibri" w:cs="Calibri"/>
          <w:sz w:val="24"/>
          <w:szCs w:val="24"/>
          <w:vertAlign w:val="superscript"/>
        </w:rPr>
        <w:t>35</w:t>
      </w:r>
      <w:r w:rsidR="006149B6">
        <w:rPr>
          <w:sz w:val="24"/>
          <w:szCs w:val="24"/>
        </w:rPr>
        <w:fldChar w:fldCharType="end"/>
      </w:r>
      <w:r w:rsidR="006149B6" w:rsidRPr="00EF46D6">
        <w:rPr>
          <w:sz w:val="24"/>
          <w:szCs w:val="24"/>
        </w:rPr>
        <w:t xml:space="preserve">. </w:t>
      </w:r>
      <w:r w:rsidRPr="00EF46D6">
        <w:rPr>
          <w:sz w:val="24"/>
          <w:szCs w:val="24"/>
        </w:rPr>
        <w:t>Appropriately modelling the mean-variance relationship of data avoids misleading results that can that arise in the traditional approaches when their homogeneity assumptions are not met</w:t>
      </w:r>
      <w:r w:rsidR="006149B6">
        <w:rPr>
          <w:sz w:val="24"/>
          <w:szCs w:val="24"/>
        </w:rPr>
        <w:fldChar w:fldCharType="begin"/>
      </w:r>
      <w:r w:rsidR="006149B6">
        <w:rPr>
          <w:sz w:val="24"/>
          <w:szCs w:val="24"/>
        </w:rPr>
        <w:instrText xml:space="preserve"> ADDIN ZOTERO_ITEM CSL_CITATION {"citationID":"14gOBYP3","properties":{"formattedCitation":"\\super 32\\nosupersub{}","plainCitation":"32","noteIndex":0},"citationItems":[{"id":1902,"uris":["http://zotero.org/users/local/U6DoygBa/items/5MF6HR5G"],"uri":["http://zotero.org/users/local/U6DoygBa/items/5MF6HR5G"],"itemData":{"id":1902,"type":"article-journal","abstract":"1. A critical property of count data is its mean–variance relationship, yet this is rarely considered in multivariate analysis in ecology. 2. This study considers what is being implicitly assumed about the mean–variance relationship in distance-based analyses – multivariate analyses based on a matrix of pairwise distances – and what the effect is of any misspecification of the mean–variance relationship. 3. It is shown that distance-based analyses make implicit assumptions that are typically out-of-step with what is observed in real data, which has major consequences. 4. Potential consequences of this mean–variance misspecification are: confounding location and dispersion effects in ordinations; misleading results when trying to identify taxa in which an effect is expressed; failure to detect a multivariate effect unless it is expressed in high-variance taxa. 5. Data transformation does not solve the problem. 6. A solution is to use generalised linear models and their recent multivariate generalisations, which is shown here to have desirable properties.","container-title":"Methods in Ecology and Evolution","DOI":"https://doi.org/10.1111/j.2041-210X.2011.00127.x","ISSN":"2041-210X","issue":"1","language":"en","note":"_eprint: https://besjournals.onlinelibrary.wiley.com/doi/pdf/10.1111/j.2041-210X.2011.00127.x","page":"89-101","source":"Wiley Online Library","title":"Distance-based multivariate analyses confound location and dispersion effects","volume":"3","author":[{"family":"Warton","given":"David I."},{"family":"Wright","given":"Stephen T."},{"family":"Wang","given":"Yi"}],"issued":{"date-parts":[["2012"]]}}}],"schema":"https://github.com/citation-style-language/schema/raw/master/csl-citation.json"} </w:instrText>
      </w:r>
      <w:r w:rsidR="006149B6">
        <w:rPr>
          <w:sz w:val="24"/>
          <w:szCs w:val="24"/>
        </w:rPr>
        <w:fldChar w:fldCharType="separate"/>
      </w:r>
      <w:r w:rsidR="006149B6" w:rsidRPr="006149B6">
        <w:rPr>
          <w:rFonts w:ascii="Calibri" w:hAnsi="Calibri" w:cs="Calibri"/>
          <w:sz w:val="24"/>
          <w:szCs w:val="24"/>
          <w:vertAlign w:val="superscript"/>
        </w:rPr>
        <w:t>32</w:t>
      </w:r>
      <w:r w:rsidR="006149B6">
        <w:rPr>
          <w:sz w:val="24"/>
          <w:szCs w:val="24"/>
        </w:rPr>
        <w:fldChar w:fldCharType="end"/>
      </w:r>
      <w:r w:rsidRPr="00EF46D6">
        <w:rPr>
          <w:sz w:val="24"/>
          <w:szCs w:val="24"/>
        </w:rPr>
        <w:t>. Assumptions for these models can also be readily checked by plotting Dunn-Smyth residuals which are randomised quantile residuals that have been shown to be effective at detecting many forms of model misspecification for generalised linear models</w:t>
      </w:r>
      <w:r w:rsidR="001F53B4">
        <w:rPr>
          <w:sz w:val="24"/>
          <w:szCs w:val="24"/>
        </w:rPr>
        <w:fldChar w:fldCharType="begin"/>
      </w:r>
      <w:r w:rsidR="001F53B4">
        <w:rPr>
          <w:sz w:val="24"/>
          <w:szCs w:val="24"/>
        </w:rPr>
        <w:instrText xml:space="preserve"> ADDIN ZOTERO_ITEM CSL_CITATION {"citationID":"BF6FwL50","properties":{"formattedCitation":"\\super 36,37\\nosupersub{}","plainCitation":"36,37","noteIndex":0},"citationItems":[{"id":1801,"uris":["http://zotero.org/users/local/U6DoygBa/items/SI2V4X57"],"uri":["http://zotero.org/users/local/U6DoygBa/items/SI2V4X57"],"itemData":{"id":1801,"type":"article-journal","abstract":"In this article we give a general definition of residuals for regression models with independent responses. Our definition produces residuals that are exactly normal, apart from sampling variability in the estimated parameters, by inverting the fitted distribution function for each response value and finding the equivalent standard normal quantile. Our definition includes some randomization to achieve continuous residuals when the response variable is discrete. Quantile residuals are easily computed in computer packages such as SAS, S-Plus, GLIM, or LispStat, and allow residual analyses to be carried out in many commonly occurring situations in which the customary definitions of residuals fail. Quantile residuals are applied in this article to three example data sets.","container-title":"Journal of Computational and Graphical Statistics","DOI":"10.1080/10618600.1996.10474708","ISSN":"1061-8600","issue":"3","note":"publisher: Taylor &amp; Francis\n_eprint: https://www.tandfonline.com/doi/pdf/10.1080/10618600.1996.10474708","page":"236-244","source":"Taylor and Francis+NEJM","title":"Randomized Quantile Residuals","volume":"5","author":[{"family":"Dunn","given":"Peter K."},{"family":"Smyth","given":"Gordon K."}],"issued":{"date-parts":[["1996",9,1]]}}},{"id":1804,"uris":["http://zotero.org/users/local/U6DoygBa/items/P7TUQG5M"],"uri":["http://zotero.org/users/local/U6DoygBa/items/P7TUQG5M"],"itemData":{"id":1804,"type":"chapter","abstract":"This chapter introduces some of the necessary tools for detecting violations of the assumptions in a glm, and then discusses possible solutions. The assumptions of the glm are first reviewed (Sect. 8.2), then the three basic types of residuals (Pearson, deviance and quantile) are defined (Sect. 8.3). The leverages are then given in the glm context (Sect. 8.4) leading to the development of standardized residuals (Sect. 8.5). The various diagnostic tools for checking the model assumptions are introduced (Sect. 8.7) followed by techniques for identifying unusual and influential observations (Sect. 8.8). Comments about using each type of residual and the nomenclature of residuals are given in Sect. 8.6. We then discuss techniques to remedy or ameliorate any weaknesses in the models (Sect. 8.9), including the introduction of quasi-likelihood (Sect. 8.10). Finally, collinearity is discussed (Sect. 8.11).","collection-title":"Springer Texts in Statistics","container-title":"Generalized Linear Models With Examples in R","event-place":"New York, NY","ISBN":"978-1-4419-0118-7","language":"en","note":"DOI: 10.1007/978-1-4419-0118-7_8","page":"297-331","publisher":"Springer","publisher-place":"New York, NY","source":"Springer Link","title":"Chapter 8: Generalized Linear Models: Diagnostics","title-short":"Chapter 8","URL":"https://doi.org/10.1007/978-1-4419-0118-7_8","author":[{"family":"Dunn","given":"Peter K."},{"family":"Smyth","given":"Gordon K."}],"editor":[{"family":"Dunn","given":"Peter K."},{"family":"Smyth","given":"Gordon K."}],"accessed":{"date-parts":[["2021",1,1]]},"issued":{"date-parts":[["2018"]]}}}],"schema":"https://github.com/citation-style-language/schema/raw/master/csl-citation.json"} </w:instrText>
      </w:r>
      <w:r w:rsidR="001F53B4">
        <w:rPr>
          <w:sz w:val="24"/>
          <w:szCs w:val="24"/>
        </w:rPr>
        <w:fldChar w:fldCharType="separate"/>
      </w:r>
      <w:r w:rsidR="001F53B4" w:rsidRPr="001F53B4">
        <w:rPr>
          <w:rFonts w:ascii="Calibri" w:hAnsi="Calibri" w:cs="Calibri"/>
          <w:sz w:val="24"/>
          <w:szCs w:val="24"/>
          <w:vertAlign w:val="superscript"/>
        </w:rPr>
        <w:t>36,37</w:t>
      </w:r>
      <w:r w:rsidR="001F53B4">
        <w:rPr>
          <w:sz w:val="24"/>
          <w:szCs w:val="24"/>
        </w:rPr>
        <w:fldChar w:fldCharType="end"/>
      </w:r>
      <w:r w:rsidRPr="00EF46D6">
        <w:rPr>
          <w:sz w:val="24"/>
          <w:szCs w:val="24"/>
        </w:rPr>
        <w:t>. MGLM’s have also been found to have higher power then distance-based methods such as PERMANOVA</w:t>
      </w:r>
      <w:r w:rsidR="001F53B4">
        <w:rPr>
          <w:sz w:val="24"/>
          <w:szCs w:val="24"/>
        </w:rPr>
        <w:fldChar w:fldCharType="begin"/>
      </w:r>
      <w:r w:rsidR="001F53B4">
        <w:rPr>
          <w:sz w:val="24"/>
          <w:szCs w:val="24"/>
        </w:rPr>
        <w:instrText xml:space="preserve"> ADDIN ZOTERO_ITEM CSL_CITATION {"citationID":"dPpn2KgE","properties":{"formattedCitation":"\\super 32\\nosupersub{}","plainCitation":"32","noteIndex":0},"citationItems":[{"id":1902,"uris":["http://zotero.org/users/local/U6DoygBa/items/5MF6HR5G"],"uri":["http://zotero.org/users/local/U6DoygBa/items/5MF6HR5G"],"itemData":{"id":1902,"type":"article-journal","abstract":"1. A critical property of count data is its mean–variance relationship, yet this is rarely considered in multivariate analysis in ecology. 2. This study considers what is being implicitly assumed about the mean–variance relationship in distance-based analyses – multivariate analyses based on a matrix of pairwise distances – and what the effect is of any misspecification of the mean–variance relationship. 3. It is shown that distance-based analyses make implicit assumptions that are typically out-of-step with what is observed in real data, which has major consequences. 4. Potential consequences of this mean–variance misspecification are: confounding location and dispersion effects in ordinations; misleading results when trying to identify taxa in which an effect is expressed; failure to detect a multivariate effect unless it is expressed in high-variance taxa. 5. Data transformation does not solve the problem. 6. A solution is to use generalised linear models and their recent multivariate generalisations, which is shown here to have desirable properties.","container-title":"Methods in Ecology and Evolution","DOI":"https://doi.org/10.1111/j.2041-210X.2011.00127.x","ISSN":"2041-210X","issue":"1","language":"en","note":"_eprint: https://besjournals.onlinelibrary.wiley.com/doi/pdf/10.1111/j.2041-210X.2011.00127.x","page":"89-101","source":"Wiley Online Library","title":"Distance-based multivariate analyses confound location and dispersion effects","volume":"3","author":[{"family":"Warton","given":"David I."},{"family":"Wright","given":"Stephen T."},{"family":"Wang","given":"Yi"}],"issued":{"date-parts":[["2012"]]}}}],"schema":"https://github.com/citation-style-language/schema/raw/master/csl-citation.json"} </w:instrText>
      </w:r>
      <w:r w:rsidR="001F53B4">
        <w:rPr>
          <w:sz w:val="24"/>
          <w:szCs w:val="24"/>
        </w:rPr>
        <w:fldChar w:fldCharType="separate"/>
      </w:r>
      <w:r w:rsidR="001F53B4" w:rsidRPr="001F53B4">
        <w:rPr>
          <w:rFonts w:ascii="Calibri" w:hAnsi="Calibri" w:cs="Calibri"/>
          <w:sz w:val="24"/>
          <w:szCs w:val="24"/>
          <w:vertAlign w:val="superscript"/>
        </w:rPr>
        <w:t>32</w:t>
      </w:r>
      <w:r w:rsidR="001F53B4">
        <w:rPr>
          <w:sz w:val="24"/>
          <w:szCs w:val="24"/>
        </w:rPr>
        <w:fldChar w:fldCharType="end"/>
      </w:r>
      <w:r w:rsidRPr="00EF46D6">
        <w:rPr>
          <w:sz w:val="24"/>
          <w:szCs w:val="24"/>
        </w:rPr>
        <w:t>. Visualisations can also be performed in an MGLM setting using a latent variable factor analysis</w:t>
      </w:r>
      <w:r w:rsidR="001F53B4">
        <w:rPr>
          <w:sz w:val="24"/>
          <w:szCs w:val="24"/>
        </w:rPr>
        <w:fldChar w:fldCharType="begin"/>
      </w:r>
      <w:r w:rsidR="001F53B4">
        <w:rPr>
          <w:sz w:val="24"/>
          <w:szCs w:val="24"/>
        </w:rPr>
        <w:instrText xml:space="preserve"> ADDIN ZOTERO_ITEM CSL_CITATION {"citationID":"WBbDt8Ac","properties":{"formattedCitation":"\\super 38,39\\nosupersub{}","plainCitation":"38,39","noteIndex":0},"citationItems":[{"id":1828,"uris":["http://zotero.org/users/local/U6DoygBa/items/XLLQE9YJ"],"uri":["http://zotero.org/users/local/U6DoygBa/items/XLLQE9YJ"],"itemData":{"id":1828,"type":"article-journal","abstract":"Unconstrained ordination is commonly used in ecology to visualize multivariate data, in particular, to visualize the main trends between different sites in terms of their species composition or relative abundance. Methods of unconstrained ordination currently used, such as non-metric multidimensional scaling, are algorithm-based techniques developed and implemented without directly accommodating the statistical properties of the data at hand. Failure to account for these key data properties can lead to misleading results. A model-based approach to unconstrained ordination can address this issue, and in this study, two types of models for ordination are proposed based on finite mixture models and latent variable models. Each method is capable of handling different data types and different forms of species response to latent gradients. Further strengths of the models are demonstrated via example and simulation. Advantages of model-based approaches to ordination include the following: residual analysis tools for checking assumptions to ensure the fitted model is appropriate for the data; model selection tools to choose the most appropriate model for ordination; methods for formal statistical inference to draw conclusions from the ordination; and improved efficiency, that is model-based ordination better recovers true relationships between sites, when used appropriately.","container-title":"Methods in Ecology and Evolution","DOI":"https://doi.org/10.1111/2041-210X.12236","ISSN":"2041-210X","issue":"4","language":"en","note":"_eprint: https://besjournals.onlinelibrary.wiley.com/doi/pdf/10.1111/2041-210X.12236","page":"399-411","source":"Wiley Online Library","title":"Model-based approaches to unconstrained ordination","volume":"6","author":[{"family":"Hui","given":"Francis K. C."},{"family":"Taskinen","given":"Sara"},{"family":"Pledger","given":"Shirley"},{"family":"Foster","given":"Scott D."},{"family":"Warton","given":"David I."}],"issued":{"date-parts":[["2015"]]}}},{"id":1826,"uris":["http://zotero.org/users/local/U6DoygBa/items/Y59B5AE3"],"uri":["http://zotero.org/users/local/U6DoygBa/items/Y59B5AE3"],"itemData":{"id":1826,"type":"article-journal","abstract":"Model-based methods have emerged as a powerful approach for analysing multivariate abundance data in community ecology. Key applications include model-based ordination, modelling the various sources of correlations across species, and making inferences while accounting for these between species correlations. boral (version 0.9.1, licence GPL-2) is an r package available on cran for model-based analysis of multivariate abundance data, with estimation performed using Bayesian Markov chain Monte Carlo methods. A key feature of the boral package is the ability to incorporate latent variables as a parsimonious method of modelling between species correlation. Pure latent variable models offer a model-based approach to unconstrained ordination, for visualizing sites and the indicator species characterizing them on a low-dimensional plot. Correlated response models consist of fitting generalized linear models to each species, while including latent variables to account for residual correlation between species, for example, due to unmeasured covariates.","container-title":"Methods in Ecology and Evolution","DOI":"https://doi.org/10.1111/2041-210X.12514","ISSN":"2041-210X","issue":"6","language":"en","note":"_eprint: https://besjournals.onlinelibrary.wiley.com/doi/pdf/10.1111/2041-210X.12514","page":"744-750","source":"Wiley Online Library","title":"boral – Bayesian Ordination and Regression Analysis of Multivariate Abundance Data in r","volume":"7","author":[{"family":"Hui","given":"Francis K. C."}],"issued":{"date-parts":[["2016"]]}}}],"schema":"https://github.com/citation-style-language/schema/raw/master/csl-citation.json"} </w:instrText>
      </w:r>
      <w:r w:rsidR="001F53B4">
        <w:rPr>
          <w:sz w:val="24"/>
          <w:szCs w:val="24"/>
        </w:rPr>
        <w:fldChar w:fldCharType="separate"/>
      </w:r>
      <w:r w:rsidR="001F53B4" w:rsidRPr="001F53B4">
        <w:rPr>
          <w:rFonts w:ascii="Calibri" w:hAnsi="Calibri" w:cs="Calibri"/>
          <w:sz w:val="24"/>
          <w:szCs w:val="24"/>
          <w:vertAlign w:val="superscript"/>
        </w:rPr>
        <w:t>38,39</w:t>
      </w:r>
      <w:r w:rsidR="001F53B4">
        <w:rPr>
          <w:sz w:val="24"/>
          <w:szCs w:val="24"/>
        </w:rPr>
        <w:fldChar w:fldCharType="end"/>
      </w:r>
      <w:r w:rsidRPr="00EF46D6">
        <w:rPr>
          <w:sz w:val="24"/>
          <w:szCs w:val="24"/>
        </w:rPr>
        <w:t xml:space="preserve"> or by taking a copula approach</w:t>
      </w:r>
      <w:r w:rsidR="001F53B4">
        <w:rPr>
          <w:sz w:val="24"/>
          <w:szCs w:val="24"/>
        </w:rPr>
        <w:fldChar w:fldCharType="begin"/>
      </w:r>
      <w:r w:rsidR="001F53B4">
        <w:rPr>
          <w:sz w:val="24"/>
          <w:szCs w:val="24"/>
        </w:rPr>
        <w:instrText xml:space="preserve"> ADDIN ZOTERO_ITEM CSL_CITATION {"citationID":"YzU5JqDG","properties":{"formattedCitation":"\\super 40\\nosupersub{}","plainCitation":"40","noteIndex":0},"citationItems":[{"id":1867,"uris":["http://zotero.org/users/local/U6DoygBa/items/GRVUSVFG"],"uri":["http://zotero.org/users/local/U6DoygBa/items/GRVUSVFG"],"itemData":{"id":1867,"type":"article-journal","abstract":"Ecologists often investigate co-occurrence patterns in multi-species data in order to gain insight into the ecological causes of observed co-occurrences. Apart from direct associations between the two species of interest, they may co-occur because of indirect effects, where both species respond to another variable, whether environmental or biotic (e.g. a mediator species). A wide variety of methods are now available for modelling how environmental filtering drives species distributions. In contrast, methods for studying other causes of co-occurence are much more limited. “Graphical” methods, which can be used to study how mediator species impact co-occurrence patterns, have recently been proposed for use in ecology. However, available methods are limited to presence/absence data or methods assuming multivariate normality, which is problematic when analysing abundances. We propose Gaussian copula graphical models (GCGMs) for studying the effect of mediator species on co-occurence patterns. GCGMs are a flexible type of graphical model which naturally accommodates all data types, for example binary (presence/absence), counts, as well as ordinal data and biomass, in a unified framework. Simulations demonstrate that GCGMs can be applied to a much broader range of data types than the methods currently used in ecology, and perform as well as or better than existing methods in many settings. We apply GCGMs to counts of hunting spiders, in order to visualise associations between species. We also analyse abundance data of New Zealand native forest cover (on an ordinal scale) to show how GCGMs can be used analyse large and complex datasets. In these data, we were able to reproduce known species relationships as well as generate new ecological hypotheses about species associations.","container-title":"Methods in Ecology and Evolution","DOI":"https://doi.org/10.1111/2041-210X.13247","ISSN":"2041-210X","issue":"9","language":"en","note":"_eprint: https://besjournals.onlinelibrary.wiley.com/doi/pdf/10.1111/2041-210X.13247","page":"1571-1583","source":"Wiley Online Library","title":"Untangling direct species associations from indirect mediator species effects with graphical models","volume":"10","author":[{"family":"Popovic","given":"Gordana C."},{"family":"Warton","given":"David I."},{"family":"Thomson","given":"Fiona J."},{"family":"Hui","given":"Francis K. C."},{"family":"Moles","given":"Angela T."}],"issued":{"date-parts":[["2019"]]}}}],"schema":"https://github.com/citation-style-language/schema/raw/master/csl-citation.json"} </w:instrText>
      </w:r>
      <w:r w:rsidR="001F53B4">
        <w:rPr>
          <w:sz w:val="24"/>
          <w:szCs w:val="24"/>
        </w:rPr>
        <w:fldChar w:fldCharType="separate"/>
      </w:r>
      <w:r w:rsidR="001F53B4" w:rsidRPr="001F53B4">
        <w:rPr>
          <w:rFonts w:ascii="Calibri" w:hAnsi="Calibri" w:cs="Calibri"/>
          <w:sz w:val="24"/>
          <w:szCs w:val="24"/>
          <w:vertAlign w:val="superscript"/>
        </w:rPr>
        <w:t>40</w:t>
      </w:r>
      <w:r w:rsidR="001F53B4">
        <w:rPr>
          <w:sz w:val="24"/>
          <w:szCs w:val="24"/>
        </w:rPr>
        <w:fldChar w:fldCharType="end"/>
      </w:r>
      <w:r w:rsidRPr="00EF46D6">
        <w:rPr>
          <w:sz w:val="24"/>
          <w:szCs w:val="24"/>
        </w:rPr>
        <w:t xml:space="preserve"> that do not mislead users into mistaking differences in variance with differences in the mean.</w:t>
      </w:r>
    </w:p>
    <w:p w14:paraId="6F5B655C" w14:textId="18EA74EF" w:rsidR="00EF46D6" w:rsidRPr="00EF46D6" w:rsidRDefault="00EF46D6" w:rsidP="00EF46D6">
      <w:pPr>
        <w:spacing w:line="360" w:lineRule="auto"/>
        <w:ind w:firstLine="720"/>
        <w:rPr>
          <w:sz w:val="24"/>
          <w:szCs w:val="24"/>
        </w:rPr>
      </w:pPr>
      <w:r w:rsidRPr="00EF46D6">
        <w:rPr>
          <w:sz w:val="24"/>
          <w:szCs w:val="24"/>
        </w:rPr>
        <w:t>Another recent technique used to analyse otolith data are machine learning classification methods, that have become prominent as they are robust to many assumptions that are often hard for traditional methods to satisfy</w:t>
      </w:r>
      <w:r w:rsidR="001F53B4">
        <w:rPr>
          <w:sz w:val="24"/>
          <w:szCs w:val="24"/>
        </w:rPr>
        <w:fldChar w:fldCharType="begin"/>
      </w:r>
      <w:r w:rsidR="001F53B4">
        <w:rPr>
          <w:sz w:val="24"/>
          <w:szCs w:val="24"/>
        </w:rPr>
        <w:instrText xml:space="preserve"> ADDIN ZOTERO_ITEM CSL_CITATION {"citationID":"6zbyf1Bw","properties":{"formattedCitation":"\\super 41\\nosupersub{}","plainCitation":"41","noteIndex":0},"citationItems":[{"id":1834,"uris":["http://zotero.org/users/local/U6DoygBa/items/N8H9MTV7"],"uri":["http://zotero.org/users/local/U6DoygBa/items/N8H9MTV7"],"itemData":{"id":1834,"type":"article-journal","abstract":"Classification method performance was evaluated using otolith chemistry of juvenile Atlantic menhaden Brevoortia tyrannus when assumptions of data normality were met and were violated. Four methods were tested [linear discriminant function analysis (LDFA), quadratic discriminant function analysis (QDFA), random forest (RF) and artificial neural networks (ANN)] using computer simulation to determine their performance when variable-group means ranged from small to large and their performance under conditions of typical skewness to double the amount of skewness typically observed. Using the kappa index, the parametric methods performed best after applying appropriate data transformation, gaining 2% better performance with LDFA performing slightly better than QDFA. RF performed as well as QDFA and showed no difference in performance between raw and transformed data while the performance of ANN was the poorest and worse with raw data. All methods performed well when group differences were large, but parametric methods outperformed machine-learning methods. When data were skewed the performance of all methods declined and worsened with greater skewness, but RF performed consistently as well or better than the other methods in the presence of skewness. The parametric methods were found to be more powerful when assumptions of normality can be met and can be used confidently when skewness and kurtosis are minimized. When these assumptions cannot be minimized, then machine-algorithm methods should also be tried.","container-title":"Journal of Fish Biology","DOI":"https://doi.org/10.1111/jfb.13051","ISSN":"1095-8649","issue":"2","language":"en","note":"_eprint: https://onlinelibrary.wiley.com/doi/pdf/10.1111/jfb.13051","page":"492-504","source":"Wiley Online Library","title":"Beyond Zar: the use and abuse of classification statistics for otolith chemistry","title-short":"Beyond Zar","volume":"90","author":[{"family":"Jones","given":"C. M."},{"family":"Palmer","given":"M."},{"family":"Schaffler","given":"J. J."}],"issued":{"date-parts":[["2017"]]}}}],"schema":"https://github.com/citation-style-language/schema/raw/master/csl-citation.json"} </w:instrText>
      </w:r>
      <w:r w:rsidR="001F53B4">
        <w:rPr>
          <w:sz w:val="24"/>
          <w:szCs w:val="24"/>
        </w:rPr>
        <w:fldChar w:fldCharType="separate"/>
      </w:r>
      <w:r w:rsidR="001F53B4" w:rsidRPr="001F53B4">
        <w:rPr>
          <w:rFonts w:ascii="Calibri" w:hAnsi="Calibri" w:cs="Calibri"/>
          <w:sz w:val="24"/>
          <w:szCs w:val="24"/>
          <w:vertAlign w:val="superscript"/>
        </w:rPr>
        <w:t>41</w:t>
      </w:r>
      <w:r w:rsidR="001F53B4">
        <w:rPr>
          <w:sz w:val="24"/>
          <w:szCs w:val="24"/>
        </w:rPr>
        <w:fldChar w:fldCharType="end"/>
      </w:r>
      <w:r w:rsidRPr="00EF46D6">
        <w:rPr>
          <w:sz w:val="24"/>
          <w:szCs w:val="24"/>
        </w:rPr>
        <w:t xml:space="preserve">. These methods allow </w:t>
      </w:r>
      <w:r w:rsidRPr="00EF46D6">
        <w:rPr>
          <w:sz w:val="24"/>
          <w:szCs w:val="24"/>
        </w:rPr>
        <w:lastRenderedPageBreak/>
        <w:t xml:space="preserve">the data to be grouped into different classes, which users can align as their ‘population’ markers. This method however fails to provide a means for hypothesis testing nor to easily visualise the differences among the groups. </w:t>
      </w:r>
    </w:p>
    <w:p w14:paraId="65F3951F" w14:textId="345EBF2D" w:rsidR="002C7DE3" w:rsidRDefault="005C079A" w:rsidP="004753C2">
      <w:pPr>
        <w:spacing w:line="360" w:lineRule="auto"/>
        <w:ind w:firstLine="720"/>
        <w:rPr>
          <w:sz w:val="24"/>
          <w:szCs w:val="24"/>
        </w:rPr>
      </w:pPr>
      <w:r w:rsidRPr="00AA122B">
        <w:rPr>
          <w:i/>
          <w:iCs/>
          <w:sz w:val="24"/>
          <w:szCs w:val="24"/>
        </w:rPr>
        <w:t>Channa striata</w:t>
      </w:r>
      <w:r w:rsidRPr="00AA122B">
        <w:rPr>
          <w:sz w:val="24"/>
          <w:szCs w:val="24"/>
        </w:rPr>
        <w:t>, locally known</w:t>
      </w:r>
      <w:r w:rsidR="00134D0E" w:rsidRPr="00AA122B">
        <w:rPr>
          <w:sz w:val="24"/>
          <w:szCs w:val="24"/>
        </w:rPr>
        <w:t xml:space="preserve"> in India</w:t>
      </w:r>
      <w:r w:rsidRPr="00AA122B">
        <w:rPr>
          <w:sz w:val="24"/>
          <w:szCs w:val="24"/>
        </w:rPr>
        <w:t xml:space="preserve"> as “Dharidar-Sol”</w:t>
      </w:r>
      <w:r w:rsidR="00503E0D" w:rsidRPr="00AA122B">
        <w:rPr>
          <w:sz w:val="24"/>
          <w:szCs w:val="24"/>
        </w:rPr>
        <w:t xml:space="preserve"> o</w:t>
      </w:r>
      <w:r w:rsidR="00134D0E" w:rsidRPr="00AA122B">
        <w:rPr>
          <w:sz w:val="24"/>
          <w:szCs w:val="24"/>
        </w:rPr>
        <w:t>r</w:t>
      </w:r>
      <w:r w:rsidR="00503E0D" w:rsidRPr="00AA122B">
        <w:rPr>
          <w:sz w:val="24"/>
          <w:szCs w:val="24"/>
        </w:rPr>
        <w:t xml:space="preserve"> “striped snakehead”</w:t>
      </w:r>
      <w:r w:rsidRPr="00AA122B">
        <w:rPr>
          <w:sz w:val="24"/>
          <w:szCs w:val="24"/>
        </w:rPr>
        <w:t xml:space="preserve">, is commercially important in food, ornamental and sport fisheries along with other species of the family Channidae. </w:t>
      </w:r>
      <w:r w:rsidR="00B44FDE">
        <w:rPr>
          <w:i/>
          <w:iCs/>
          <w:sz w:val="24"/>
          <w:szCs w:val="24"/>
        </w:rPr>
        <w:t>C. striata</w:t>
      </w:r>
      <w:r w:rsidR="00B44FDE">
        <w:rPr>
          <w:sz w:val="24"/>
          <w:szCs w:val="24"/>
        </w:rPr>
        <w:t xml:space="preserve"> </w:t>
      </w:r>
      <w:r w:rsidRPr="00AA122B">
        <w:rPr>
          <w:sz w:val="24"/>
          <w:szCs w:val="24"/>
        </w:rPr>
        <w:t xml:space="preserve">is one of </w:t>
      </w:r>
      <w:r w:rsidR="00FA7714" w:rsidRPr="00AA122B">
        <w:rPr>
          <w:sz w:val="24"/>
          <w:szCs w:val="24"/>
        </w:rPr>
        <w:t xml:space="preserve">the </w:t>
      </w:r>
      <w:r w:rsidRPr="00AA122B">
        <w:rPr>
          <w:sz w:val="24"/>
          <w:szCs w:val="24"/>
        </w:rPr>
        <w:t>main food fish</w:t>
      </w:r>
      <w:r w:rsidR="00FA7714" w:rsidRPr="00AA122B">
        <w:rPr>
          <w:sz w:val="24"/>
          <w:szCs w:val="24"/>
        </w:rPr>
        <w:t>es</w:t>
      </w:r>
      <w:r w:rsidRPr="00AA122B">
        <w:rPr>
          <w:sz w:val="24"/>
          <w:szCs w:val="24"/>
        </w:rPr>
        <w:t xml:space="preserve"> in</w:t>
      </w:r>
      <w:r w:rsidR="00155C64">
        <w:rPr>
          <w:sz w:val="24"/>
          <w:szCs w:val="24"/>
        </w:rPr>
        <w:t xml:space="preserve"> Asian countries including</w:t>
      </w:r>
      <w:r w:rsidR="002249B7">
        <w:rPr>
          <w:sz w:val="24"/>
          <w:szCs w:val="24"/>
        </w:rPr>
        <w:t xml:space="preserve"> India. </w:t>
      </w:r>
      <w:r w:rsidRPr="00AA122B">
        <w:rPr>
          <w:sz w:val="24"/>
          <w:szCs w:val="24"/>
        </w:rPr>
        <w:t xml:space="preserve">In the last few years, due to </w:t>
      </w:r>
      <w:r w:rsidR="008735C6">
        <w:rPr>
          <w:sz w:val="24"/>
          <w:szCs w:val="24"/>
        </w:rPr>
        <w:t>increasing</w:t>
      </w:r>
      <w:r w:rsidRPr="00AA122B">
        <w:rPr>
          <w:sz w:val="24"/>
          <w:szCs w:val="24"/>
        </w:rPr>
        <w:t xml:space="preserve"> anthropogenic activities, unstrained harvesting and habitat alterations, the natural stocks of the fish </w:t>
      </w:r>
      <w:r w:rsidR="00FA7714" w:rsidRPr="00AA122B">
        <w:rPr>
          <w:sz w:val="24"/>
          <w:szCs w:val="24"/>
        </w:rPr>
        <w:t>have</w:t>
      </w:r>
      <w:r w:rsidRPr="00AA122B">
        <w:rPr>
          <w:sz w:val="24"/>
          <w:szCs w:val="24"/>
        </w:rPr>
        <w:t xml:space="preserve"> decreas</w:t>
      </w:r>
      <w:r w:rsidR="00FA7714" w:rsidRPr="00AA122B">
        <w:rPr>
          <w:sz w:val="24"/>
          <w:szCs w:val="24"/>
        </w:rPr>
        <w:t>ed</w:t>
      </w:r>
      <w:r w:rsidRPr="00AA122B">
        <w:rPr>
          <w:sz w:val="24"/>
          <w:szCs w:val="24"/>
        </w:rPr>
        <w:t xml:space="preserve"> severely</w:t>
      </w:r>
      <w:r w:rsidR="001F53B4">
        <w:rPr>
          <w:sz w:val="24"/>
          <w:szCs w:val="24"/>
        </w:rPr>
        <w:fldChar w:fldCharType="begin"/>
      </w:r>
      <w:r w:rsidR="001F53B4">
        <w:rPr>
          <w:sz w:val="24"/>
          <w:szCs w:val="24"/>
        </w:rPr>
        <w:instrText xml:space="preserve"> ADDIN ZOTERO_ITEM CSL_CITATION {"citationID":"zw6lwAX1","properties":{"formattedCitation":"\\super 42\\nosupersub{}","plainCitation":"42","noteIndex":0},"citationItems":[{"id":1871,"uris":["http://zotero.org/users/local/U6DoygBa/items/ABIBLVGC"],"uri":["http://zotero.org/users/local/U6DoygBa/items/ABIBLVGC"],"itemData":{"id":1871,"type":"article-journal","container-title":"International Journal of Advances in Agriculture &amp; Environmental Engineering","DOI":"http://dx.doi.org/10.15242/IJAAEE.ER0116046","issue":"1","page":"117-120","title":"Development of Captive Breeding, Seed Production and Culture Techniques of Snakehead Fish for Species Conservation and Sustainable Aquaculture","volume":"3","author":[{"family":"Rahman","given":"M. A."},{"family":"Awal","given":"Sadiqul"}],"issued":{"date-parts":[["2016"]]}}}],"schema":"https://github.com/citation-style-language/schema/raw/master/csl-citation.json"} </w:instrText>
      </w:r>
      <w:r w:rsidR="001F53B4">
        <w:rPr>
          <w:sz w:val="24"/>
          <w:szCs w:val="24"/>
        </w:rPr>
        <w:fldChar w:fldCharType="separate"/>
      </w:r>
      <w:r w:rsidR="001F53B4" w:rsidRPr="001F53B4">
        <w:rPr>
          <w:rFonts w:ascii="Calibri" w:hAnsi="Calibri" w:cs="Calibri"/>
          <w:sz w:val="24"/>
          <w:szCs w:val="24"/>
          <w:vertAlign w:val="superscript"/>
        </w:rPr>
        <w:t>42</w:t>
      </w:r>
      <w:r w:rsidR="001F53B4">
        <w:rPr>
          <w:sz w:val="24"/>
          <w:szCs w:val="24"/>
        </w:rPr>
        <w:fldChar w:fldCharType="end"/>
      </w:r>
      <w:r w:rsidRPr="00AA122B">
        <w:rPr>
          <w:sz w:val="24"/>
          <w:szCs w:val="24"/>
        </w:rPr>
        <w:t xml:space="preserve">. </w:t>
      </w:r>
      <w:r w:rsidR="005F54B6" w:rsidRPr="00AA122B">
        <w:rPr>
          <w:sz w:val="24"/>
          <w:szCs w:val="24"/>
        </w:rPr>
        <w:t>Consequently</w:t>
      </w:r>
      <w:r w:rsidRPr="00AA122B">
        <w:rPr>
          <w:sz w:val="24"/>
          <w:szCs w:val="24"/>
        </w:rPr>
        <w:t xml:space="preserve">, feeding </w:t>
      </w:r>
      <w:r w:rsidR="00FA7714" w:rsidRPr="00AA122B">
        <w:rPr>
          <w:sz w:val="24"/>
          <w:szCs w:val="24"/>
        </w:rPr>
        <w:t>and</w:t>
      </w:r>
      <w:r w:rsidRPr="00AA122B">
        <w:rPr>
          <w:sz w:val="24"/>
          <w:szCs w:val="24"/>
        </w:rPr>
        <w:t xml:space="preserve"> natural breeding</w:t>
      </w:r>
      <w:r w:rsidR="00FA7714" w:rsidRPr="00AA122B">
        <w:rPr>
          <w:sz w:val="24"/>
          <w:szCs w:val="24"/>
        </w:rPr>
        <w:t xml:space="preserve"> grounds</w:t>
      </w:r>
      <w:r w:rsidRPr="00AA122B">
        <w:rPr>
          <w:sz w:val="24"/>
          <w:szCs w:val="24"/>
        </w:rPr>
        <w:t xml:space="preserve"> of this economically important fish species have been </w:t>
      </w:r>
      <w:r w:rsidR="005F54B6">
        <w:rPr>
          <w:sz w:val="24"/>
          <w:szCs w:val="24"/>
        </w:rPr>
        <w:t>reduced</w:t>
      </w:r>
      <w:r w:rsidRPr="00AA122B">
        <w:rPr>
          <w:sz w:val="24"/>
          <w:szCs w:val="24"/>
        </w:rPr>
        <w:t xml:space="preserve">, which </w:t>
      </w:r>
      <w:r w:rsidR="00FA7714" w:rsidRPr="00AA122B">
        <w:rPr>
          <w:sz w:val="24"/>
          <w:szCs w:val="24"/>
        </w:rPr>
        <w:t xml:space="preserve">has </w:t>
      </w:r>
      <w:r w:rsidRPr="00AA122B">
        <w:rPr>
          <w:sz w:val="24"/>
          <w:szCs w:val="24"/>
        </w:rPr>
        <w:t xml:space="preserve">caused </w:t>
      </w:r>
      <w:r w:rsidR="00F87238" w:rsidRPr="00AA122B">
        <w:rPr>
          <w:sz w:val="24"/>
          <w:szCs w:val="24"/>
        </w:rPr>
        <w:t xml:space="preserve">a shrinkage </w:t>
      </w:r>
      <w:r w:rsidRPr="00AA122B">
        <w:rPr>
          <w:sz w:val="24"/>
          <w:szCs w:val="24"/>
        </w:rPr>
        <w:t xml:space="preserve">in wild </w:t>
      </w:r>
      <w:r w:rsidR="008735C6">
        <w:rPr>
          <w:sz w:val="24"/>
          <w:szCs w:val="24"/>
        </w:rPr>
        <w:t>populations</w:t>
      </w:r>
      <w:r w:rsidR="001F53B4">
        <w:rPr>
          <w:sz w:val="24"/>
          <w:szCs w:val="24"/>
        </w:rPr>
        <w:fldChar w:fldCharType="begin"/>
      </w:r>
      <w:r w:rsidR="001F53B4">
        <w:rPr>
          <w:sz w:val="24"/>
          <w:szCs w:val="24"/>
        </w:rPr>
        <w:instrText xml:space="preserve"> ADDIN ZOTERO_ITEM CSL_CITATION {"citationID":"8mhpizj9","properties":{"formattedCitation":"\\super 42\\nosupersub{}","plainCitation":"42","noteIndex":0},"citationItems":[{"id":1871,"uris":["http://zotero.org/users/local/U6DoygBa/items/ABIBLVGC"],"uri":["http://zotero.org/users/local/U6DoygBa/items/ABIBLVGC"],"itemData":{"id":1871,"type":"article-journal","container-title":"International Journal of Advances in Agriculture &amp; Environmental Engineering","DOI":"http://dx.doi.org/10.15242/IJAAEE.ER0116046","issue":"1","page":"117-120","title":"Development of Captive Breeding, Seed Production and Culture Techniques of Snakehead Fish for Species Conservation and Sustainable Aquaculture","volume":"3","author":[{"family":"Rahman","given":"M. A."},{"family":"Awal","given":"Sadiqul"}],"issued":{"date-parts":[["2016"]]}}}],"schema":"https://github.com/citation-style-language/schema/raw/master/csl-citation.json"} </w:instrText>
      </w:r>
      <w:r w:rsidR="001F53B4">
        <w:rPr>
          <w:sz w:val="24"/>
          <w:szCs w:val="24"/>
        </w:rPr>
        <w:fldChar w:fldCharType="separate"/>
      </w:r>
      <w:r w:rsidR="001F53B4" w:rsidRPr="001F53B4">
        <w:rPr>
          <w:rFonts w:ascii="Calibri" w:hAnsi="Calibri" w:cs="Calibri"/>
          <w:sz w:val="24"/>
          <w:szCs w:val="24"/>
          <w:vertAlign w:val="superscript"/>
        </w:rPr>
        <w:t>42</w:t>
      </w:r>
      <w:r w:rsidR="001F53B4">
        <w:rPr>
          <w:sz w:val="24"/>
          <w:szCs w:val="24"/>
        </w:rPr>
        <w:fldChar w:fldCharType="end"/>
      </w:r>
      <w:r w:rsidRPr="00AA122B">
        <w:rPr>
          <w:sz w:val="24"/>
          <w:szCs w:val="24"/>
        </w:rPr>
        <w:t>.</w:t>
      </w:r>
      <w:r w:rsidR="00F83659">
        <w:rPr>
          <w:sz w:val="24"/>
          <w:szCs w:val="24"/>
        </w:rPr>
        <w:t xml:space="preserve"> Recent work has shown variation in body morphometrics </w:t>
      </w:r>
      <w:r w:rsidR="000F6762">
        <w:rPr>
          <w:sz w:val="24"/>
          <w:szCs w:val="24"/>
        </w:rPr>
        <w:t xml:space="preserve">of </w:t>
      </w:r>
      <w:r w:rsidR="00F83659">
        <w:rPr>
          <w:i/>
          <w:iCs/>
          <w:sz w:val="24"/>
          <w:szCs w:val="24"/>
        </w:rPr>
        <w:t xml:space="preserve">C. </w:t>
      </w:r>
      <w:r w:rsidR="00F83659" w:rsidRPr="00F83659">
        <w:rPr>
          <w:i/>
          <w:iCs/>
          <w:sz w:val="24"/>
          <w:szCs w:val="24"/>
        </w:rPr>
        <w:t>striata</w:t>
      </w:r>
      <w:r w:rsidR="00F83659">
        <w:rPr>
          <w:sz w:val="24"/>
          <w:szCs w:val="24"/>
        </w:rPr>
        <w:t xml:space="preserve"> </w:t>
      </w:r>
      <w:r w:rsidR="000F6762">
        <w:rPr>
          <w:sz w:val="24"/>
          <w:szCs w:val="24"/>
        </w:rPr>
        <w:t>between 3 sites within</w:t>
      </w:r>
      <w:r w:rsidR="00F83659">
        <w:rPr>
          <w:sz w:val="24"/>
          <w:szCs w:val="24"/>
        </w:rPr>
        <w:t xml:space="preserve"> India which suggests the potential for sub-population level variation in demographics which should be further investigated</w:t>
      </w:r>
      <w:r w:rsidR="001F53B4">
        <w:rPr>
          <w:sz w:val="24"/>
          <w:szCs w:val="24"/>
        </w:rPr>
        <w:fldChar w:fldCharType="begin"/>
      </w:r>
      <w:r w:rsidR="006D694C">
        <w:rPr>
          <w:sz w:val="24"/>
          <w:szCs w:val="24"/>
        </w:rPr>
        <w:instrText xml:space="preserve"> ADDIN ZOTERO_ITEM CSL_CITATION {"citationID":"6qum0fBr","properties":{"formattedCitation":"\\super 43\\nosupersub{}","plainCitation":"43","noteIndex":0},"citationItems":[{"id":1844,"uris":["http://zotero.org/users/local/U6DoygBa/items/6QAT3TIJ"],"uri":["http://zotero.org/users/local/U6DoygBa/items/6QAT3TIJ"],"itemData":{"id":1844,"type":"article-journal","abstract":"Landmark-based truss morphometry was used to identify stock structure of striped snakehead, Channa striata, in the river Ganga and its tributaries: river Yamuna and river Gomti. The fish samples were collected from Narora site of the river Ganga, Agra site of the river Yamuna and Lucknow site of the river Gomti from November 2012 to May 2016. Ten morphometric landmarks were selected to construct truss network on the fish body. Transformed truss network measurements were subjected to principal component analysis, discriminant function analysis and univariate analysis of variance. The first principal component (PC I) explained 40.2% of total variation while PC II and PC III explained 9.86 and 6.68%, respectively. The step-wise discriminant function analysis retained six variables that significantly discriminated the populations. Using these variables, 89.2% were correctly classified into their original groups. Of the total 35 transformed morphometric measurements, 28 exhibited significant differences among the populations. Results indicate the presence of different stocks of C. striata in the selected rivers of the Gangetic river system.","container-title":"Russian Journal of Ecology","DOI":"10.1134/S1067413619040106","ISSN":"1608-3334","issue":"4","journalAbbreviation":"Russ J Ecol","language":"en","page":"391-396","source":"Springer Link","title":"Stock identification of the &lt;i&gt;Channa striata&lt;/i&gt; inhabiting the Gangetic River System using Truss Morphometry","volume":"50","author":[{"family":"Khan","given":"M. A."},{"family":"Khan","given":"Salman"},{"family":"Miyan","given":"Kaish"}],"issued":{"date-parts":[["2019",7,1]]}}}],"schema":"https://github.com/citation-style-language/schema/raw/master/csl-citation.json"} </w:instrText>
      </w:r>
      <w:r w:rsidR="001F53B4">
        <w:rPr>
          <w:sz w:val="24"/>
          <w:szCs w:val="24"/>
        </w:rPr>
        <w:fldChar w:fldCharType="separate"/>
      </w:r>
      <w:r w:rsidR="001F53B4" w:rsidRPr="001F53B4">
        <w:rPr>
          <w:rFonts w:ascii="Calibri" w:hAnsi="Calibri" w:cs="Calibri"/>
          <w:sz w:val="24"/>
          <w:szCs w:val="24"/>
          <w:vertAlign w:val="superscript"/>
        </w:rPr>
        <w:t>43</w:t>
      </w:r>
      <w:r w:rsidR="001F53B4">
        <w:rPr>
          <w:sz w:val="24"/>
          <w:szCs w:val="24"/>
        </w:rPr>
        <w:fldChar w:fldCharType="end"/>
      </w:r>
      <w:r w:rsidR="00F83659">
        <w:rPr>
          <w:sz w:val="24"/>
          <w:szCs w:val="24"/>
        </w:rPr>
        <w:t xml:space="preserve">. </w:t>
      </w:r>
      <w:bookmarkStart w:id="25" w:name="_Hlk67039729"/>
      <w:r w:rsidR="00B44FDE">
        <w:rPr>
          <w:sz w:val="24"/>
          <w:szCs w:val="24"/>
        </w:rPr>
        <w:t>T</w:t>
      </w:r>
      <w:r w:rsidRPr="00AA122B">
        <w:rPr>
          <w:sz w:val="24"/>
          <w:szCs w:val="24"/>
        </w:rPr>
        <w:t>he present study was carried out with the</w:t>
      </w:r>
      <w:r w:rsidR="0049719C">
        <w:rPr>
          <w:sz w:val="24"/>
          <w:szCs w:val="24"/>
        </w:rPr>
        <w:t xml:space="preserve"> dual</w:t>
      </w:r>
      <w:r w:rsidRPr="00AA122B">
        <w:rPr>
          <w:sz w:val="24"/>
          <w:szCs w:val="24"/>
        </w:rPr>
        <w:t xml:space="preserve"> aim</w:t>
      </w:r>
      <w:r w:rsidR="00F87238" w:rsidRPr="00AA122B">
        <w:rPr>
          <w:sz w:val="24"/>
          <w:szCs w:val="24"/>
        </w:rPr>
        <w:t xml:space="preserve"> of</w:t>
      </w:r>
      <w:r w:rsidR="0049719C">
        <w:rPr>
          <w:sz w:val="24"/>
          <w:szCs w:val="24"/>
        </w:rPr>
        <w:t xml:space="preserve"> firstly,</w:t>
      </w:r>
      <w:r w:rsidR="00F87238" w:rsidRPr="00AA122B">
        <w:rPr>
          <w:sz w:val="24"/>
          <w:szCs w:val="24"/>
        </w:rPr>
        <w:t xml:space="preserve"> </w:t>
      </w:r>
      <w:r w:rsidR="00F83659">
        <w:rPr>
          <w:sz w:val="24"/>
          <w:szCs w:val="24"/>
        </w:rPr>
        <w:t>assessing variation in otolith chemistry and shape between</w:t>
      </w:r>
      <w:r w:rsidR="000F6762">
        <w:rPr>
          <w:sz w:val="24"/>
          <w:szCs w:val="24"/>
        </w:rPr>
        <w:t xml:space="preserve"> the same</w:t>
      </w:r>
      <w:r w:rsidR="00F83659">
        <w:rPr>
          <w:sz w:val="24"/>
          <w:szCs w:val="24"/>
        </w:rPr>
        <w:t xml:space="preserve"> groups</w:t>
      </w:r>
      <w:r w:rsidR="008735C6">
        <w:rPr>
          <w:sz w:val="24"/>
          <w:szCs w:val="24"/>
        </w:rPr>
        <w:t xml:space="preserve"> </w:t>
      </w:r>
      <w:r w:rsidR="00F87238" w:rsidRPr="00AA122B">
        <w:rPr>
          <w:i/>
          <w:iCs/>
          <w:sz w:val="24"/>
          <w:szCs w:val="24"/>
        </w:rPr>
        <w:t>C. striata</w:t>
      </w:r>
      <w:r w:rsidR="00DA5819">
        <w:rPr>
          <w:sz w:val="24"/>
          <w:szCs w:val="24"/>
        </w:rPr>
        <w:t xml:space="preserve"> in India</w:t>
      </w:r>
      <w:ins w:id="26" w:author="Hayden Schilling" w:date="2021-03-19T09:48:00Z">
        <w:r w:rsidR="009B64D3">
          <w:rPr>
            <w:sz w:val="24"/>
            <w:szCs w:val="24"/>
          </w:rPr>
          <w:t xml:space="preserve"> as </w:t>
        </w:r>
        <w:r w:rsidR="009B64D3">
          <w:rPr>
            <w:sz w:val="24"/>
            <w:szCs w:val="24"/>
          </w:rPr>
          <w:fldChar w:fldCharType="begin"/>
        </w:r>
        <w:r w:rsidR="009B64D3">
          <w:rPr>
            <w:sz w:val="24"/>
            <w:szCs w:val="24"/>
          </w:rPr>
          <w:instrText xml:space="preserve"> ADDIN ZOTERO_ITEM CSL_CITATION {"citationID":"6qum0fBr","properties":{"formattedCitation":"\\super 43\\nosupersub{}","plainCitation":"43","noteIndex":0},"citationItems":[{"id":1844,"uris":["http://zotero.org/users/local/U6DoygBa/items/6QAT3TIJ"],"uri":["http://zotero.org/users/local/U6DoygBa/items/6QAT3TIJ"],"itemData":{"id":1844,"type":"article-journal","abstract":"Landmark-based truss morphometry was used to identify stock structure of striped snakehead, Channa striata, in the river Ganga and its tributaries: river Yamuna and river Gomti. The fish samples were collected from Narora site of the river Ganga, Agra site of the river Yamuna and Lucknow site of the river Gomti from November 2012 to May 2016. Ten morphometric landmarks were selected to construct truss network on the fish body. Transformed truss network measurements were subjected to principal component analysis, discriminant function analysis and univariate analysis of variance. The first principal component (PC I) explained 40.2% of total variation while PC II and PC III explained 9.86 and 6.68%, respectively. The step-wise discriminant function analysis retained six variables that significantly discriminated the populations. Using these variables, 89.2% were correctly classified into their original groups. Of the total 35 transformed morphometric measurements, 28 exhibited significant differences among the populations. Results indicate the presence of different stocks of C. striata in the selected rivers of the Gangetic river system.","container-title":"Russian Journal of Ecology","DOI":"10.1134/S1067413619040106","ISSN":"1608-3334","issue":"4","journalAbbreviation":"Russ J Ecol","language":"en","page":"391-396","source":"Springer Link","title":"Stock identification of the &lt;i&gt;Channa striata&lt;/i&gt; inhabiting the Gangetic River System using Truss Morphometry","volume":"50","author":[{"family":"Khan","given":"M. A."},{"family":"Khan","given":"Salman"},{"family":"Miyan","given":"Kaish"}],"issued":{"date-parts":[["2019",7,1]]}}}],"schema":"https://github.com/citation-style-language/schema/raw/master/csl-citation.json"} </w:instrText>
        </w:r>
        <w:r w:rsidR="009B64D3">
          <w:rPr>
            <w:sz w:val="24"/>
            <w:szCs w:val="24"/>
          </w:rPr>
          <w:fldChar w:fldCharType="separate"/>
        </w:r>
        <w:r w:rsidR="009B64D3" w:rsidRPr="001F53B4">
          <w:rPr>
            <w:rFonts w:ascii="Calibri" w:hAnsi="Calibri" w:cs="Calibri"/>
            <w:sz w:val="24"/>
            <w:szCs w:val="24"/>
            <w:vertAlign w:val="superscript"/>
          </w:rPr>
          <w:t>43</w:t>
        </w:r>
        <w:r w:rsidR="009B64D3">
          <w:rPr>
            <w:sz w:val="24"/>
            <w:szCs w:val="24"/>
          </w:rPr>
          <w:fldChar w:fldCharType="end"/>
        </w:r>
      </w:ins>
      <w:r w:rsidR="00F83659">
        <w:rPr>
          <w:sz w:val="24"/>
          <w:szCs w:val="24"/>
        </w:rPr>
        <w:t xml:space="preserve"> to </w:t>
      </w:r>
      <w:r w:rsidR="000F6762">
        <w:rPr>
          <w:sz w:val="24"/>
          <w:szCs w:val="24"/>
        </w:rPr>
        <w:t>test for</w:t>
      </w:r>
      <w:r w:rsidR="00F83659">
        <w:rPr>
          <w:sz w:val="24"/>
          <w:szCs w:val="24"/>
        </w:rPr>
        <w:t xml:space="preserve"> further evidence of regional </w:t>
      </w:r>
      <w:r w:rsidR="000F6762">
        <w:rPr>
          <w:sz w:val="24"/>
          <w:szCs w:val="24"/>
        </w:rPr>
        <w:t xml:space="preserve">separation, and secondly, </w:t>
      </w:r>
      <w:r w:rsidR="000F6762" w:rsidRPr="00AA122B">
        <w:rPr>
          <w:sz w:val="24"/>
          <w:szCs w:val="24"/>
        </w:rPr>
        <w:t xml:space="preserve">demonstrating </w:t>
      </w:r>
      <w:r w:rsidR="000F6762">
        <w:rPr>
          <w:sz w:val="24"/>
          <w:szCs w:val="24"/>
        </w:rPr>
        <w:t xml:space="preserve">the use of </w:t>
      </w:r>
      <w:r w:rsidR="000F6762" w:rsidRPr="00AA122B">
        <w:rPr>
          <w:sz w:val="24"/>
          <w:szCs w:val="24"/>
        </w:rPr>
        <w:t>MGLMs</w:t>
      </w:r>
      <w:r w:rsidR="000F6762">
        <w:rPr>
          <w:sz w:val="24"/>
          <w:szCs w:val="24"/>
        </w:rPr>
        <w:t xml:space="preserve"> with otolith chemistry and otolith shape data.</w:t>
      </w:r>
      <w:bookmarkEnd w:id="25"/>
    </w:p>
    <w:p w14:paraId="03FD702A" w14:textId="03AC5CCE" w:rsidR="00134D0E" w:rsidRPr="00AA122B" w:rsidRDefault="00134D0E" w:rsidP="004753C2">
      <w:pPr>
        <w:spacing w:line="360" w:lineRule="auto"/>
        <w:rPr>
          <w:b/>
          <w:bCs/>
          <w:sz w:val="24"/>
          <w:szCs w:val="24"/>
        </w:rPr>
      </w:pPr>
      <w:r w:rsidRPr="00AA122B">
        <w:rPr>
          <w:b/>
          <w:bCs/>
          <w:sz w:val="24"/>
          <w:szCs w:val="24"/>
        </w:rPr>
        <w:br w:type="page"/>
      </w:r>
    </w:p>
    <w:p w14:paraId="0441DD76" w14:textId="7D98627E" w:rsidR="00CF4D4A" w:rsidRPr="001A4AE2" w:rsidRDefault="00CF4D4A" w:rsidP="001A4AE2">
      <w:pPr>
        <w:pStyle w:val="ListParagraph"/>
        <w:numPr>
          <w:ilvl w:val="0"/>
          <w:numId w:val="11"/>
        </w:numPr>
        <w:spacing w:line="360" w:lineRule="auto"/>
        <w:rPr>
          <w:b/>
          <w:bCs/>
          <w:sz w:val="24"/>
          <w:szCs w:val="24"/>
        </w:rPr>
      </w:pPr>
      <w:r w:rsidRPr="001A4AE2">
        <w:rPr>
          <w:b/>
          <w:bCs/>
          <w:sz w:val="24"/>
          <w:szCs w:val="24"/>
        </w:rPr>
        <w:lastRenderedPageBreak/>
        <w:t>Methods</w:t>
      </w:r>
      <w:r w:rsidR="001C7117">
        <w:rPr>
          <w:b/>
          <w:bCs/>
          <w:sz w:val="24"/>
          <w:szCs w:val="24"/>
        </w:rPr>
        <w:t xml:space="preserve"> and Materials</w:t>
      </w:r>
    </w:p>
    <w:p w14:paraId="0B386927" w14:textId="22A7E09F" w:rsidR="00C2602B" w:rsidRPr="00AA122B" w:rsidRDefault="001A4AE2" w:rsidP="004753C2">
      <w:pPr>
        <w:spacing w:line="360" w:lineRule="auto"/>
        <w:rPr>
          <w:i/>
          <w:iCs/>
          <w:sz w:val="24"/>
          <w:szCs w:val="24"/>
        </w:rPr>
      </w:pPr>
      <w:r>
        <w:rPr>
          <w:i/>
          <w:iCs/>
          <w:sz w:val="24"/>
          <w:szCs w:val="24"/>
        </w:rPr>
        <w:t xml:space="preserve">2.1 </w:t>
      </w:r>
      <w:r w:rsidR="00C2602B" w:rsidRPr="00AA122B">
        <w:rPr>
          <w:i/>
          <w:iCs/>
          <w:sz w:val="24"/>
          <w:szCs w:val="24"/>
        </w:rPr>
        <w:t xml:space="preserve">Study </w:t>
      </w:r>
      <w:r w:rsidR="004218F0">
        <w:rPr>
          <w:i/>
          <w:iCs/>
          <w:sz w:val="24"/>
          <w:szCs w:val="24"/>
        </w:rPr>
        <w:t xml:space="preserve">species, </w:t>
      </w:r>
      <w:r w:rsidR="004218F0" w:rsidRPr="00AA122B">
        <w:rPr>
          <w:i/>
          <w:iCs/>
          <w:sz w:val="24"/>
          <w:szCs w:val="24"/>
        </w:rPr>
        <w:t>region,</w:t>
      </w:r>
      <w:r w:rsidR="00925965" w:rsidRPr="00AA122B">
        <w:rPr>
          <w:i/>
          <w:iCs/>
          <w:sz w:val="24"/>
          <w:szCs w:val="24"/>
        </w:rPr>
        <w:t xml:space="preserve"> and </w:t>
      </w:r>
      <w:r w:rsidR="00134D0E" w:rsidRPr="00AA122B">
        <w:rPr>
          <w:i/>
          <w:iCs/>
          <w:sz w:val="24"/>
          <w:szCs w:val="24"/>
        </w:rPr>
        <w:t>sample collection</w:t>
      </w:r>
    </w:p>
    <w:p w14:paraId="405B4BC8" w14:textId="06324562" w:rsidR="00925965" w:rsidRPr="00AA122B" w:rsidRDefault="00925965" w:rsidP="004753C2">
      <w:pPr>
        <w:spacing w:line="360" w:lineRule="auto"/>
        <w:ind w:firstLine="720"/>
        <w:rPr>
          <w:sz w:val="24"/>
          <w:szCs w:val="24"/>
        </w:rPr>
      </w:pPr>
      <w:r w:rsidRPr="00AA122B">
        <w:rPr>
          <w:sz w:val="24"/>
          <w:szCs w:val="24"/>
        </w:rPr>
        <w:t xml:space="preserve">The striped snakehead, </w:t>
      </w:r>
      <w:r w:rsidRPr="00AA122B">
        <w:rPr>
          <w:i/>
          <w:iCs/>
          <w:sz w:val="24"/>
          <w:szCs w:val="24"/>
        </w:rPr>
        <w:t>Channa striata</w:t>
      </w:r>
      <w:r w:rsidRPr="00AA122B">
        <w:rPr>
          <w:sz w:val="24"/>
          <w:szCs w:val="24"/>
        </w:rPr>
        <w:t xml:space="preserve"> is native to east and southeast Asia. It is </w:t>
      </w:r>
      <w:r w:rsidR="006213FB" w:rsidRPr="00AA122B">
        <w:rPr>
          <w:sz w:val="24"/>
          <w:szCs w:val="24"/>
        </w:rPr>
        <w:t xml:space="preserve">found in </w:t>
      </w:r>
      <w:r w:rsidRPr="00AA122B">
        <w:rPr>
          <w:sz w:val="24"/>
          <w:szCs w:val="24"/>
        </w:rPr>
        <w:t>India, Pakistan, sou</w:t>
      </w:r>
      <w:r w:rsidR="00155C64">
        <w:rPr>
          <w:sz w:val="24"/>
          <w:szCs w:val="24"/>
        </w:rPr>
        <w:t xml:space="preserve">thern Nepal, Sri Lanka, </w:t>
      </w:r>
      <w:r w:rsidRPr="00AA122B">
        <w:rPr>
          <w:sz w:val="24"/>
          <w:szCs w:val="24"/>
        </w:rPr>
        <w:t xml:space="preserve">Bhutan, southern China, Bangladesh, and all the countries of southeast Asia. It is also native to the major western islands of the Malay Archipelago, </w:t>
      </w:r>
      <w:r w:rsidR="00155C64">
        <w:rPr>
          <w:sz w:val="24"/>
          <w:szCs w:val="24"/>
        </w:rPr>
        <w:t xml:space="preserve">including Sumatra, </w:t>
      </w:r>
      <w:r w:rsidR="00155C64" w:rsidRPr="00AA122B">
        <w:rPr>
          <w:sz w:val="24"/>
          <w:szCs w:val="24"/>
        </w:rPr>
        <w:t xml:space="preserve">Borneo </w:t>
      </w:r>
      <w:r w:rsidRPr="00AA122B">
        <w:rPr>
          <w:sz w:val="24"/>
          <w:szCs w:val="24"/>
        </w:rPr>
        <w:t xml:space="preserve">and </w:t>
      </w:r>
      <w:r w:rsidR="00155C64" w:rsidRPr="00AA122B">
        <w:rPr>
          <w:sz w:val="24"/>
          <w:szCs w:val="24"/>
        </w:rPr>
        <w:t>Java</w:t>
      </w:r>
      <w:r w:rsidRPr="00AA122B">
        <w:rPr>
          <w:sz w:val="24"/>
          <w:szCs w:val="24"/>
        </w:rPr>
        <w:t xml:space="preserve">. The species has been introduced to the Philippines, eastern islands of Indonesia, New Caledonia, New Guinea, Fiji, </w:t>
      </w:r>
      <w:r w:rsidR="006213FB" w:rsidRPr="00AA122B">
        <w:rPr>
          <w:sz w:val="24"/>
          <w:szCs w:val="24"/>
        </w:rPr>
        <w:t>south-eastern</w:t>
      </w:r>
      <w:r w:rsidRPr="00AA122B">
        <w:rPr>
          <w:sz w:val="24"/>
          <w:szCs w:val="24"/>
        </w:rPr>
        <w:t xml:space="preserve"> Russia and South Korea</w:t>
      </w:r>
      <w:r w:rsidR="00AA1CE1">
        <w:rPr>
          <w:sz w:val="24"/>
          <w:szCs w:val="24"/>
        </w:rPr>
        <w:fldChar w:fldCharType="begin"/>
      </w:r>
      <w:r w:rsidR="006D694C">
        <w:rPr>
          <w:sz w:val="24"/>
          <w:szCs w:val="24"/>
        </w:rPr>
        <w:instrText xml:space="preserve"> ADDIN ZOTERO_ITEM CSL_CITATION {"citationID":"9DOBw224","properties":{"formattedCitation":"\\super 44,45\\nosupersub{}","plainCitation":"44,45","noteIndex":0},"citationItems":[{"id":1866,"uris":["http://zotero.org/users/local/U6DoygBa/items/C2LUMQP2"],"uri":["http://zotero.org/users/local/U6DoygBa/items/C2LUMQP2"],"itemData":{"id":1866,"type":"book","event-place":"Phnom Penh, Cambodia","language":"en","number-of-pages":"127","publisher":"WorldFish Center and Inland Fisheries Research and Development Institute","publisher-place":"Phnom Penh, Cambodia","source":"Zotero","title":"Biological reviews of important Cambodian fish species, based on FishBase 2004. Volume 1: &lt;i&gt;Channa striata&lt;/i&gt;; &lt;i&gt;Channa micropeltes&lt;/i&gt;; &lt;i&gt;Barbonymus altus&lt;/i&gt;; &lt;i&gt;Barbonymus gonionotus&lt;/i&gt;; &lt;i&gt;Cyclocheilichthys apogon&lt;/i&gt;; &lt;i&gt;Cyclocheilichthys enoplos&lt;/i&gt;; &lt;i&gt;Henicorhynchus lineatus&lt;/i&gt;; &lt;i&gt;Henicorhynchus siamensis&lt;/i&gt;; &lt;i&gt;Pangasius hypophthalmus&lt;/i&gt;; &lt;i&gt;Pangasius djambal&lt;/i&gt;","author":[{"family":"Phen","given":"Chheng"},{"family":"Thang","given":"Touch Bun"},{"family":"Baran","given":"Eric"},{"family":"Vann","given":"Leng Sy"}],"issued":{"date-parts":[["2005"]]}}},{"id":1896,"uris":["http://zotero.org/users/local/U6DoygBa/items/7V5IX8SX"],"uri":["http://zotero.org/users/local/U6DoygBa/items/7V5IX8SX"],"itemData":{"id":1896,"type":"article-journal","container-title":"Turkish Journal of Fisheries and Aquatic Sciences","issue":"4","note":"ISBN: 1303-2712","page":"523-528","title":"Growth and survival of larval snakehead &lt;i&gt;Channa striatus&lt;/i&gt; (Bloch, 1793) fed different live feed organisms","volume":"11","author":[{"family":"War","given":"Mehrajuddin"},{"family":"Haniffa","given":"Mohammed Abdulkhader"}],"issued":{"date-parts":[["2011"]]}}}],"schema":"https://github.com/citation-style-language/schema/raw/master/csl-citation.json"} </w:instrText>
      </w:r>
      <w:r w:rsidR="00AA1CE1">
        <w:rPr>
          <w:sz w:val="24"/>
          <w:szCs w:val="24"/>
        </w:rPr>
        <w:fldChar w:fldCharType="separate"/>
      </w:r>
      <w:r w:rsidR="00AA1CE1" w:rsidRPr="00AA1CE1">
        <w:rPr>
          <w:rFonts w:ascii="Calibri" w:hAnsi="Calibri" w:cs="Calibri"/>
          <w:sz w:val="24"/>
          <w:szCs w:val="24"/>
          <w:vertAlign w:val="superscript"/>
        </w:rPr>
        <w:t>44,45</w:t>
      </w:r>
      <w:r w:rsidR="00AA1CE1">
        <w:rPr>
          <w:sz w:val="24"/>
          <w:szCs w:val="24"/>
        </w:rPr>
        <w:fldChar w:fldCharType="end"/>
      </w:r>
      <w:r w:rsidRPr="00AA122B">
        <w:rPr>
          <w:sz w:val="24"/>
          <w:szCs w:val="24"/>
        </w:rPr>
        <w:t xml:space="preserve">. </w:t>
      </w:r>
      <w:r w:rsidRPr="00AA122B">
        <w:rPr>
          <w:i/>
          <w:iCs/>
          <w:sz w:val="24"/>
          <w:szCs w:val="24"/>
        </w:rPr>
        <w:t xml:space="preserve">C. striata </w:t>
      </w:r>
      <w:r w:rsidRPr="00AA122B">
        <w:rPr>
          <w:sz w:val="24"/>
          <w:szCs w:val="24"/>
        </w:rPr>
        <w:t>can be found in many types of slow-moving freshwater habitat, including rivers, ponds, lakes, creeks, canals, flooded rice paddies, swamps, and irrigation reservoirs</w:t>
      </w:r>
      <w:r w:rsidR="00AA1CE1">
        <w:rPr>
          <w:sz w:val="24"/>
          <w:szCs w:val="24"/>
        </w:rPr>
        <w:fldChar w:fldCharType="begin"/>
      </w:r>
      <w:r w:rsidR="00AA1CE1">
        <w:rPr>
          <w:sz w:val="24"/>
          <w:szCs w:val="24"/>
        </w:rPr>
        <w:instrText xml:space="preserve"> ADDIN ZOTERO_ITEM CSL_CITATION {"citationID":"2WfJHH3B","properties":{"formattedCitation":"\\super 46\\nosupersub{}","plainCitation":"46","noteIndex":0},"citationItems":[{"id":1793,"uris":["http://zotero.org/users/local/U6DoygBa/items/TJLGL8FZ"],"uri":["http://zotero.org/users/local/U6DoygBa/items/TJLGL8FZ"],"itemData":{"id":1793,"type":"article-journal","container-title":"Journal of Environmental Science and Management","issue":"1","page":"48-62","title":"Exotic aquatic species introduction in the Philippines for aquaculture- A threat to biodiversity or a boon to the economy?","volume":"10","author":[{"family":"Cagauan","given":"Arsenia G."}],"issued":{"date-parts":[["2007"]]}}}],"schema":"https://github.com/citation-style-language/schema/raw/master/csl-citation.json"} </w:instrText>
      </w:r>
      <w:r w:rsidR="00AA1CE1">
        <w:rPr>
          <w:sz w:val="24"/>
          <w:szCs w:val="24"/>
        </w:rPr>
        <w:fldChar w:fldCharType="separate"/>
      </w:r>
      <w:r w:rsidR="00AA1CE1" w:rsidRPr="00AA1CE1">
        <w:rPr>
          <w:rFonts w:ascii="Calibri" w:hAnsi="Calibri" w:cs="Calibri"/>
          <w:sz w:val="24"/>
          <w:szCs w:val="24"/>
          <w:vertAlign w:val="superscript"/>
        </w:rPr>
        <w:t>46</w:t>
      </w:r>
      <w:r w:rsidR="00AA1CE1">
        <w:rPr>
          <w:sz w:val="24"/>
          <w:szCs w:val="24"/>
        </w:rPr>
        <w:fldChar w:fldCharType="end"/>
      </w:r>
      <w:r w:rsidRPr="00AA122B">
        <w:rPr>
          <w:sz w:val="24"/>
          <w:szCs w:val="24"/>
        </w:rPr>
        <w:t>.</w:t>
      </w:r>
    </w:p>
    <w:p w14:paraId="072154D8" w14:textId="69CE0026" w:rsidR="00E16897" w:rsidRDefault="004218F0" w:rsidP="004753C2">
      <w:pPr>
        <w:spacing w:line="360" w:lineRule="auto"/>
        <w:ind w:firstLine="720"/>
        <w:rPr>
          <w:sz w:val="24"/>
          <w:szCs w:val="24"/>
        </w:rPr>
      </w:pPr>
      <w:r>
        <w:rPr>
          <w:sz w:val="24"/>
          <w:szCs w:val="24"/>
        </w:rPr>
        <w:t>Eighteen</w:t>
      </w:r>
      <w:r w:rsidR="00C2602B" w:rsidRPr="00AA122B">
        <w:rPr>
          <w:sz w:val="24"/>
          <w:szCs w:val="24"/>
        </w:rPr>
        <w:t xml:space="preserve"> </w:t>
      </w:r>
      <w:r w:rsidR="00C2602B" w:rsidRPr="00AA122B">
        <w:rPr>
          <w:i/>
          <w:iCs/>
          <w:sz w:val="24"/>
          <w:szCs w:val="24"/>
        </w:rPr>
        <w:t>C. striata</w:t>
      </w:r>
      <w:r w:rsidR="00C2602B" w:rsidRPr="00AA122B">
        <w:rPr>
          <w:sz w:val="24"/>
          <w:szCs w:val="24"/>
        </w:rPr>
        <w:t xml:space="preserve"> were collected </w:t>
      </w:r>
      <w:r>
        <w:rPr>
          <w:sz w:val="24"/>
          <w:szCs w:val="24"/>
        </w:rPr>
        <w:t>from</w:t>
      </w:r>
      <w:r w:rsidR="00EB7D46">
        <w:rPr>
          <w:sz w:val="24"/>
          <w:szCs w:val="24"/>
        </w:rPr>
        <w:t xml:space="preserve"> each of</w:t>
      </w:r>
      <w:r>
        <w:rPr>
          <w:sz w:val="24"/>
          <w:szCs w:val="24"/>
        </w:rPr>
        <w:t xml:space="preserve"> </w:t>
      </w:r>
      <w:r w:rsidR="00EB7D46">
        <w:rPr>
          <w:sz w:val="24"/>
          <w:szCs w:val="24"/>
        </w:rPr>
        <w:t>three</w:t>
      </w:r>
      <w:r>
        <w:rPr>
          <w:sz w:val="24"/>
          <w:szCs w:val="24"/>
        </w:rPr>
        <w:t xml:space="preserve"> </w:t>
      </w:r>
      <w:r w:rsidR="00EB7D46">
        <w:rPr>
          <w:sz w:val="24"/>
          <w:szCs w:val="24"/>
        </w:rPr>
        <w:t>locations. Each site was located on a different major river in northern India</w:t>
      </w:r>
      <w:r w:rsidR="0092400B">
        <w:rPr>
          <w:sz w:val="24"/>
          <w:szCs w:val="24"/>
        </w:rPr>
        <w:t xml:space="preserve"> with fish collected regularly from each site between October 2017 and November 2018 using cast nets (25mm mesh) and drag nets (28mm mesh)</w:t>
      </w:r>
      <w:r w:rsidR="00EB7D46">
        <w:rPr>
          <w:sz w:val="24"/>
          <w:szCs w:val="24"/>
        </w:rPr>
        <w:t>. The three locations were</w:t>
      </w:r>
      <w:r w:rsidR="00C2602B" w:rsidRPr="00AA122B">
        <w:rPr>
          <w:sz w:val="24"/>
          <w:szCs w:val="24"/>
        </w:rPr>
        <w:t xml:space="preserve"> Narora (27° 30' N; 78° 25' E) on the river Ganga, Agra (27.1767° N; 78.0081°E) on the river Yamuna and Lucknow (26° 55' N; 80° 59' E) on the river Gomti.</w:t>
      </w:r>
      <w:r w:rsidR="00E55D3E">
        <w:rPr>
          <w:sz w:val="24"/>
          <w:szCs w:val="24"/>
        </w:rPr>
        <w:t xml:space="preserve"> A site map can be found in </w:t>
      </w:r>
      <w:r w:rsidR="00E55D3E">
        <w:rPr>
          <w:sz w:val="24"/>
          <w:szCs w:val="24"/>
        </w:rPr>
        <w:fldChar w:fldCharType="begin"/>
      </w:r>
      <w:r w:rsidR="00E55D3E">
        <w:rPr>
          <w:sz w:val="24"/>
          <w:szCs w:val="24"/>
        </w:rPr>
        <w:instrText xml:space="preserve"> ADDIN ZOTERO_ITEM CSL_CITATION {"citationID":"Q9sRB99F","properties":{"formattedCitation":"\\super 43\\nosupersub{}","plainCitation":"43","noteIndex":0},"citationItems":[{"id":1844,"uris":["http://zotero.org/users/local/U6DoygBa/items/6QAT3TIJ"],"uri":["http://zotero.org/users/local/U6DoygBa/items/6QAT3TIJ"],"itemData":{"id":1844,"type":"article-journal","abstract":"Landmark-based truss morphometry was used to identify stock structure of striped snakehead, Channa striata, in the river Ganga and its tributaries: river Yamuna and river Gomti. The fish samples were collected from Narora site of the river Ganga, Agra site of the river Yamuna and Lucknow site of the river Gomti from November 2012 to May 2016. Ten morphometric landmarks were selected to construct truss network on the fish body. Transformed truss network measurements were subjected to principal component analysis, discriminant function analysis and univariate analysis of variance. The first principal component (PC I) explained 40.2% of total variation while PC II and PC III explained 9.86 and 6.68%, respectively. The step-wise discriminant function analysis retained six variables that significantly discriminated the populations. Using these variables, 89.2% were correctly classified into their original groups. Of the total 35 transformed morphometric measurements, 28 exhibited significant differences among the populations. Results indicate the presence of different stocks of C. striata in the selected rivers of the Gangetic river system.","container-title":"Russian Journal of Ecology","DOI":"10.1134/S1067413619040106","ISSN":"1608-3334","issue":"4","journalAbbreviation":"Russ J Ecol","language":"en","page":"391-396","source":"Springer Link","title":"Stock identification of the &lt;i&gt;Channa striata&lt;/i&gt; inhabiting the Gangetic River System using Truss Morphometry","volume":"50","author":[{"family":"Khan","given":"M. A."},{"family":"Khan","given":"Salman"},{"family":"Miyan","given":"Kaish"}],"issued":{"date-parts":[["2019",7,1]]}}}],"schema":"https://github.com/citation-style-language/schema/raw/master/csl-citation.json"} </w:instrText>
      </w:r>
      <w:r w:rsidR="00E55D3E">
        <w:rPr>
          <w:sz w:val="24"/>
          <w:szCs w:val="24"/>
        </w:rPr>
        <w:fldChar w:fldCharType="separate"/>
      </w:r>
      <w:r w:rsidR="00E55D3E" w:rsidRPr="00E55D3E">
        <w:rPr>
          <w:rFonts w:ascii="Calibri" w:hAnsi="Calibri" w:cs="Calibri"/>
          <w:sz w:val="24"/>
          <w:szCs w:val="24"/>
          <w:vertAlign w:val="superscript"/>
        </w:rPr>
        <w:t>43</w:t>
      </w:r>
      <w:r w:rsidR="00E55D3E">
        <w:rPr>
          <w:sz w:val="24"/>
          <w:szCs w:val="24"/>
        </w:rPr>
        <w:fldChar w:fldCharType="end"/>
      </w:r>
      <w:r w:rsidR="00E55D3E">
        <w:rPr>
          <w:sz w:val="24"/>
          <w:szCs w:val="24"/>
        </w:rPr>
        <w:t>.</w:t>
      </w:r>
      <w:r w:rsidR="00C2602B" w:rsidRPr="00AA122B">
        <w:rPr>
          <w:sz w:val="24"/>
          <w:szCs w:val="24"/>
        </w:rPr>
        <w:t xml:space="preserve"> Identification of the fish was based on the descriptions of </w:t>
      </w:r>
      <w:r w:rsidR="00707E0C">
        <w:rPr>
          <w:sz w:val="24"/>
          <w:szCs w:val="24"/>
        </w:rPr>
        <w:fldChar w:fldCharType="begin"/>
      </w:r>
      <w:r w:rsidR="00707E0C">
        <w:rPr>
          <w:sz w:val="24"/>
          <w:szCs w:val="24"/>
        </w:rPr>
        <w:instrText xml:space="preserve"> ADDIN ZOTERO_ITEM CSL_CITATION {"citationID":"HzjgQ0h3","properties":{"formattedCitation":"\\super 47,48\\nosupersub{}","plainCitation":"47,48","noteIndex":0},"citationItems":[{"id":1833,"uris":["http://zotero.org/users/local/U6DoygBa/items/RHUPE9UB"],"uri":["http://zotero.org/users/local/U6DoygBa/items/RHUPE9UB"],"itemData":{"id":1833,"type":"book","event-place":"Dehli, India","publisher":"Narendra Publishing House","publisher-place":"Dehli, India","title":"The Freshwater Fishes of the Indian Region","author":[{"family":"Jayaram","given":"K. C."}],"issued":{"date-parts":[["1999"]]}}},{"id":1875,"uris":["http://zotero.org/users/local/U6DoygBa/items/8W84STY9"],"uri":["http://zotero.org/users/local/U6DoygBa/items/8W84STY9"],"itemData":{"id":1875,"type":"book","ISBN":"90-6191-164-8","publisher":"CRC Press","title":"Inland fishes of India and adjacent countries","volume":"2","author":[{"family":"Talwar","given":"Purnesh K."},{"family":"Jhingran","given":"Arun Gopal"}],"issued":{"date-parts":[["1991"]]}}}],"schema":"https://github.com/citation-style-language/schema/raw/master/csl-citation.json"} </w:instrText>
      </w:r>
      <w:r w:rsidR="00707E0C">
        <w:rPr>
          <w:sz w:val="24"/>
          <w:szCs w:val="24"/>
        </w:rPr>
        <w:fldChar w:fldCharType="separate"/>
      </w:r>
      <w:r w:rsidR="00707E0C" w:rsidRPr="00707E0C">
        <w:rPr>
          <w:rFonts w:ascii="Calibri" w:hAnsi="Calibri" w:cs="Calibri"/>
          <w:sz w:val="24"/>
          <w:szCs w:val="24"/>
          <w:vertAlign w:val="superscript"/>
        </w:rPr>
        <w:t>47,48</w:t>
      </w:r>
      <w:r w:rsidR="00707E0C">
        <w:rPr>
          <w:sz w:val="24"/>
          <w:szCs w:val="24"/>
        </w:rPr>
        <w:fldChar w:fldCharType="end"/>
      </w:r>
      <w:r w:rsidR="00C2602B" w:rsidRPr="00AA122B">
        <w:rPr>
          <w:sz w:val="24"/>
          <w:szCs w:val="24"/>
        </w:rPr>
        <w:t>.  Total length was measured to the nearest mm</w:t>
      </w:r>
      <w:r w:rsidR="00C60DEB">
        <w:rPr>
          <w:sz w:val="24"/>
          <w:szCs w:val="24"/>
        </w:rPr>
        <w:t>.</w:t>
      </w:r>
      <w:r w:rsidR="00DA5819">
        <w:rPr>
          <w:sz w:val="24"/>
          <w:szCs w:val="24"/>
        </w:rPr>
        <w:t xml:space="preserve"> </w:t>
      </w:r>
      <w:r w:rsidR="00C60DEB">
        <w:rPr>
          <w:sz w:val="24"/>
          <w:szCs w:val="24"/>
        </w:rPr>
        <w:t>O</w:t>
      </w:r>
      <w:r w:rsidR="00DA5819">
        <w:rPr>
          <w:sz w:val="24"/>
          <w:szCs w:val="24"/>
        </w:rPr>
        <w:t>toliths were extracted using forceps, cleaned in fresh water and stored dry before subsequent shape and chemical analysis</w:t>
      </w:r>
      <w:r w:rsidR="00C2602B" w:rsidRPr="00AA122B">
        <w:rPr>
          <w:sz w:val="24"/>
          <w:szCs w:val="24"/>
        </w:rPr>
        <w:t>.</w:t>
      </w:r>
      <w:r w:rsidR="0030641A">
        <w:rPr>
          <w:sz w:val="24"/>
          <w:szCs w:val="24"/>
        </w:rPr>
        <w:t xml:space="preserve"> Full details of fish used in this study can be seen in Table S1.</w:t>
      </w:r>
      <w:r w:rsidR="00F47DFF">
        <w:rPr>
          <w:sz w:val="24"/>
          <w:szCs w:val="24"/>
        </w:rPr>
        <w:t xml:space="preserve"> </w:t>
      </w:r>
    </w:p>
    <w:p w14:paraId="0A5A012C" w14:textId="5B5BBAD5" w:rsidR="00A42C9C" w:rsidRPr="00AA122B" w:rsidRDefault="00E16897" w:rsidP="004753C2">
      <w:pPr>
        <w:spacing w:line="360" w:lineRule="auto"/>
        <w:ind w:firstLine="720"/>
        <w:rPr>
          <w:sz w:val="24"/>
          <w:szCs w:val="24"/>
        </w:rPr>
      </w:pPr>
      <w:r>
        <w:rPr>
          <w:sz w:val="24"/>
          <w:szCs w:val="24"/>
        </w:rPr>
        <w:t xml:space="preserve">All methods were carried out in accordance with the relevant guidelines and regulations. </w:t>
      </w:r>
      <w:r w:rsidR="00F47DFF" w:rsidRPr="00F47DFF">
        <w:rPr>
          <w:sz w:val="24"/>
          <w:szCs w:val="24"/>
        </w:rPr>
        <w:t xml:space="preserve">The target fish species is a commercially exploited common food fish in India; </w:t>
      </w:r>
      <w:r>
        <w:rPr>
          <w:sz w:val="24"/>
          <w:szCs w:val="24"/>
        </w:rPr>
        <w:t>therefore</w:t>
      </w:r>
      <w:r w:rsidR="00F47DFF" w:rsidRPr="00F47DFF">
        <w:rPr>
          <w:sz w:val="24"/>
          <w:szCs w:val="24"/>
        </w:rPr>
        <w:t xml:space="preserve"> the Committee for the Purpose of Control and Supervision of Experiments on Animals (CPCSEA) 2018, Ministry of Environment, Forests and Climate Change, Government of India, does </w:t>
      </w:r>
      <w:r>
        <w:rPr>
          <w:sz w:val="24"/>
          <w:szCs w:val="24"/>
        </w:rPr>
        <w:t>not require ethical approval to be given for this study</w:t>
      </w:r>
      <w:r w:rsidR="00F47DFF" w:rsidRPr="00F47DFF">
        <w:rPr>
          <w:sz w:val="24"/>
          <w:szCs w:val="24"/>
        </w:rPr>
        <w:t>.</w:t>
      </w:r>
    </w:p>
    <w:p w14:paraId="4F512BF8" w14:textId="77777777" w:rsidR="002F295A" w:rsidRDefault="002F295A" w:rsidP="004753C2">
      <w:pPr>
        <w:spacing w:line="360" w:lineRule="auto"/>
        <w:rPr>
          <w:bCs/>
          <w:i/>
          <w:iCs/>
          <w:sz w:val="24"/>
          <w:szCs w:val="24"/>
        </w:rPr>
      </w:pPr>
    </w:p>
    <w:p w14:paraId="001AFA51" w14:textId="696C9BFD" w:rsidR="00185B87" w:rsidRPr="00126D6C" w:rsidRDefault="001A4AE2" w:rsidP="004753C2">
      <w:pPr>
        <w:spacing w:line="360" w:lineRule="auto"/>
        <w:rPr>
          <w:bCs/>
          <w:i/>
          <w:iCs/>
          <w:sz w:val="24"/>
          <w:szCs w:val="24"/>
        </w:rPr>
      </w:pPr>
      <w:r>
        <w:rPr>
          <w:bCs/>
          <w:i/>
          <w:iCs/>
          <w:sz w:val="24"/>
          <w:szCs w:val="24"/>
        </w:rPr>
        <w:t xml:space="preserve">2.2 </w:t>
      </w:r>
      <w:r w:rsidR="00185B87" w:rsidRPr="00126D6C">
        <w:rPr>
          <w:bCs/>
          <w:i/>
          <w:iCs/>
          <w:sz w:val="24"/>
          <w:szCs w:val="24"/>
        </w:rPr>
        <w:t>Otolith shape</w:t>
      </w:r>
    </w:p>
    <w:p w14:paraId="111136C7" w14:textId="0CFD737E" w:rsidR="00BE6674" w:rsidRDefault="00185B87" w:rsidP="004753C2">
      <w:pPr>
        <w:spacing w:line="360" w:lineRule="auto"/>
        <w:ind w:firstLine="720"/>
        <w:rPr>
          <w:sz w:val="24"/>
          <w:szCs w:val="24"/>
        </w:rPr>
      </w:pPr>
      <w:r w:rsidRPr="00AA122B">
        <w:rPr>
          <w:sz w:val="24"/>
          <w:szCs w:val="24"/>
        </w:rPr>
        <w:t>The shape of the otoliths was quantified using wavelet coefficients using R v3.6.</w:t>
      </w:r>
      <w:r w:rsidRPr="00E85BA0">
        <w:rPr>
          <w:sz w:val="24"/>
          <w:szCs w:val="24"/>
        </w:rPr>
        <w:t>0</w:t>
      </w:r>
      <w:r w:rsidR="00E55D3E" w:rsidRPr="00E85BA0">
        <w:rPr>
          <w:sz w:val="24"/>
          <w:szCs w:val="24"/>
        </w:rPr>
        <w:fldChar w:fldCharType="begin"/>
      </w:r>
      <w:r w:rsidR="00E55D3E" w:rsidRPr="00E85BA0">
        <w:rPr>
          <w:sz w:val="24"/>
          <w:szCs w:val="24"/>
        </w:rPr>
        <w:instrText xml:space="preserve"> ADDIN ZOTERO_ITEM CSL_CITATION {"citationID":"V1jPXm3w","properties":{"formattedCitation":"\\super 49\\nosupersub{}","plainCitation":"49","noteIndex":0},"citationItems":[{"id":1870,"uris":["http://zotero.org/users/local/U6DoygBa/items/Q82C6NXX"],"uri":["http://zotero.org/users/local/U6DoygBa/items/Q82C6NXX"],"itemData":{"id":1870,"type":"book","event-place":"Vienna, Austria","publisher":"R Foundation for Statistical Computing","publisher-place":"Vienna, Austria","title":"R: A language and environment for statistical computing","URL":"https://www.R-project.org/","author":[{"family":"R Core Team","given":""}],"issued":{"date-parts":[["2019"]]}}}],"schema":"https://github.com/citation-style-language/schema/raw/master/csl-citation.json"} </w:instrText>
      </w:r>
      <w:r w:rsidR="00E55D3E" w:rsidRPr="00E85BA0">
        <w:rPr>
          <w:sz w:val="24"/>
          <w:szCs w:val="24"/>
        </w:rPr>
        <w:fldChar w:fldCharType="separate"/>
      </w:r>
      <w:r w:rsidR="00E55D3E" w:rsidRPr="00E85BA0">
        <w:rPr>
          <w:rFonts w:ascii="Calibri" w:hAnsi="Calibri" w:cs="Calibri"/>
          <w:sz w:val="24"/>
          <w:szCs w:val="24"/>
          <w:vertAlign w:val="superscript"/>
        </w:rPr>
        <w:t>49</w:t>
      </w:r>
      <w:r w:rsidR="00E55D3E" w:rsidRPr="00E85BA0">
        <w:rPr>
          <w:sz w:val="24"/>
          <w:szCs w:val="24"/>
        </w:rPr>
        <w:fldChar w:fldCharType="end"/>
      </w:r>
      <w:r w:rsidR="00E55D3E" w:rsidRPr="00E85BA0">
        <w:rPr>
          <w:sz w:val="24"/>
          <w:szCs w:val="24"/>
        </w:rPr>
        <w:t>.</w:t>
      </w:r>
      <w:r w:rsidR="00E55D3E">
        <w:rPr>
          <w:sz w:val="24"/>
          <w:szCs w:val="24"/>
        </w:rPr>
        <w:t xml:space="preserve"> </w:t>
      </w:r>
      <w:r w:rsidRPr="00AA122B">
        <w:rPr>
          <w:sz w:val="24"/>
          <w:szCs w:val="24"/>
        </w:rPr>
        <w:t xml:space="preserve">The R package </w:t>
      </w:r>
      <w:r w:rsidRPr="00AA122B">
        <w:rPr>
          <w:i/>
          <w:iCs/>
          <w:sz w:val="24"/>
          <w:szCs w:val="24"/>
        </w:rPr>
        <w:t>‘shape</w:t>
      </w:r>
      <w:r w:rsidR="001C7117">
        <w:rPr>
          <w:i/>
          <w:iCs/>
          <w:sz w:val="24"/>
          <w:szCs w:val="24"/>
        </w:rPr>
        <w:t>R</w:t>
      </w:r>
      <w:r w:rsidRPr="00AA122B">
        <w:rPr>
          <w:sz w:val="24"/>
          <w:szCs w:val="24"/>
        </w:rPr>
        <w:t>’</w:t>
      </w:r>
      <w:r w:rsidR="005824E7">
        <w:rPr>
          <w:sz w:val="24"/>
          <w:szCs w:val="24"/>
        </w:rPr>
        <w:fldChar w:fldCharType="begin"/>
      </w:r>
      <w:r w:rsidR="00E55D3E">
        <w:rPr>
          <w:sz w:val="24"/>
          <w:szCs w:val="24"/>
        </w:rPr>
        <w:instrText xml:space="preserve"> ADDIN ZOTERO_ITEM CSL_CITATION {"citationID":"odaczAps","properties":{"formattedCitation":"\\super 50\\nosupersub{}","plainCitation":"50","noteIndex":0},"citationItems":[{"id":1846,"uris":["http://zotero.org/users/local/U6DoygBa/items/RBS6DMLN"],"uri":["http://zotero.org/users/local/U6DoygBa/items/RBS6DMLN"],"itemData":{"id":1846,"type":"article-journal","abstract":"ShapeR is an open source software package that runs on the R platform and is specifically designed to study otolith shape variation among fish populations. The package extends previously described software used for otolith shape analysis by allowing the user to automatically extract closed contour outlines from a large number of images, perform smoothing to eliminate pixel noise, choose from conducting either a Fourier or Wavelet transform to the outlines and visualize the mean shape. The output of the package are independent Fourier or Wavelet coefficients which can be directly imported into a wide range of statistical packages in R. The package might prove useful in studies of any two dimensional objects.","container-title":"PLOS ONE","DOI":"10.1371/journal.pone.0121102","ISSN":"1932-6203","issue":"3","journalAbbreviation":"PLOS ONE","language":"en","note":"publisher: Public Library of Science","page":"e0121102","source":"PLoS Journals","title":"ShapeR: An R Package to Study Otolith Shape Variation among Fish Populations","title-short":"ShapeR","volume":"10","author":[{"family":"Libungan","given":"Lísa Anne"},{"family":"Pálsson","given":"Snæbjörn"}],"issued":{"date-parts":[["2015",3,24]]}}}],"schema":"https://github.com/citation-style-language/schema/raw/master/csl-citation.json"} </w:instrText>
      </w:r>
      <w:r w:rsidR="005824E7">
        <w:rPr>
          <w:sz w:val="24"/>
          <w:szCs w:val="24"/>
        </w:rPr>
        <w:fldChar w:fldCharType="separate"/>
      </w:r>
      <w:r w:rsidR="00E55D3E" w:rsidRPr="00E55D3E">
        <w:rPr>
          <w:rFonts w:ascii="Calibri" w:hAnsi="Calibri" w:cs="Calibri"/>
          <w:sz w:val="24"/>
          <w:szCs w:val="24"/>
          <w:vertAlign w:val="superscript"/>
        </w:rPr>
        <w:t>50</w:t>
      </w:r>
      <w:r w:rsidR="005824E7">
        <w:rPr>
          <w:sz w:val="24"/>
          <w:szCs w:val="24"/>
        </w:rPr>
        <w:fldChar w:fldCharType="end"/>
      </w:r>
      <w:r w:rsidRPr="00AA122B">
        <w:rPr>
          <w:sz w:val="24"/>
          <w:szCs w:val="24"/>
        </w:rPr>
        <w:t xml:space="preserve"> was used to calculate </w:t>
      </w:r>
      <w:r w:rsidR="00E0619F">
        <w:rPr>
          <w:sz w:val="24"/>
          <w:szCs w:val="24"/>
        </w:rPr>
        <w:t xml:space="preserve">both </w:t>
      </w:r>
      <w:r w:rsidR="00E0619F" w:rsidRPr="00E0619F">
        <w:rPr>
          <w:sz w:val="24"/>
          <w:szCs w:val="24"/>
        </w:rPr>
        <w:t>Normalized Elliptic Fourier</w:t>
      </w:r>
      <w:r w:rsidR="00E0619F">
        <w:rPr>
          <w:sz w:val="24"/>
          <w:szCs w:val="24"/>
        </w:rPr>
        <w:t xml:space="preserve"> and </w:t>
      </w:r>
      <w:r w:rsidRPr="00AA122B">
        <w:rPr>
          <w:sz w:val="24"/>
          <w:szCs w:val="24"/>
        </w:rPr>
        <w:t>the</w:t>
      </w:r>
      <w:r w:rsidR="00522A93">
        <w:rPr>
          <w:sz w:val="24"/>
          <w:szCs w:val="24"/>
        </w:rPr>
        <w:t xml:space="preserve"> discrete</w:t>
      </w:r>
      <w:r w:rsidRPr="00AA122B">
        <w:rPr>
          <w:sz w:val="24"/>
          <w:szCs w:val="24"/>
        </w:rPr>
        <w:t xml:space="preserve"> wavelet coefficients using photographs of each otolith</w:t>
      </w:r>
      <w:r w:rsidR="002C01FE">
        <w:rPr>
          <w:sz w:val="24"/>
          <w:szCs w:val="24"/>
        </w:rPr>
        <w:t xml:space="preserve"> which create mathematical </w:t>
      </w:r>
      <w:r w:rsidR="002C01FE">
        <w:rPr>
          <w:sz w:val="24"/>
          <w:szCs w:val="24"/>
        </w:rPr>
        <w:lastRenderedPageBreak/>
        <w:t>representations of the otolith outlines</w:t>
      </w:r>
      <w:bookmarkStart w:id="27" w:name="_Hlk57559865"/>
      <w:r w:rsidR="002C01FE">
        <w:rPr>
          <w:sz w:val="24"/>
          <w:szCs w:val="24"/>
        </w:rPr>
        <w:t>.</w:t>
      </w:r>
      <w:r w:rsidRPr="00AA122B">
        <w:rPr>
          <w:sz w:val="24"/>
          <w:szCs w:val="24"/>
        </w:rPr>
        <w:t xml:space="preserve"> </w:t>
      </w:r>
      <w:r w:rsidR="00522A93">
        <w:rPr>
          <w:sz w:val="24"/>
          <w:szCs w:val="24"/>
        </w:rPr>
        <w:t xml:space="preserve">All otoliths were photographed </w:t>
      </w:r>
      <w:r w:rsidR="002B03FC">
        <w:rPr>
          <w:sz w:val="24"/>
          <w:szCs w:val="24"/>
        </w:rPr>
        <w:t xml:space="preserve">using a light </w:t>
      </w:r>
      <w:r w:rsidR="002F295A">
        <w:rPr>
          <w:sz w:val="24"/>
          <w:szCs w:val="24"/>
        </w:rPr>
        <w:t>microscope</w:t>
      </w:r>
      <w:r w:rsidR="002B03FC">
        <w:rPr>
          <w:sz w:val="24"/>
          <w:szCs w:val="24"/>
        </w:rPr>
        <w:t xml:space="preserve"> and reflected light</w:t>
      </w:r>
      <w:r w:rsidR="00522A93">
        <w:rPr>
          <w:sz w:val="24"/>
          <w:szCs w:val="24"/>
        </w:rPr>
        <w:t xml:space="preserve"> with the otolith placed </w:t>
      </w:r>
      <w:r w:rsidR="002B03FC">
        <w:rPr>
          <w:sz w:val="24"/>
          <w:szCs w:val="24"/>
        </w:rPr>
        <w:t xml:space="preserve">with distal surface </w:t>
      </w:r>
      <w:r w:rsidR="00522A93">
        <w:rPr>
          <w:sz w:val="24"/>
          <w:szCs w:val="24"/>
        </w:rPr>
        <w:t xml:space="preserve">up on a black background. </w:t>
      </w:r>
      <w:r w:rsidRPr="00AA122B">
        <w:rPr>
          <w:sz w:val="24"/>
          <w:szCs w:val="24"/>
        </w:rPr>
        <w:t xml:space="preserve">The procedure followed is fully detailed in </w:t>
      </w:r>
      <w:r w:rsidR="005824E7">
        <w:rPr>
          <w:sz w:val="24"/>
          <w:szCs w:val="24"/>
        </w:rPr>
        <w:fldChar w:fldCharType="begin"/>
      </w:r>
      <w:r w:rsidR="00E55D3E">
        <w:rPr>
          <w:sz w:val="24"/>
          <w:szCs w:val="24"/>
        </w:rPr>
        <w:instrText xml:space="preserve"> ADDIN ZOTERO_ITEM CSL_CITATION {"citationID":"tTX10lWD","properties":{"formattedCitation":"\\super 50\\nosupersub{}","plainCitation":"50","noteIndex":0},"citationItems":[{"id":1846,"uris":["http://zotero.org/users/local/U6DoygBa/items/RBS6DMLN"],"uri":["http://zotero.org/users/local/U6DoygBa/items/RBS6DMLN"],"itemData":{"id":1846,"type":"article-journal","abstract":"ShapeR is an open source software package that runs on the R platform and is specifically designed to study otolith shape variation among fish populations. The package extends previously described software used for otolith shape analysis by allowing the user to automatically extract closed contour outlines from a large number of images, perform smoothing to eliminate pixel noise, choose from conducting either a Fourier or Wavelet transform to the outlines and visualize the mean shape. The output of the package are independent Fourier or Wavelet coefficients which can be directly imported into a wide range of statistical packages in R. The package might prove useful in studies of any two dimensional objects.","container-title":"PLOS ONE","DOI":"10.1371/journal.pone.0121102","ISSN":"1932-6203","issue":"3","journalAbbreviation":"PLOS ONE","language":"en","note":"publisher: Public Library of Science","page":"e0121102","source":"PLoS Journals","title":"ShapeR: An R Package to Study Otolith Shape Variation among Fish Populations","title-short":"ShapeR","volume":"10","author":[{"family":"Libungan","given":"Lísa Anne"},{"family":"Pálsson","given":"Snæbjörn"}],"issued":{"date-parts":[["2015",3,24]]}}}],"schema":"https://github.com/citation-style-language/schema/raw/master/csl-citation.json"} </w:instrText>
      </w:r>
      <w:r w:rsidR="005824E7">
        <w:rPr>
          <w:sz w:val="24"/>
          <w:szCs w:val="24"/>
        </w:rPr>
        <w:fldChar w:fldCharType="separate"/>
      </w:r>
      <w:r w:rsidR="00E55D3E" w:rsidRPr="00E55D3E">
        <w:rPr>
          <w:rFonts w:ascii="Calibri" w:hAnsi="Calibri" w:cs="Calibri"/>
          <w:sz w:val="24"/>
          <w:szCs w:val="24"/>
          <w:vertAlign w:val="superscript"/>
        </w:rPr>
        <w:t>50</w:t>
      </w:r>
      <w:r w:rsidR="005824E7">
        <w:rPr>
          <w:sz w:val="24"/>
          <w:szCs w:val="24"/>
        </w:rPr>
        <w:fldChar w:fldCharType="end"/>
      </w:r>
      <w:r w:rsidRPr="00AA122B">
        <w:rPr>
          <w:sz w:val="24"/>
          <w:szCs w:val="24"/>
        </w:rPr>
        <w:t xml:space="preserve"> although some pho</w:t>
      </w:r>
      <w:r>
        <w:rPr>
          <w:sz w:val="24"/>
          <w:szCs w:val="24"/>
        </w:rPr>
        <w:t xml:space="preserve">tos of otoliths needed manual </w:t>
      </w:r>
      <w:r w:rsidRPr="00AA122B">
        <w:rPr>
          <w:sz w:val="24"/>
          <w:szCs w:val="24"/>
        </w:rPr>
        <w:t>editing to accurately capture the otolith outlines.</w:t>
      </w:r>
      <w:r w:rsidR="00372C33">
        <w:rPr>
          <w:sz w:val="24"/>
          <w:szCs w:val="24"/>
        </w:rPr>
        <w:t xml:space="preserve"> Once the photos were captured the outlines of the otoliths were smoothed to remove </w:t>
      </w:r>
      <w:r w:rsidR="00372C33" w:rsidRPr="00372C33">
        <w:rPr>
          <w:sz w:val="24"/>
          <w:szCs w:val="24"/>
        </w:rPr>
        <w:t>high frequency pixel noise around the otolith outline</w:t>
      </w:r>
      <w:r w:rsidR="00372C33">
        <w:rPr>
          <w:sz w:val="24"/>
          <w:szCs w:val="24"/>
        </w:rPr>
        <w:t xml:space="preserve">s using the </w:t>
      </w:r>
      <w:r w:rsidR="00372C33">
        <w:rPr>
          <w:i/>
          <w:iCs/>
          <w:sz w:val="24"/>
          <w:szCs w:val="24"/>
        </w:rPr>
        <w:t xml:space="preserve">smoothout() </w:t>
      </w:r>
      <w:r w:rsidR="00372C33">
        <w:rPr>
          <w:sz w:val="24"/>
          <w:szCs w:val="24"/>
        </w:rPr>
        <w:t>function with 100 iterations.</w:t>
      </w:r>
      <w:r w:rsidR="00BE6674">
        <w:rPr>
          <w:sz w:val="24"/>
          <w:szCs w:val="24"/>
        </w:rPr>
        <w:t xml:space="preserve"> </w:t>
      </w:r>
      <w:r w:rsidR="00372C33">
        <w:rPr>
          <w:sz w:val="24"/>
          <w:szCs w:val="24"/>
        </w:rPr>
        <w:t>T</w:t>
      </w:r>
      <w:r w:rsidR="00BE6674">
        <w:rPr>
          <w:sz w:val="24"/>
          <w:szCs w:val="24"/>
        </w:rPr>
        <w:t xml:space="preserve">he wavelet method </w:t>
      </w:r>
      <w:r w:rsidR="00372C33">
        <w:rPr>
          <w:sz w:val="24"/>
          <w:szCs w:val="24"/>
        </w:rPr>
        <w:t xml:space="preserve">then </w:t>
      </w:r>
      <w:r w:rsidR="00522A93">
        <w:rPr>
          <w:sz w:val="24"/>
          <w:szCs w:val="24"/>
        </w:rPr>
        <w:t>fit</w:t>
      </w:r>
      <w:r w:rsidR="00372C33">
        <w:rPr>
          <w:sz w:val="24"/>
          <w:szCs w:val="24"/>
        </w:rPr>
        <w:t>ted</w:t>
      </w:r>
      <w:r w:rsidR="00522A93">
        <w:rPr>
          <w:sz w:val="24"/>
          <w:szCs w:val="24"/>
        </w:rPr>
        <w:t xml:space="preserve"> a series of approximating </w:t>
      </w:r>
      <w:r w:rsidR="00522A93" w:rsidRPr="00880750">
        <w:rPr>
          <w:sz w:val="24"/>
          <w:szCs w:val="24"/>
        </w:rPr>
        <w:t>functions within restricted domains to quantify the outline shapes</w:t>
      </w:r>
      <w:r w:rsidR="005824E7">
        <w:rPr>
          <w:sz w:val="24"/>
          <w:szCs w:val="24"/>
        </w:rPr>
        <w:fldChar w:fldCharType="begin"/>
      </w:r>
      <w:r w:rsidR="00E55D3E">
        <w:rPr>
          <w:sz w:val="24"/>
          <w:szCs w:val="24"/>
        </w:rPr>
        <w:instrText xml:space="preserve"> ADDIN ZOTERO_ITEM CSL_CITATION {"citationID":"QEKOWWBA","properties":{"formattedCitation":"\\super 51\\nosupersub{}","plainCitation":"51","noteIndex":0},"citationItems":[{"id":1820,"uris":["http://zotero.org/users/local/U6DoygBa/items/R248PH48"],"uri":["http://zotero.org/users/local/U6DoygBa/items/R248PH48"],"itemData":{"id":1820,"type":"article-journal","abstract":"Wavelets were developed independently by mathematicians, quantum physicists, electrical engineers and geologists, but collaborations among these fields during the last decade have led to new and varied applications. What are wavelets, and why might they be useful to you? The fundamental idea behind wavelets is to analyze according to scale. Indeed, some researchers feel that using wavelets means adopting a whole new mind-set or perspective in processing data. Wavelets are functions that satisfy certain mathematical requirements and are used in representing data or other functions. Most of the basic wavelet theory has now been done. The mathematics have been worked out in excruciating detail, and wavelet theory is now in the refinement stage. This involves generalizing and extending wavelets, such as in extending wavelet packet techniques. The future of wavelets lies in the as-yet uncharted territory of applications. Wavelet techniques have not been thoroughly worked out in such applications as practical data analysis, where, for example, discretely sampled time-series data might need to be analyzed. Such applications offer exciting avenues for exploration.&lt;&gt;","container-title":"IEEE Computational Science and Engineering","DOI":"10.1109/99.388960","ISSN":"1558-190X","issue":"2","note":"event: IEEE Computational Science and Engineering","page":"50-61","source":"IEEE Xplore","title":"An introduction to wavelets","volume":"2","author":[{"family":"Graps","given":"A."}],"issued":{"date-parts":[["1995"]],"season":"Summer"}}}],"schema":"https://github.com/citation-style-language/schema/raw/master/csl-citation.json"} </w:instrText>
      </w:r>
      <w:r w:rsidR="005824E7">
        <w:rPr>
          <w:sz w:val="24"/>
          <w:szCs w:val="24"/>
        </w:rPr>
        <w:fldChar w:fldCharType="separate"/>
      </w:r>
      <w:r w:rsidR="00E55D3E" w:rsidRPr="00E55D3E">
        <w:rPr>
          <w:rFonts w:ascii="Calibri" w:hAnsi="Calibri" w:cs="Calibri"/>
          <w:sz w:val="24"/>
          <w:szCs w:val="24"/>
          <w:vertAlign w:val="superscript"/>
        </w:rPr>
        <w:t>51</w:t>
      </w:r>
      <w:r w:rsidR="005824E7">
        <w:rPr>
          <w:sz w:val="24"/>
          <w:szCs w:val="24"/>
        </w:rPr>
        <w:fldChar w:fldCharType="end"/>
      </w:r>
      <w:r w:rsidR="00522A93" w:rsidRPr="00880750">
        <w:rPr>
          <w:sz w:val="24"/>
          <w:szCs w:val="24"/>
        </w:rPr>
        <w:t>.</w:t>
      </w:r>
      <w:r w:rsidR="00E0619F" w:rsidRPr="00880750">
        <w:rPr>
          <w:sz w:val="24"/>
          <w:szCs w:val="24"/>
        </w:rPr>
        <w:t xml:space="preserve"> </w:t>
      </w:r>
      <w:bookmarkEnd w:id="27"/>
      <w:r w:rsidR="00E0619F" w:rsidRPr="00880750">
        <w:rPr>
          <w:sz w:val="24"/>
          <w:szCs w:val="24"/>
        </w:rPr>
        <w:t xml:space="preserve">The </w:t>
      </w:r>
      <w:r w:rsidR="00880750" w:rsidRPr="00880750">
        <w:rPr>
          <w:sz w:val="24"/>
          <w:szCs w:val="24"/>
        </w:rPr>
        <w:t>elliptical Fourier</w:t>
      </w:r>
      <w:r w:rsidR="00E0619F" w:rsidRPr="00880750">
        <w:rPr>
          <w:sz w:val="24"/>
          <w:szCs w:val="24"/>
        </w:rPr>
        <w:t xml:space="preserve"> method </w:t>
      </w:r>
      <w:r w:rsidR="00880750" w:rsidRPr="00880750">
        <w:rPr>
          <w:sz w:val="24"/>
          <w:szCs w:val="24"/>
        </w:rPr>
        <w:t>by contrast fit</w:t>
      </w:r>
      <w:r w:rsidR="00372C33">
        <w:rPr>
          <w:sz w:val="24"/>
          <w:szCs w:val="24"/>
        </w:rPr>
        <w:t>ted</w:t>
      </w:r>
      <w:r w:rsidR="00880750" w:rsidRPr="00880750">
        <w:rPr>
          <w:sz w:val="24"/>
          <w:szCs w:val="24"/>
        </w:rPr>
        <w:t xml:space="preserve"> a number of harmonic functions to capture crenulations and lobes on the</w:t>
      </w:r>
      <w:r w:rsidR="00880750">
        <w:rPr>
          <w:sz w:val="24"/>
          <w:szCs w:val="24"/>
        </w:rPr>
        <w:t xml:space="preserve"> edges of the otoliths</w:t>
      </w:r>
      <w:r w:rsidR="005824E7">
        <w:rPr>
          <w:sz w:val="24"/>
          <w:szCs w:val="24"/>
        </w:rPr>
        <w:fldChar w:fldCharType="begin"/>
      </w:r>
      <w:r w:rsidR="005824E7">
        <w:rPr>
          <w:sz w:val="24"/>
          <w:szCs w:val="24"/>
        </w:rPr>
        <w:instrText xml:space="preserve"> ADDIN ZOTERO_ITEM CSL_CITATION {"citationID":"d8ruirsq","properties":{"formattedCitation":"\\super 3\\nosupersub{}","plainCitation":"3","noteIndex":0},"citationItems":[{"id":1880,"uris":["http://zotero.org/users/local/U6DoygBa/items/HQ2BPGL8"],"uri":["http://zotero.org/users/local/U6DoygBa/items/HQ2BPGL8"],"itemData":{"id":1880,"type":"article-journal","abstract":"Geometric morphometrics is a relatively new tool to fisheries research showing promise as a means of enabling researchers to cheaply and quickly categorise fish to individual stocks based on variations in otolith form, most commonly size and shape. In this study we introduce the method of elliptical Fourier analysis using two widely separated populations of striped trumpeter (Latris lineata) as a case study and compare the interpretation of results based on both unconstrained and constrained ordination techniques. There were no significant differences in otolith morphometrics between sex or age classes within each region. All form descriptors were standardised for fish length, thereby minimising confounding effects on any potential inter-regional otolith form differences. Non-metric multidimensional scaling was not sufficient to elucidate differences in otolith form between populations. However, using constrained canonical analysis of principal coordinates and canonical discriminant analysis, regional differences became evident with allocation success of 75 and 87%, respectively. Based on this study differences in otolith form reflect that the two tested striped trumpeter populations have reasonable phenotypic anonymity. This study further supports the usefulness of shape analysis and constrained non-parametric statistical tests as tools for stock discrimination and introduces elliptical Fourier analysis to the study of otolith morphometrics.","container-title":"Fisheries Research","DOI":"10.1016/j.fishres.2005.10.013","ISSN":"0165-7836","issue":"2","journalAbbreviation":"Fisheries Research","language":"en","page":"138-147","source":"ScienceDirect","title":"Application of elliptical Fourier analysis of otolith form as a tool for stock identification","volume":"77","author":[{"family":"Tracey","given":"Sean R."},{"family":"Lyle","given":"Jeremy M."},{"family":"Duhamel","given":"Guy"}],"issued":{"date-parts":[["2006",2,1]]}}}],"schema":"https://github.com/citation-style-language/schema/raw/master/csl-citation.json"} </w:instrText>
      </w:r>
      <w:r w:rsidR="005824E7">
        <w:rPr>
          <w:sz w:val="24"/>
          <w:szCs w:val="24"/>
        </w:rPr>
        <w:fldChar w:fldCharType="separate"/>
      </w:r>
      <w:r w:rsidR="005824E7" w:rsidRPr="005824E7">
        <w:rPr>
          <w:rFonts w:ascii="Calibri" w:hAnsi="Calibri" w:cs="Calibri"/>
          <w:sz w:val="24"/>
          <w:szCs w:val="24"/>
          <w:vertAlign w:val="superscript"/>
        </w:rPr>
        <w:t>3</w:t>
      </w:r>
      <w:r w:rsidR="005824E7">
        <w:rPr>
          <w:sz w:val="24"/>
          <w:szCs w:val="24"/>
        </w:rPr>
        <w:fldChar w:fldCharType="end"/>
      </w:r>
      <w:r w:rsidR="00E0619F">
        <w:rPr>
          <w:sz w:val="24"/>
          <w:szCs w:val="24"/>
        </w:rPr>
        <w:t>.</w:t>
      </w:r>
      <w:r w:rsidR="00522A93">
        <w:rPr>
          <w:sz w:val="24"/>
          <w:szCs w:val="24"/>
        </w:rPr>
        <w:t xml:space="preserve"> </w:t>
      </w:r>
      <w:bookmarkStart w:id="28" w:name="_Hlk57559972"/>
      <w:r w:rsidR="00E0619F">
        <w:rPr>
          <w:sz w:val="24"/>
          <w:szCs w:val="24"/>
        </w:rPr>
        <w:t>Both methods</w:t>
      </w:r>
      <w:r w:rsidR="00522A93">
        <w:rPr>
          <w:sz w:val="24"/>
          <w:szCs w:val="24"/>
        </w:rPr>
        <w:t xml:space="preserve"> result in coefficients which can be used to quantify the shape.</w:t>
      </w:r>
      <w:r w:rsidR="009967F2">
        <w:rPr>
          <w:sz w:val="24"/>
          <w:szCs w:val="24"/>
        </w:rPr>
        <w:t xml:space="preserve"> </w:t>
      </w:r>
      <w:r w:rsidR="00235D51" w:rsidRPr="00AA122B">
        <w:rPr>
          <w:sz w:val="24"/>
          <w:szCs w:val="24"/>
        </w:rPr>
        <w:t xml:space="preserve">Using 10 </w:t>
      </w:r>
      <w:r w:rsidR="00235D51" w:rsidRPr="00880750">
        <w:rPr>
          <w:sz w:val="24"/>
          <w:szCs w:val="24"/>
        </w:rPr>
        <w:t>wavelets (63 wavelet coefficients), &gt;99 % of otolith shape was explained as opposed to the elliptical Fourier transformed coefficients which were only able to reproduce 95% of the shape</w:t>
      </w:r>
      <w:r w:rsidR="00235D51">
        <w:rPr>
          <w:sz w:val="24"/>
          <w:szCs w:val="24"/>
        </w:rPr>
        <w:t xml:space="preserve"> (Fourier transformed results not shown)</w:t>
      </w:r>
      <w:r w:rsidR="00372C33">
        <w:rPr>
          <w:sz w:val="24"/>
          <w:szCs w:val="24"/>
        </w:rPr>
        <w:t xml:space="preserve"> and we therefore proceeded only with the wavelet analysis.</w:t>
      </w:r>
    </w:p>
    <w:bookmarkEnd w:id="28"/>
    <w:p w14:paraId="260193EC" w14:textId="5E8295DD" w:rsidR="00185B87" w:rsidRPr="00AA122B" w:rsidRDefault="00185B87" w:rsidP="004753C2">
      <w:pPr>
        <w:spacing w:line="360" w:lineRule="auto"/>
        <w:ind w:firstLine="720"/>
        <w:rPr>
          <w:sz w:val="24"/>
          <w:szCs w:val="24"/>
        </w:rPr>
      </w:pPr>
      <w:r w:rsidRPr="00AA122B">
        <w:rPr>
          <w:sz w:val="24"/>
          <w:szCs w:val="24"/>
        </w:rPr>
        <w:t xml:space="preserve">To visualise the </w:t>
      </w:r>
      <w:r w:rsidRPr="00E85BA0">
        <w:rPr>
          <w:sz w:val="24"/>
          <w:szCs w:val="24"/>
        </w:rPr>
        <w:t>difference in mean shape between the three sites, the mean shape was reconstructed using the mean wavelets for each site</w:t>
      </w:r>
      <w:r w:rsidR="00E55D3E" w:rsidRPr="00E85BA0">
        <w:rPr>
          <w:sz w:val="24"/>
          <w:szCs w:val="24"/>
        </w:rPr>
        <w:t xml:space="preserve"> and plotted using the ‘</w:t>
      </w:r>
      <w:r w:rsidR="00E55D3E" w:rsidRPr="00E85BA0">
        <w:rPr>
          <w:i/>
          <w:iCs/>
          <w:sz w:val="24"/>
          <w:szCs w:val="24"/>
        </w:rPr>
        <w:t>plotWaveletShape</w:t>
      </w:r>
      <w:r w:rsidR="00E55D3E" w:rsidRPr="00E85BA0">
        <w:rPr>
          <w:sz w:val="24"/>
          <w:szCs w:val="24"/>
        </w:rPr>
        <w:t>’ function</w:t>
      </w:r>
      <w:r w:rsidRPr="00E85BA0">
        <w:rPr>
          <w:sz w:val="24"/>
          <w:szCs w:val="24"/>
        </w:rPr>
        <w:t>. Wavelet coefficients</w:t>
      </w:r>
      <w:r w:rsidRPr="00AA122B">
        <w:rPr>
          <w:sz w:val="24"/>
          <w:szCs w:val="24"/>
        </w:rPr>
        <w:t xml:space="preserve"> were standardised for fish length as per </w:t>
      </w:r>
      <w:r w:rsidR="005824E7">
        <w:rPr>
          <w:sz w:val="24"/>
          <w:szCs w:val="24"/>
        </w:rPr>
        <w:fldChar w:fldCharType="begin"/>
      </w:r>
      <w:r w:rsidR="00E55D3E">
        <w:rPr>
          <w:sz w:val="24"/>
          <w:szCs w:val="24"/>
        </w:rPr>
        <w:instrText xml:space="preserve"> ADDIN ZOTERO_ITEM CSL_CITATION {"citationID":"fajOqWUu","properties":{"formattedCitation":"\\super 50\\nosupersub{}","plainCitation":"50","noteIndex":0},"citationItems":[{"id":1846,"uris":["http://zotero.org/users/local/U6DoygBa/items/RBS6DMLN"],"uri":["http://zotero.org/users/local/U6DoygBa/items/RBS6DMLN"],"itemData":{"id":1846,"type":"article-journal","abstract":"ShapeR is an open source software package that runs on the R platform and is specifically designed to study otolith shape variation among fish populations. The package extends previously described software used for otolith shape analysis by allowing the user to automatically extract closed contour outlines from a large number of images, perform smoothing to eliminate pixel noise, choose from conducting either a Fourier or Wavelet transform to the outlines and visualize the mean shape. The output of the package are independent Fourier or Wavelet coefficients which can be directly imported into a wide range of statistical packages in R. The package might prove useful in studies of any two dimensional objects.","container-title":"PLOS ONE","DOI":"10.1371/journal.pone.0121102","ISSN":"1932-6203","issue":"3","journalAbbreviation":"PLOS ONE","language":"en","note":"publisher: Public Library of Science","page":"e0121102","source":"PLoS Journals","title":"ShapeR: An R Package to Study Otolith Shape Variation among Fish Populations","title-short":"ShapeR","volume":"10","author":[{"family":"Libungan","given":"Lísa Anne"},{"family":"Pálsson","given":"Snæbjörn"}],"issued":{"date-parts":[["2015",3,24]]}}}],"schema":"https://github.com/citation-style-language/schema/raw/master/csl-citation.json"} </w:instrText>
      </w:r>
      <w:r w:rsidR="005824E7">
        <w:rPr>
          <w:sz w:val="24"/>
          <w:szCs w:val="24"/>
        </w:rPr>
        <w:fldChar w:fldCharType="separate"/>
      </w:r>
      <w:r w:rsidR="00E55D3E" w:rsidRPr="00E55D3E">
        <w:rPr>
          <w:rFonts w:ascii="Calibri" w:hAnsi="Calibri" w:cs="Calibri"/>
          <w:sz w:val="24"/>
          <w:szCs w:val="24"/>
          <w:vertAlign w:val="superscript"/>
        </w:rPr>
        <w:t>50</w:t>
      </w:r>
      <w:r w:rsidR="005824E7">
        <w:rPr>
          <w:sz w:val="24"/>
          <w:szCs w:val="24"/>
        </w:rPr>
        <w:fldChar w:fldCharType="end"/>
      </w:r>
      <w:r w:rsidRPr="00AA122B">
        <w:rPr>
          <w:sz w:val="24"/>
          <w:szCs w:val="24"/>
        </w:rPr>
        <w:t xml:space="preserve"> before analysis to test for differences between the three sites.</w:t>
      </w:r>
    </w:p>
    <w:p w14:paraId="072603DA" w14:textId="77777777" w:rsidR="002F295A" w:rsidRDefault="002F295A" w:rsidP="004753C2">
      <w:pPr>
        <w:spacing w:line="360" w:lineRule="auto"/>
        <w:rPr>
          <w:bCs/>
          <w:i/>
          <w:iCs/>
          <w:sz w:val="24"/>
          <w:szCs w:val="24"/>
        </w:rPr>
      </w:pPr>
    </w:p>
    <w:p w14:paraId="74B00981" w14:textId="12E3F5D3" w:rsidR="00D72D70" w:rsidRPr="00126D6C" w:rsidRDefault="001A4AE2" w:rsidP="004753C2">
      <w:pPr>
        <w:spacing w:line="360" w:lineRule="auto"/>
        <w:rPr>
          <w:bCs/>
          <w:i/>
          <w:iCs/>
          <w:sz w:val="24"/>
          <w:szCs w:val="24"/>
        </w:rPr>
      </w:pPr>
      <w:r>
        <w:rPr>
          <w:bCs/>
          <w:i/>
          <w:iCs/>
          <w:sz w:val="24"/>
          <w:szCs w:val="24"/>
        </w:rPr>
        <w:t xml:space="preserve">2.3 </w:t>
      </w:r>
      <w:r w:rsidR="00D72D70" w:rsidRPr="00126D6C">
        <w:rPr>
          <w:bCs/>
          <w:i/>
          <w:iCs/>
          <w:sz w:val="24"/>
          <w:szCs w:val="24"/>
        </w:rPr>
        <w:t>Otolith chemistry</w:t>
      </w:r>
    </w:p>
    <w:p w14:paraId="0E650EA2" w14:textId="22C51074" w:rsidR="00D72D70" w:rsidRPr="00AA122B" w:rsidRDefault="00CD6D75" w:rsidP="004753C2">
      <w:pPr>
        <w:spacing w:after="0" w:line="360" w:lineRule="auto"/>
        <w:ind w:firstLine="720"/>
        <w:rPr>
          <w:rFonts w:cstheme="minorHAnsi"/>
          <w:sz w:val="24"/>
          <w:szCs w:val="24"/>
        </w:rPr>
      </w:pPr>
      <w:r w:rsidRPr="00CD6D75">
        <w:rPr>
          <w:rFonts w:cstheme="minorHAnsi"/>
          <w:sz w:val="24"/>
          <w:szCs w:val="24"/>
        </w:rPr>
        <w:t xml:space="preserve">To remove </w:t>
      </w:r>
      <w:r>
        <w:rPr>
          <w:rFonts w:cstheme="minorHAnsi"/>
          <w:sz w:val="24"/>
          <w:szCs w:val="24"/>
        </w:rPr>
        <w:t xml:space="preserve">any </w:t>
      </w:r>
      <w:r w:rsidRPr="00CD6D75">
        <w:rPr>
          <w:rFonts w:cstheme="minorHAnsi"/>
          <w:sz w:val="24"/>
          <w:szCs w:val="24"/>
        </w:rPr>
        <w:t>surface contamination, otoliths were soaked in 3 % hydrogen peroxide for 5 min and immersed for 5 min in 1 % HNO</w:t>
      </w:r>
      <w:r w:rsidRPr="007052E0">
        <w:rPr>
          <w:rFonts w:cstheme="minorHAnsi"/>
          <w:sz w:val="24"/>
          <w:szCs w:val="24"/>
          <w:vertAlign w:val="subscript"/>
          <w:rPrChange w:id="29" w:author="Hayden Schilling" w:date="2021-03-19T09:39:00Z">
            <w:rPr>
              <w:rFonts w:cstheme="minorHAnsi"/>
              <w:sz w:val="24"/>
              <w:szCs w:val="24"/>
            </w:rPr>
          </w:rPrChange>
        </w:rPr>
        <w:t>3</w:t>
      </w:r>
      <w:r w:rsidRPr="00CD6D75">
        <w:rPr>
          <w:rFonts w:cstheme="minorHAnsi"/>
          <w:sz w:val="24"/>
          <w:szCs w:val="24"/>
        </w:rPr>
        <w:t>. Otoliths were then flooded with ultra-pure water for 5 min to remove the acid. After decontamination, the otoliths were dried under a laminar flow hood and weighed to the nearest 0.1 mg</w:t>
      </w:r>
      <w:r w:rsidR="001A46DA">
        <w:rPr>
          <w:rFonts w:cstheme="minorHAnsi"/>
          <w:sz w:val="24"/>
          <w:szCs w:val="24"/>
        </w:rPr>
        <w:fldChar w:fldCharType="begin"/>
      </w:r>
      <w:r w:rsidR="00E55D3E">
        <w:rPr>
          <w:rFonts w:cstheme="minorHAnsi"/>
          <w:sz w:val="24"/>
          <w:szCs w:val="24"/>
        </w:rPr>
        <w:instrText xml:space="preserve"> ADDIN ZOTERO_ITEM CSL_CITATION {"citationID":"UdKoRl43","properties":{"formattedCitation":"\\super 19,52\\nosupersub{}","plainCitation":"19,52","noteIndex":0},"citationItems":[{"id":1841,"uris":["http://zotero.org/users/local/U6DoygBa/items/IW26J6CF"],"uri":["http://zotero.org/users/local/U6DoygBa/items/IW26J6CF"],"itemData":{"id":1841,"type":"article-journal","abstract":"(2012) Studies on the elemental profile of otoliths and truss network analysis for stock discrimination of the threatened stinging catfish Heteropneustes fossilis (Bloch 1794) from the Ganga River and its tributaries. Zoological Studies 51(7): 1195-1206. The present study was undertaken to identify different stocks of the stinging catfish Heteropneustes fossilis inhabiting the Ganga, Yamuna and Gomti Rivers of India using the elemental profile of sagittal otoliths and truss network analysis of the entire body shape. Inductively coupled plasma-atomic emission spectrometry was used to estimate concentrations of 12 trace elements in otoliths, and 11 morphometric landmarks were chosen to construct a truss network of the fish in order to discriminate among stocks. A discriminant function (DF) analysis of elemental profiles showed that Ba, Pb, Zn, and Sr successfully discriminated H. fossilis populations from different rivers. DF-I, DF-II, and DF-III accounted for 76.1%, 17.9%, and 6%, respectively, of the among-group variability in the elemental profile of otoliths. In the analysis of truss landmarks, the principal components, PC-I and PC-II, respectively accounted for 39.1 % and 13.4%, while DF-I and DF-II, respectively accounted for 59.7 % and 25.5 % of the among-group variability. The overall allocation success of individuals to their group of origin was high (98.7%) in the elemental profile of otoliths compared to truss measurements (72.3%). The truss network analysis distinguished separate stocks of fish in the 3 rivers;","container-title":"Zoological Studies","issue":"7","page":"1195-1206","source":"CiteSeer","title":"Studies on the Elemental Profile of Otoliths and Truss Network Analysis for Stock Discrimination of the Threatened Stinging Catfish &lt;i&gt;Heteropneustes fossilis&lt;/i&gt; (Bloch 1794) from the Ganga River and Its Tributaries","volume":"51","author":[{"family":"Khan","given":"Mohammad Afzal"},{"family":"Miyan","given":"Kaish"},{"family":"Khan","given":"Shahista"},{"family":"Patel","given":"Devendra Kumar"},{"family":"Ansari","given":"Ghazi"}],"issued":{"date-parts":[["2012"]]}}},{"id":1883,"uris":["http://zotero.org/users/local/U6DoygBa/items/UFC3ACYM"],"uri":["http://zotero.org/users/local/U6DoygBa/items/UFC3ACYM"],"itemData":{"id":1883,"type":"article-journal","abstract":"Otolith shape and chemistry of Mediterranean horse mackerel Trachurus mediterraneus were simultaneously used to assess the feasibility of using these natural tags to discriminate populations throughout the Black, Marmara, Aegean and eastern Mediterranean Seas. Otolith shape and chemistry analyses showed a similar pattern of differentiation between T. mediterraneus stocks, revealing a clear discreteness of the middle Black Sea (Sinop) and Aegean Sea (Izmir) samples. Otolith upper side length and width, and Na, K, Mg and Ba, were the morphological traits and trace elements, respectively, differing most among groups. Overall assignment of individuals into their original sample was high for both otolith shape and chemistry. Highest reclassification rate was observed for the south-middle Black Sea and Aegean Sea samples for both analyses. Hierarchical cluster analyses also supported high differentiation of the south-middle Black Sea and Aegean Sea samples for both analyses. Mantel’s test revealed that the Euclidean distance both for otolith shape (r=−0·0917, P &gt; 0·05) and chemistry (r=−0·1248, P &gt; 0·05) between these populations were not significantly associated with their geographical distances.","container-title":"Journal of Fish Biology","DOI":"https://doi.org/10.1111/j.1095-8649.2006.01266.x","ISSN":"1095-8649","issue":"sc","language":"en","note":"_eprint: https://onlinelibrary.wiley.com/doi/pdf/10.1111/j.1095-8649.2006.01266.x","page":"165-180","source":"Wiley Online Library","title":"The use of otolith shape and chemistry to determine stock structure of Mediterranean horse mackerel &lt;i&gt;Trachurus mediterraneus&lt;/i&gt; (Steindachner)","volume":"69","author":[{"family":"Turan","given":"C."}],"issued":{"date-parts":[["2006"]]}}}],"schema":"https://github.com/citation-style-language/schema/raw/master/csl-citation.json"} </w:instrText>
      </w:r>
      <w:r w:rsidR="001A46DA">
        <w:rPr>
          <w:rFonts w:cstheme="minorHAnsi"/>
          <w:sz w:val="24"/>
          <w:szCs w:val="24"/>
        </w:rPr>
        <w:fldChar w:fldCharType="separate"/>
      </w:r>
      <w:r w:rsidR="00E55D3E" w:rsidRPr="00E55D3E">
        <w:rPr>
          <w:rFonts w:ascii="Calibri" w:hAnsi="Calibri" w:cs="Calibri"/>
          <w:sz w:val="24"/>
          <w:szCs w:val="24"/>
          <w:vertAlign w:val="superscript"/>
        </w:rPr>
        <w:t>19,52</w:t>
      </w:r>
      <w:r w:rsidR="001A46DA">
        <w:rPr>
          <w:rFonts w:cstheme="minorHAnsi"/>
          <w:sz w:val="24"/>
          <w:szCs w:val="24"/>
        </w:rPr>
        <w:fldChar w:fldCharType="end"/>
      </w:r>
      <w:r w:rsidRPr="00CD6D75">
        <w:rPr>
          <w:rFonts w:cstheme="minorHAnsi"/>
          <w:sz w:val="24"/>
          <w:szCs w:val="24"/>
        </w:rPr>
        <w:t>.</w:t>
      </w:r>
      <w:r>
        <w:rPr>
          <w:rFonts w:cstheme="minorHAnsi"/>
          <w:sz w:val="24"/>
          <w:szCs w:val="24"/>
        </w:rPr>
        <w:t xml:space="preserve"> </w:t>
      </w:r>
      <w:r w:rsidR="001D56B1">
        <w:rPr>
          <w:rFonts w:cstheme="minorHAnsi"/>
          <w:sz w:val="24"/>
          <w:szCs w:val="24"/>
        </w:rPr>
        <w:t>For analysis, t</w:t>
      </w:r>
      <w:r w:rsidR="001D56B1" w:rsidRPr="001D56B1">
        <w:rPr>
          <w:rFonts w:cstheme="minorHAnsi"/>
          <w:sz w:val="24"/>
          <w:szCs w:val="24"/>
        </w:rPr>
        <w:t>he decontaminated otoliths were dissolved in 10 ml of 37 % HNO</w:t>
      </w:r>
      <w:r w:rsidR="001D56B1" w:rsidRPr="001D56B1">
        <w:rPr>
          <w:rFonts w:cstheme="minorHAnsi"/>
          <w:sz w:val="24"/>
          <w:szCs w:val="24"/>
          <w:vertAlign w:val="subscript"/>
        </w:rPr>
        <w:t>3</w:t>
      </w:r>
      <w:r w:rsidR="001D56B1" w:rsidRPr="001D56B1">
        <w:rPr>
          <w:rFonts w:cstheme="minorHAnsi"/>
          <w:sz w:val="24"/>
          <w:szCs w:val="24"/>
        </w:rPr>
        <w:t xml:space="preserve"> and the volume was brought up to 25 ml with Milli Q water. </w:t>
      </w:r>
      <w:r w:rsidR="00657EB2" w:rsidRPr="00AA122B">
        <w:rPr>
          <w:rFonts w:cstheme="minorHAnsi"/>
          <w:sz w:val="24"/>
          <w:szCs w:val="24"/>
        </w:rPr>
        <w:t>Elemental composition of whole otoliths were analysed using inductively coupled plasma atomic emission spectrometry (ICP–AES; Thermo Electron IRIS Intrepid II XSP DUO)</w:t>
      </w:r>
      <w:r w:rsidR="00992510">
        <w:rPr>
          <w:rFonts w:cstheme="minorHAnsi"/>
          <w:sz w:val="24"/>
          <w:szCs w:val="24"/>
        </w:rPr>
        <w:t xml:space="preserve">. </w:t>
      </w:r>
      <w:r w:rsidR="00992510" w:rsidRPr="00AA122B">
        <w:rPr>
          <w:rFonts w:cstheme="minorHAnsi"/>
          <w:sz w:val="24"/>
          <w:szCs w:val="24"/>
        </w:rPr>
        <w:t xml:space="preserve">Blank samples were used to correct for background noise in readings. </w:t>
      </w:r>
      <w:r w:rsidR="00657EB2" w:rsidRPr="00AA122B">
        <w:rPr>
          <w:rFonts w:cstheme="minorHAnsi"/>
          <w:sz w:val="24"/>
          <w:szCs w:val="24"/>
        </w:rPr>
        <w:t>The elements</w:t>
      </w:r>
      <w:r w:rsidR="000D278C">
        <w:rPr>
          <w:rFonts w:cstheme="minorHAnsi"/>
          <w:sz w:val="24"/>
          <w:szCs w:val="24"/>
        </w:rPr>
        <w:t xml:space="preserve"> (and detection limits in ppm)</w:t>
      </w:r>
      <w:r w:rsidR="00657EB2" w:rsidRPr="00AA122B">
        <w:rPr>
          <w:rFonts w:cstheme="minorHAnsi"/>
          <w:sz w:val="24"/>
          <w:szCs w:val="24"/>
        </w:rPr>
        <w:t xml:space="preserve"> measured from the otoliths included: Ca</w:t>
      </w:r>
      <w:r w:rsidR="000D278C">
        <w:rPr>
          <w:rFonts w:cstheme="minorHAnsi"/>
          <w:sz w:val="24"/>
          <w:szCs w:val="24"/>
        </w:rPr>
        <w:t xml:space="preserve"> (0.005)</w:t>
      </w:r>
      <w:r w:rsidR="00657EB2" w:rsidRPr="00AA122B">
        <w:rPr>
          <w:rFonts w:cstheme="minorHAnsi"/>
          <w:sz w:val="24"/>
          <w:szCs w:val="24"/>
        </w:rPr>
        <w:t>, Na</w:t>
      </w:r>
      <w:r w:rsidR="000D278C">
        <w:rPr>
          <w:rFonts w:cstheme="minorHAnsi"/>
          <w:sz w:val="24"/>
          <w:szCs w:val="24"/>
        </w:rPr>
        <w:t xml:space="preserve"> (0.05)</w:t>
      </w:r>
      <w:r w:rsidR="00657EB2" w:rsidRPr="00AA122B">
        <w:rPr>
          <w:rFonts w:cstheme="minorHAnsi"/>
          <w:sz w:val="24"/>
          <w:szCs w:val="24"/>
        </w:rPr>
        <w:t>, Mg</w:t>
      </w:r>
      <w:r w:rsidR="000D278C">
        <w:rPr>
          <w:rFonts w:cstheme="minorHAnsi"/>
          <w:sz w:val="24"/>
          <w:szCs w:val="24"/>
        </w:rPr>
        <w:t xml:space="preserve"> (</w:t>
      </w:r>
      <w:r w:rsidR="000D278C" w:rsidRPr="000D278C">
        <w:rPr>
          <w:rFonts w:cstheme="minorHAnsi"/>
          <w:sz w:val="24"/>
          <w:szCs w:val="24"/>
        </w:rPr>
        <w:t>0.0005</w:t>
      </w:r>
      <w:r w:rsidR="000D278C">
        <w:rPr>
          <w:rFonts w:cstheme="minorHAnsi"/>
          <w:sz w:val="24"/>
          <w:szCs w:val="24"/>
        </w:rPr>
        <w:t>)</w:t>
      </w:r>
      <w:r w:rsidR="00657EB2" w:rsidRPr="00AA122B">
        <w:rPr>
          <w:rFonts w:cstheme="minorHAnsi"/>
          <w:sz w:val="24"/>
          <w:szCs w:val="24"/>
        </w:rPr>
        <w:t>, Sr</w:t>
      </w:r>
      <w:r w:rsidR="000D278C">
        <w:rPr>
          <w:rFonts w:cstheme="minorHAnsi"/>
          <w:sz w:val="24"/>
          <w:szCs w:val="24"/>
        </w:rPr>
        <w:t xml:space="preserve"> (</w:t>
      </w:r>
      <w:r w:rsidR="000D278C" w:rsidRPr="000D278C">
        <w:rPr>
          <w:rFonts w:cstheme="minorHAnsi"/>
          <w:sz w:val="24"/>
          <w:szCs w:val="24"/>
        </w:rPr>
        <w:t>0.0005</w:t>
      </w:r>
      <w:r w:rsidR="000D278C">
        <w:rPr>
          <w:rFonts w:cstheme="minorHAnsi"/>
          <w:sz w:val="24"/>
          <w:szCs w:val="24"/>
        </w:rPr>
        <w:t>)</w:t>
      </w:r>
      <w:r w:rsidR="00657EB2" w:rsidRPr="00AA122B">
        <w:rPr>
          <w:rFonts w:cstheme="minorHAnsi"/>
          <w:sz w:val="24"/>
          <w:szCs w:val="24"/>
        </w:rPr>
        <w:t>, Ba</w:t>
      </w:r>
      <w:r w:rsidR="000D278C">
        <w:rPr>
          <w:rFonts w:cstheme="minorHAnsi"/>
          <w:sz w:val="24"/>
          <w:szCs w:val="24"/>
        </w:rPr>
        <w:t xml:space="preserve"> (</w:t>
      </w:r>
      <w:r w:rsidR="000D278C" w:rsidRPr="000D278C">
        <w:rPr>
          <w:rFonts w:cstheme="minorHAnsi"/>
          <w:sz w:val="24"/>
          <w:szCs w:val="24"/>
        </w:rPr>
        <w:t>0.0005</w:t>
      </w:r>
      <w:r w:rsidR="000D278C">
        <w:rPr>
          <w:rFonts w:cstheme="minorHAnsi"/>
          <w:sz w:val="24"/>
          <w:szCs w:val="24"/>
        </w:rPr>
        <w:t>)</w:t>
      </w:r>
      <w:r w:rsidR="00657EB2" w:rsidRPr="00AA122B">
        <w:rPr>
          <w:rFonts w:cstheme="minorHAnsi"/>
          <w:sz w:val="24"/>
          <w:szCs w:val="24"/>
        </w:rPr>
        <w:t>, Mn</w:t>
      </w:r>
      <w:r w:rsidR="000D278C">
        <w:rPr>
          <w:rFonts w:cstheme="minorHAnsi"/>
          <w:sz w:val="24"/>
          <w:szCs w:val="24"/>
        </w:rPr>
        <w:t xml:space="preserve"> (</w:t>
      </w:r>
      <w:r w:rsidR="000D278C" w:rsidRPr="000D278C">
        <w:rPr>
          <w:rFonts w:cstheme="minorHAnsi"/>
          <w:sz w:val="24"/>
          <w:szCs w:val="24"/>
        </w:rPr>
        <w:t>0.001</w:t>
      </w:r>
      <w:r w:rsidR="000D278C">
        <w:rPr>
          <w:rFonts w:cstheme="minorHAnsi"/>
          <w:sz w:val="24"/>
          <w:szCs w:val="24"/>
        </w:rPr>
        <w:t>)</w:t>
      </w:r>
      <w:r w:rsidR="00657EB2" w:rsidRPr="00AA122B">
        <w:rPr>
          <w:rFonts w:cstheme="minorHAnsi"/>
          <w:sz w:val="24"/>
          <w:szCs w:val="24"/>
        </w:rPr>
        <w:t>, Fe</w:t>
      </w:r>
      <w:r w:rsidR="000D278C">
        <w:rPr>
          <w:rFonts w:cstheme="minorHAnsi"/>
          <w:sz w:val="24"/>
          <w:szCs w:val="24"/>
        </w:rPr>
        <w:t xml:space="preserve"> (</w:t>
      </w:r>
      <w:r w:rsidR="000D278C" w:rsidRPr="000D278C">
        <w:rPr>
          <w:rFonts w:cstheme="minorHAnsi"/>
          <w:sz w:val="24"/>
          <w:szCs w:val="24"/>
        </w:rPr>
        <w:t>0.005</w:t>
      </w:r>
      <w:r w:rsidR="000D278C">
        <w:rPr>
          <w:rFonts w:cstheme="minorHAnsi"/>
          <w:sz w:val="24"/>
          <w:szCs w:val="24"/>
        </w:rPr>
        <w:t>)</w:t>
      </w:r>
      <w:r w:rsidR="00657EB2" w:rsidRPr="00AA122B">
        <w:rPr>
          <w:rFonts w:cstheme="minorHAnsi"/>
          <w:sz w:val="24"/>
          <w:szCs w:val="24"/>
        </w:rPr>
        <w:t>, Pb</w:t>
      </w:r>
      <w:r w:rsidR="000D278C">
        <w:rPr>
          <w:rFonts w:cstheme="minorHAnsi"/>
          <w:sz w:val="24"/>
          <w:szCs w:val="24"/>
        </w:rPr>
        <w:t xml:space="preserve"> (</w:t>
      </w:r>
      <w:r w:rsidR="000D7412" w:rsidRPr="000D7412">
        <w:rPr>
          <w:rFonts w:cstheme="minorHAnsi"/>
          <w:sz w:val="24"/>
          <w:szCs w:val="24"/>
        </w:rPr>
        <w:t>0.05</w:t>
      </w:r>
      <w:r w:rsidR="000D278C">
        <w:rPr>
          <w:rFonts w:cstheme="minorHAnsi"/>
          <w:sz w:val="24"/>
          <w:szCs w:val="24"/>
        </w:rPr>
        <w:t>)</w:t>
      </w:r>
      <w:r w:rsidR="00657EB2" w:rsidRPr="00AA122B">
        <w:rPr>
          <w:rFonts w:cstheme="minorHAnsi"/>
          <w:sz w:val="24"/>
          <w:szCs w:val="24"/>
        </w:rPr>
        <w:t>, Ni</w:t>
      </w:r>
      <w:r w:rsidR="000D7412">
        <w:rPr>
          <w:rFonts w:cstheme="minorHAnsi"/>
          <w:sz w:val="24"/>
          <w:szCs w:val="24"/>
        </w:rPr>
        <w:t xml:space="preserve"> (0.005)</w:t>
      </w:r>
      <w:r w:rsidR="00657EB2" w:rsidRPr="00AA122B">
        <w:rPr>
          <w:rFonts w:cstheme="minorHAnsi"/>
          <w:sz w:val="24"/>
          <w:szCs w:val="24"/>
        </w:rPr>
        <w:t xml:space="preserve">, </w:t>
      </w:r>
      <w:r w:rsidR="00657EB2" w:rsidRPr="00AA122B">
        <w:rPr>
          <w:rFonts w:cstheme="minorHAnsi"/>
          <w:sz w:val="24"/>
          <w:szCs w:val="24"/>
        </w:rPr>
        <w:lastRenderedPageBreak/>
        <w:t>Zn</w:t>
      </w:r>
      <w:r w:rsidR="000D7412">
        <w:rPr>
          <w:rFonts w:cstheme="minorHAnsi"/>
          <w:sz w:val="24"/>
          <w:szCs w:val="24"/>
        </w:rPr>
        <w:t xml:space="preserve"> (0.005)</w:t>
      </w:r>
      <w:r w:rsidR="00657EB2" w:rsidRPr="00AA122B">
        <w:rPr>
          <w:rFonts w:cstheme="minorHAnsi"/>
          <w:sz w:val="24"/>
          <w:szCs w:val="24"/>
        </w:rPr>
        <w:t>, Cd</w:t>
      </w:r>
      <w:r w:rsidR="000D7412">
        <w:rPr>
          <w:rFonts w:cstheme="minorHAnsi"/>
          <w:sz w:val="24"/>
          <w:szCs w:val="24"/>
        </w:rPr>
        <w:t xml:space="preserve"> (0.005)</w:t>
      </w:r>
      <w:r w:rsidR="00657EB2" w:rsidRPr="00AA122B">
        <w:rPr>
          <w:rFonts w:cstheme="minorHAnsi"/>
          <w:sz w:val="24"/>
          <w:szCs w:val="24"/>
        </w:rPr>
        <w:t>, Cr</w:t>
      </w:r>
      <w:r w:rsidR="000D7412">
        <w:rPr>
          <w:rFonts w:cstheme="minorHAnsi"/>
          <w:sz w:val="24"/>
          <w:szCs w:val="24"/>
        </w:rPr>
        <w:t xml:space="preserve"> (0.005)</w:t>
      </w:r>
      <w:r w:rsidR="00657EB2" w:rsidRPr="00AA122B">
        <w:rPr>
          <w:rFonts w:cstheme="minorHAnsi"/>
          <w:sz w:val="24"/>
          <w:szCs w:val="24"/>
        </w:rPr>
        <w:t xml:space="preserve"> and K</w:t>
      </w:r>
      <w:r w:rsidR="000D7412">
        <w:rPr>
          <w:rFonts w:cstheme="minorHAnsi"/>
          <w:sz w:val="24"/>
          <w:szCs w:val="24"/>
        </w:rPr>
        <w:t xml:space="preserve"> (0.1)</w:t>
      </w:r>
      <w:r w:rsidR="00657EB2" w:rsidRPr="00AA122B">
        <w:rPr>
          <w:rFonts w:cstheme="minorHAnsi"/>
          <w:sz w:val="24"/>
          <w:szCs w:val="24"/>
        </w:rPr>
        <w:t xml:space="preserve">. </w:t>
      </w:r>
      <w:r w:rsidR="00657EB2" w:rsidRPr="00712CD7">
        <w:rPr>
          <w:rFonts w:cstheme="minorHAnsi"/>
          <w:sz w:val="24"/>
          <w:szCs w:val="24"/>
        </w:rPr>
        <w:t xml:space="preserve">All elements were </w:t>
      </w:r>
      <w:r w:rsidR="00657EB2" w:rsidRPr="00794B37">
        <w:rPr>
          <w:rFonts w:cstheme="minorHAnsi"/>
          <w:sz w:val="24"/>
          <w:szCs w:val="24"/>
        </w:rPr>
        <w:t>above minimum detectio</w:t>
      </w:r>
      <w:r w:rsidR="00155C64" w:rsidRPr="00794B37">
        <w:rPr>
          <w:rFonts w:cstheme="minorHAnsi"/>
          <w:sz w:val="24"/>
          <w:szCs w:val="24"/>
        </w:rPr>
        <w:t>n levels</w:t>
      </w:r>
      <w:r w:rsidR="00794B37" w:rsidRPr="00794B37">
        <w:rPr>
          <w:rFonts w:cstheme="minorHAnsi"/>
          <w:sz w:val="24"/>
          <w:szCs w:val="24"/>
        </w:rPr>
        <w:t xml:space="preserve"> except for 4 Zn samples fr</w:t>
      </w:r>
      <w:r w:rsidR="00794B37">
        <w:rPr>
          <w:rFonts w:cstheme="minorHAnsi"/>
          <w:sz w:val="24"/>
          <w:szCs w:val="24"/>
        </w:rPr>
        <w:t>om the Agra site and 7 Cd samples from the Lucknow site</w:t>
      </w:r>
      <w:r w:rsidR="00155C64">
        <w:rPr>
          <w:rFonts w:cstheme="minorHAnsi"/>
          <w:sz w:val="24"/>
          <w:szCs w:val="24"/>
        </w:rPr>
        <w:t xml:space="preserve">. Internal standards </w:t>
      </w:r>
      <w:r w:rsidR="00657EB2" w:rsidRPr="00AA122B">
        <w:rPr>
          <w:rFonts w:cstheme="minorHAnsi"/>
          <w:sz w:val="24"/>
          <w:szCs w:val="24"/>
        </w:rPr>
        <w:t>Indium (In) and Gallium (Ga) were added in samples and blanks, which were used to correct for the remaining matrix effect and to compensate for instrument drift. Multi elemental standards were prepared with high purity ICP multi-element standard solution IV certiPUR (NIST SRM) obtained from Merck (Germany) using Milli-Q water and</w:t>
      </w:r>
      <w:r w:rsidR="00EB7D46">
        <w:rPr>
          <w:rFonts w:cstheme="minorHAnsi"/>
          <w:sz w:val="24"/>
          <w:szCs w:val="24"/>
        </w:rPr>
        <w:t xml:space="preserve"> </w:t>
      </w:r>
      <w:r w:rsidR="00EB7D46" w:rsidRPr="00AA122B">
        <w:rPr>
          <w:rFonts w:cstheme="minorHAnsi"/>
          <w:sz w:val="24"/>
          <w:szCs w:val="24"/>
        </w:rPr>
        <w:t>analytical grade</w:t>
      </w:r>
      <w:r w:rsidR="00657EB2" w:rsidRPr="00AA122B">
        <w:rPr>
          <w:rFonts w:cstheme="minorHAnsi"/>
          <w:sz w:val="24"/>
          <w:szCs w:val="24"/>
        </w:rPr>
        <w:t xml:space="preserve"> 2%</w:t>
      </w:r>
      <w:r w:rsidR="007B3E96">
        <w:rPr>
          <w:rFonts w:cstheme="minorHAnsi"/>
          <w:sz w:val="24"/>
          <w:szCs w:val="24"/>
        </w:rPr>
        <w:t xml:space="preserve"> </w:t>
      </w:r>
      <w:r w:rsidR="00657EB2" w:rsidRPr="00AA122B">
        <w:rPr>
          <w:rFonts w:cstheme="minorHAnsi"/>
          <w:sz w:val="24"/>
          <w:szCs w:val="24"/>
        </w:rPr>
        <w:t>v/v HNO</w:t>
      </w:r>
      <w:r w:rsidR="00657EB2" w:rsidRPr="00AA122B">
        <w:rPr>
          <w:rFonts w:cstheme="minorHAnsi"/>
          <w:sz w:val="24"/>
          <w:szCs w:val="24"/>
          <w:vertAlign w:val="subscript"/>
        </w:rPr>
        <w:t>3</w:t>
      </w:r>
      <w:r w:rsidR="00657EB2" w:rsidRPr="00AA122B">
        <w:rPr>
          <w:rFonts w:cstheme="minorHAnsi"/>
          <w:sz w:val="24"/>
          <w:szCs w:val="24"/>
        </w:rPr>
        <w:t xml:space="preserve"> for external calibration. Standards were run every 10 samples. A calibration blank was also prepared in </w:t>
      </w:r>
      <w:r w:rsidR="001C7117">
        <w:rPr>
          <w:rFonts w:cstheme="minorHAnsi"/>
          <w:sz w:val="24"/>
          <w:szCs w:val="24"/>
        </w:rPr>
        <w:t xml:space="preserve">the </w:t>
      </w:r>
      <w:r w:rsidR="00657EB2" w:rsidRPr="00AA122B">
        <w:rPr>
          <w:rFonts w:cstheme="minorHAnsi"/>
          <w:sz w:val="24"/>
          <w:szCs w:val="24"/>
        </w:rPr>
        <w:t>same procedure. The calibration curve was obtained for five points. The concentration of elements in the sample and blank were calculated and expressed as µg</w:t>
      </w:r>
      <w:r w:rsidR="002F295A">
        <w:rPr>
          <w:rFonts w:cstheme="minorHAnsi"/>
          <w:sz w:val="24"/>
          <w:szCs w:val="24"/>
        </w:rPr>
        <w:t xml:space="preserve"> </w:t>
      </w:r>
      <w:r w:rsidR="00657EB2" w:rsidRPr="00AA122B">
        <w:rPr>
          <w:rFonts w:cstheme="minorHAnsi"/>
          <w:sz w:val="24"/>
          <w:szCs w:val="24"/>
        </w:rPr>
        <w:t>g</w:t>
      </w:r>
      <w:r w:rsidR="002F295A">
        <w:rPr>
          <w:rFonts w:cstheme="minorHAnsi"/>
          <w:sz w:val="24"/>
          <w:szCs w:val="24"/>
          <w:vertAlign w:val="superscript"/>
        </w:rPr>
        <w:t>-1</w:t>
      </w:r>
      <w:r w:rsidR="00657EB2" w:rsidRPr="00AA122B">
        <w:rPr>
          <w:rFonts w:cstheme="minorHAnsi"/>
          <w:sz w:val="24"/>
          <w:szCs w:val="24"/>
        </w:rPr>
        <w:t xml:space="preserve"> (ppm) on dry weight basis</w:t>
      </w:r>
      <w:r w:rsidR="001A46DA">
        <w:rPr>
          <w:rFonts w:cstheme="minorHAnsi"/>
          <w:sz w:val="24"/>
          <w:szCs w:val="24"/>
        </w:rPr>
        <w:fldChar w:fldCharType="begin"/>
      </w:r>
      <w:r w:rsidR="00E55D3E">
        <w:rPr>
          <w:rFonts w:cstheme="minorHAnsi"/>
          <w:sz w:val="24"/>
          <w:szCs w:val="24"/>
        </w:rPr>
        <w:instrText xml:space="preserve"> ADDIN ZOTERO_ITEM CSL_CITATION {"citationID":"5CIytRiz","properties":{"formattedCitation":"\\super 21,52\\nosupersub{}","plainCitation":"21,52","noteIndex":0},"citationItems":[{"id":1857,"uris":["http://zotero.org/users/local/U6DoygBa/items/HRBDGUNG"],"uri":["http://zotero.org/users/local/U6DoygBa/items/HRBDGUNG"],"itemData":{"id":1857,"type":"article-journal","abstract":"Variations in elemental concentrations of otoliths were used to study the probable stock(s) of Sperata seenghala in the Gangetic river system. Fifteen trace elements from whole sagittal otoliths were analysed using inductively coupled plasma–atomic emission spectrometry. Strontium, barium, lithium, copper, iron, lead, zinc, manganese, nickel (P &lt; 0.001) and magnesium (P &lt; 0.01) differed significantly among locations, while no significant differences were noted for calcium, sodium and potassium (P &gt; 0.01). Chromium and cadmium were not detected in the otoliths of the fish from Narora site on the river Ganga. Discriminant function analysis using cross-validation classification assigned individuals to their site of sampling origin with a mean classification accuracy of 83.2 %. The detected site-specific elemental differences in S. seenghala otoliths indicate a high level of site-fidelity in relation to their habitat areas. Thus target fish population from these sites can be regarded as separate stocks.","container-title":"Ichthyological Research","DOI":"10.1007/s10228-015-0500-9","ISSN":"1616-3915","issue":"2","journalAbbreviation":"Ichthyol Res","language":"en","page":"294-301","source":"Springer Link","title":"Otolith fingerprints reveal stock discrimination of &lt;i&gt;Sperata seenghala&lt;/i&gt; inhabiting the Gangetic river system","volume":"63","author":[{"family":"Miyan","given":"Kaish"},{"family":"Khan","given":"Mohammad Afzal"},{"family":"Patel","given":"Devendra Kumar"},{"family":"Khan","given":"Shahista"},{"family":"Prasad","given":"Satgur"}],"issued":{"date-parts":[["2016",4,1]]}}},{"id":1883,"uris":["http://zotero.org/users/local/U6DoygBa/items/UFC3ACYM"],"uri":["http://zotero.org/users/local/U6DoygBa/items/UFC3ACYM"],"itemData":{"id":1883,"type":"article-journal","abstract":"Otolith shape and chemistry of Mediterranean horse mackerel Trachurus mediterraneus were simultaneously used to assess the feasibility of using these natural tags to discriminate populations throughout the Black, Marmara, Aegean and eastern Mediterranean Seas. Otolith shape and chemistry analyses showed a similar pattern of differentiation between T. mediterraneus stocks, revealing a clear discreteness of the middle Black Sea (Sinop) and Aegean Sea (Izmir) samples. Otolith upper side length and width, and Na, K, Mg and Ba, were the morphological traits and trace elements, respectively, differing most among groups. Overall assignment of individuals into their original sample was high for both otolith shape and chemistry. Highest reclassification rate was observed for the south-middle Black Sea and Aegean Sea samples for both analyses. Hierarchical cluster analyses also supported high differentiation of the south-middle Black Sea and Aegean Sea samples for both analyses. Mantel’s test revealed that the Euclidean distance both for otolith shape (r=−0·0917, P &gt; 0·05) and chemistry (r=−0·1248, P &gt; 0·05) between these populations were not significantly associated with their geographical distances.","container-title":"Journal of Fish Biology","DOI":"https://doi.org/10.1111/j.1095-8649.2006.01266.x","ISSN":"1095-8649","issue":"sc","language":"en","note":"_eprint: https://onlinelibrary.wiley.com/doi/pdf/10.1111/j.1095-8649.2006.01266.x","page":"165-180","source":"Wiley Online Library","title":"The use of otolith shape and chemistry to determine stock structure of Mediterranean horse mackerel &lt;i&gt;Trachurus mediterraneus&lt;/i&gt; (Steindachner)","volume":"69","author":[{"family":"Turan","given":"C."}],"issued":{"date-parts":[["2006"]]}}}],"schema":"https://github.com/citation-style-language/schema/raw/master/csl-citation.json"} </w:instrText>
      </w:r>
      <w:r w:rsidR="001A46DA">
        <w:rPr>
          <w:rFonts w:cstheme="minorHAnsi"/>
          <w:sz w:val="24"/>
          <w:szCs w:val="24"/>
        </w:rPr>
        <w:fldChar w:fldCharType="separate"/>
      </w:r>
      <w:r w:rsidR="00E55D3E" w:rsidRPr="00E55D3E">
        <w:rPr>
          <w:rFonts w:ascii="Calibri" w:hAnsi="Calibri" w:cs="Calibri"/>
          <w:sz w:val="24"/>
          <w:szCs w:val="24"/>
          <w:vertAlign w:val="superscript"/>
        </w:rPr>
        <w:t>21,52</w:t>
      </w:r>
      <w:r w:rsidR="001A46DA">
        <w:rPr>
          <w:rFonts w:cstheme="minorHAnsi"/>
          <w:sz w:val="24"/>
          <w:szCs w:val="24"/>
        </w:rPr>
        <w:fldChar w:fldCharType="end"/>
      </w:r>
      <w:r w:rsidR="00657EB2" w:rsidRPr="00AA122B">
        <w:rPr>
          <w:rFonts w:cstheme="minorHAnsi"/>
          <w:sz w:val="24"/>
          <w:szCs w:val="24"/>
        </w:rPr>
        <w:t xml:space="preserve">. </w:t>
      </w:r>
      <w:r w:rsidR="00D72D70" w:rsidRPr="00AA122B">
        <w:rPr>
          <w:rFonts w:cstheme="minorHAnsi"/>
          <w:sz w:val="24"/>
          <w:szCs w:val="24"/>
        </w:rPr>
        <w:t xml:space="preserve">All elemental concentrations were converted from ppm to ratios of element:Calcium (mmol:mol) </w:t>
      </w:r>
      <w:r w:rsidR="002B1717" w:rsidRPr="00AA122B">
        <w:rPr>
          <w:rFonts w:cstheme="minorHAnsi"/>
          <w:sz w:val="24"/>
          <w:szCs w:val="24"/>
        </w:rPr>
        <w:t>to control for the size of each analysed otolith</w:t>
      </w:r>
      <w:r w:rsidR="00D72D70" w:rsidRPr="00AA122B">
        <w:rPr>
          <w:rFonts w:cstheme="minorHAnsi"/>
          <w:sz w:val="24"/>
          <w:szCs w:val="24"/>
        </w:rPr>
        <w:t>.</w:t>
      </w:r>
    </w:p>
    <w:p w14:paraId="581D3CBD" w14:textId="77777777" w:rsidR="00D72D70" w:rsidRPr="00AA122B" w:rsidRDefault="00D72D70" w:rsidP="004753C2">
      <w:pPr>
        <w:spacing w:line="360" w:lineRule="auto"/>
        <w:rPr>
          <w:i/>
          <w:iCs/>
          <w:sz w:val="24"/>
          <w:szCs w:val="24"/>
        </w:rPr>
      </w:pPr>
    </w:p>
    <w:p w14:paraId="1D06F372" w14:textId="695161A8" w:rsidR="00740C18" w:rsidRPr="00126D6C" w:rsidRDefault="001A4AE2" w:rsidP="004753C2">
      <w:pPr>
        <w:spacing w:line="360" w:lineRule="auto"/>
        <w:rPr>
          <w:bCs/>
          <w:i/>
          <w:iCs/>
          <w:sz w:val="24"/>
          <w:szCs w:val="24"/>
        </w:rPr>
      </w:pPr>
      <w:r>
        <w:rPr>
          <w:bCs/>
          <w:i/>
          <w:iCs/>
          <w:sz w:val="24"/>
          <w:szCs w:val="24"/>
        </w:rPr>
        <w:t xml:space="preserve">2.4 </w:t>
      </w:r>
      <w:r w:rsidR="00CF4D4A" w:rsidRPr="00126D6C">
        <w:rPr>
          <w:bCs/>
          <w:i/>
          <w:iCs/>
          <w:sz w:val="24"/>
          <w:szCs w:val="24"/>
        </w:rPr>
        <w:t>Statistics</w:t>
      </w:r>
    </w:p>
    <w:p w14:paraId="170EE115" w14:textId="5E1B786E" w:rsidR="00EF46D6" w:rsidRDefault="00AB27E4">
      <w:pPr>
        <w:spacing w:line="360" w:lineRule="auto"/>
        <w:ind w:firstLine="720"/>
        <w:rPr>
          <w:sz w:val="24"/>
          <w:szCs w:val="24"/>
        </w:rPr>
      </w:pPr>
      <w:r>
        <w:rPr>
          <w:sz w:val="24"/>
          <w:szCs w:val="24"/>
        </w:rPr>
        <w:t xml:space="preserve">All analysis </w:t>
      </w:r>
      <w:r w:rsidR="00131C0D">
        <w:rPr>
          <w:sz w:val="24"/>
          <w:szCs w:val="24"/>
        </w:rPr>
        <w:t xml:space="preserve">and figure generation </w:t>
      </w:r>
      <w:r>
        <w:rPr>
          <w:sz w:val="24"/>
          <w:szCs w:val="24"/>
        </w:rPr>
        <w:t xml:space="preserve">was </w:t>
      </w:r>
      <w:r w:rsidRPr="00E85BA0">
        <w:rPr>
          <w:sz w:val="24"/>
          <w:szCs w:val="24"/>
        </w:rPr>
        <w:t>performed in R v3.6.</w:t>
      </w:r>
      <w:r w:rsidR="00794B37" w:rsidRPr="00E85BA0">
        <w:rPr>
          <w:sz w:val="24"/>
          <w:szCs w:val="24"/>
        </w:rPr>
        <w:t>0</w:t>
      </w:r>
      <w:r w:rsidR="00E55D3E" w:rsidRPr="00E85BA0">
        <w:rPr>
          <w:sz w:val="24"/>
          <w:szCs w:val="24"/>
        </w:rPr>
        <w:fldChar w:fldCharType="begin"/>
      </w:r>
      <w:r w:rsidR="00E55D3E" w:rsidRPr="00E85BA0">
        <w:rPr>
          <w:sz w:val="24"/>
          <w:szCs w:val="24"/>
        </w:rPr>
        <w:instrText xml:space="preserve"> ADDIN ZOTERO_ITEM CSL_CITATION {"citationID":"5sR5gtfb","properties":{"formattedCitation":"\\super 49\\nosupersub{}","plainCitation":"49","noteIndex":0},"citationItems":[{"id":1870,"uris":["http://zotero.org/users/local/U6DoygBa/items/Q82C6NXX"],"uri":["http://zotero.org/users/local/U6DoygBa/items/Q82C6NXX"],"itemData":{"id":1870,"type":"book","event-place":"Vienna, Austria","publisher":"R Foundation for Statistical Computing","publisher-place":"Vienna, Austria","title":"R: A language and environment for statistical computing","URL":"https://www.R-project.org/","author":[{"family":"R Core Team","given":""}],"issued":{"date-parts":[["2019"]]}}}],"schema":"https://github.com/citation-style-language/schema/raw/master/csl-citation.json"} </w:instrText>
      </w:r>
      <w:r w:rsidR="00E55D3E" w:rsidRPr="00E85BA0">
        <w:rPr>
          <w:sz w:val="24"/>
          <w:szCs w:val="24"/>
        </w:rPr>
        <w:fldChar w:fldCharType="separate"/>
      </w:r>
      <w:r w:rsidR="00E55D3E" w:rsidRPr="00E85BA0">
        <w:rPr>
          <w:rFonts w:ascii="Calibri" w:hAnsi="Calibri" w:cs="Calibri"/>
          <w:sz w:val="24"/>
          <w:szCs w:val="24"/>
          <w:vertAlign w:val="superscript"/>
        </w:rPr>
        <w:t>49</w:t>
      </w:r>
      <w:r w:rsidR="00E55D3E" w:rsidRPr="00E85BA0">
        <w:rPr>
          <w:sz w:val="24"/>
          <w:szCs w:val="24"/>
        </w:rPr>
        <w:fldChar w:fldCharType="end"/>
      </w:r>
      <w:r w:rsidRPr="00E85BA0">
        <w:rPr>
          <w:sz w:val="24"/>
          <w:szCs w:val="24"/>
        </w:rPr>
        <w:t xml:space="preserve">. </w:t>
      </w:r>
      <w:r w:rsidR="00092AA9" w:rsidRPr="00E85BA0">
        <w:rPr>
          <w:sz w:val="24"/>
          <w:szCs w:val="24"/>
        </w:rPr>
        <w:t>As the initial</w:t>
      </w:r>
      <w:r w:rsidR="00092AA9">
        <w:rPr>
          <w:sz w:val="24"/>
          <w:szCs w:val="24"/>
        </w:rPr>
        <w:t xml:space="preserve"> goal of the paper was to demonstrate the applicability of Multivariate generalised linear models to otolith chemistry and shape data it is necessary to also show the results of a standard analysis method as a baseline. We choose to use a common distance-based analysis, PERMANOVA with a nMDS ordination plot to visualise the differences. </w:t>
      </w:r>
      <w:r w:rsidR="00092AA9" w:rsidRPr="00E85BA0">
        <w:rPr>
          <w:sz w:val="24"/>
          <w:szCs w:val="24"/>
        </w:rPr>
        <w:t>Using the vegan R package</w:t>
      </w:r>
      <w:r w:rsidR="00E55D3E" w:rsidRPr="00E85BA0">
        <w:rPr>
          <w:sz w:val="24"/>
          <w:szCs w:val="24"/>
        </w:rPr>
        <w:fldChar w:fldCharType="begin"/>
      </w:r>
      <w:r w:rsidR="00E55D3E" w:rsidRPr="00E85BA0">
        <w:rPr>
          <w:sz w:val="24"/>
          <w:szCs w:val="24"/>
        </w:rPr>
        <w:instrText xml:space="preserve"> ADDIN ZOTERO_ITEM CSL_CITATION {"citationID":"Gbw2pT6p","properties":{"formattedCitation":"\\super 53\\nosupersub{}","plainCitation":"53","noteIndex":0},"citationItems":[{"id":1864,"uris":["http://zotero.org/users/local/U6DoygBa/items/PDVGHIV5"],"uri":["http://zotero.org/users/local/U6DoygBa/items/PDVGHIV5"],"itemData":{"id":1864,"type":"book","title":"vegan: Community Ecology Package","author":[{"family":"Oksanen","given":"J"}],"issued":{"date-parts":[["2019"]]}}}],"schema":"https://github.com/citation-style-language/schema/raw/master/csl-citation.json"} </w:instrText>
      </w:r>
      <w:r w:rsidR="00E55D3E" w:rsidRPr="00E85BA0">
        <w:rPr>
          <w:sz w:val="24"/>
          <w:szCs w:val="24"/>
        </w:rPr>
        <w:fldChar w:fldCharType="separate"/>
      </w:r>
      <w:r w:rsidR="00E55D3E" w:rsidRPr="00E85BA0">
        <w:rPr>
          <w:rFonts w:ascii="Calibri" w:hAnsi="Calibri" w:cs="Calibri"/>
          <w:sz w:val="24"/>
          <w:szCs w:val="24"/>
          <w:vertAlign w:val="superscript"/>
        </w:rPr>
        <w:t>53</w:t>
      </w:r>
      <w:r w:rsidR="00E55D3E" w:rsidRPr="00E85BA0">
        <w:rPr>
          <w:sz w:val="24"/>
          <w:szCs w:val="24"/>
        </w:rPr>
        <w:fldChar w:fldCharType="end"/>
      </w:r>
      <w:r w:rsidR="00092AA9" w:rsidRPr="00E85BA0">
        <w:rPr>
          <w:sz w:val="24"/>
          <w:szCs w:val="24"/>
        </w:rPr>
        <w:t>, we</w:t>
      </w:r>
      <w:r w:rsidR="00092AA9">
        <w:rPr>
          <w:sz w:val="24"/>
          <w:szCs w:val="24"/>
        </w:rPr>
        <w:t xml:space="preserve"> created a dissimilarity matrix using Euclidean distances as is common for otolith datasets using the ‘</w:t>
      </w:r>
      <w:r w:rsidR="00092AA9" w:rsidRPr="00E85BA0">
        <w:rPr>
          <w:i/>
          <w:iCs/>
          <w:sz w:val="24"/>
          <w:szCs w:val="24"/>
        </w:rPr>
        <w:t>vegdist()</w:t>
      </w:r>
      <w:r w:rsidR="00092AA9">
        <w:rPr>
          <w:sz w:val="24"/>
          <w:szCs w:val="24"/>
        </w:rPr>
        <w:t>’ function</w:t>
      </w:r>
      <w:r w:rsidR="001A46DA">
        <w:rPr>
          <w:sz w:val="24"/>
          <w:szCs w:val="24"/>
        </w:rPr>
        <w:fldChar w:fldCharType="begin"/>
      </w:r>
      <w:r w:rsidR="001A46DA">
        <w:rPr>
          <w:sz w:val="24"/>
          <w:szCs w:val="24"/>
        </w:rPr>
        <w:instrText xml:space="preserve"> ADDIN ZOTERO_ITEM CSL_CITATION {"citationID":"Xct4NSfm","properties":{"formattedCitation":"\\super 23\\nosupersub{}","plainCitation":"23","noteIndex":0},"citationItems":[{"id":175,"uris":["http://zotero.org/users/local/U6DoygBa/items/9E6MN6D8"],"uri":["http://zotero.org/users/local/U6DoygBa/items/9E6MN6D8"],"itemData":{"id":175,"type":"article-journal","container-title":"Marine Ecology Progress Series","DOI":"10.3354/meps12495","page":"187-199","title":"Evaluating estuarine nursery use and life history patterns of &lt;i&gt;Pomatomus saltatrix&lt;/i&gt; in eastern Australia","volume":"598","author":[{"family":"Schilling","given":"H. T."},{"family":"Reis-Santos","given":"P."},{"family":"Hughes","given":"J. M."},{"family":"Smith","given":"J. A."},{"family":"Everett","given":"J. D."},{"family":"Stewart","given":"J."},{"family":"Gillanders","given":"B. M."},{"family":"Suthers","given":"I. M."}],"issued":{"date-parts":[["2018"]]}}}],"schema":"https://github.com/citation-style-language/schema/raw/master/csl-citation.json"} </w:instrText>
      </w:r>
      <w:r w:rsidR="001A46DA">
        <w:rPr>
          <w:sz w:val="24"/>
          <w:szCs w:val="24"/>
        </w:rPr>
        <w:fldChar w:fldCharType="separate"/>
      </w:r>
      <w:r w:rsidR="001A46DA" w:rsidRPr="001A46DA">
        <w:rPr>
          <w:rFonts w:ascii="Calibri" w:hAnsi="Calibri" w:cs="Calibri"/>
          <w:sz w:val="24"/>
          <w:szCs w:val="24"/>
          <w:vertAlign w:val="superscript"/>
        </w:rPr>
        <w:t>23</w:t>
      </w:r>
      <w:r w:rsidR="001A46DA">
        <w:rPr>
          <w:sz w:val="24"/>
          <w:szCs w:val="24"/>
        </w:rPr>
        <w:fldChar w:fldCharType="end"/>
      </w:r>
      <w:r w:rsidR="00092AA9">
        <w:rPr>
          <w:sz w:val="24"/>
          <w:szCs w:val="24"/>
        </w:rPr>
        <w:t xml:space="preserve">. Distance based analyses such as PERMANOVA have an often untested assumption of homogeneity of variance between groups. If this assumption is violated, </w:t>
      </w:r>
      <w:r w:rsidR="00EF46D6" w:rsidRPr="00EF46D6">
        <w:rPr>
          <w:sz w:val="24"/>
          <w:szCs w:val="24"/>
        </w:rPr>
        <w:t xml:space="preserve">then results can become misleading with inflated standard errors and confidence intervals leading to a possible increase to the Type 1 error rate. </w:t>
      </w:r>
      <w:r w:rsidR="00794B37">
        <w:rPr>
          <w:sz w:val="24"/>
          <w:szCs w:val="24"/>
        </w:rPr>
        <w:t xml:space="preserve">In fact, a google scholar search of “otolith PERMANOVA” for 2018 and 2019 </w:t>
      </w:r>
      <w:bookmarkStart w:id="30" w:name="_Hlk67040519"/>
      <w:r w:rsidR="00794B37">
        <w:rPr>
          <w:sz w:val="24"/>
          <w:szCs w:val="24"/>
        </w:rPr>
        <w:t xml:space="preserve">revealed less than 10% of papers </w:t>
      </w:r>
      <w:ins w:id="31" w:author="Hayden Schilling" w:date="2021-03-19T10:01:00Z">
        <w:r w:rsidR="00A40AB2">
          <w:rPr>
            <w:sz w:val="24"/>
            <w:szCs w:val="24"/>
          </w:rPr>
          <w:t xml:space="preserve">reported </w:t>
        </w:r>
      </w:ins>
      <w:r w:rsidR="00794B37">
        <w:rPr>
          <w:sz w:val="24"/>
          <w:szCs w:val="24"/>
        </w:rPr>
        <w:t>check</w:t>
      </w:r>
      <w:ins w:id="32" w:author="Hayden Schilling" w:date="2021-03-19T10:01:00Z">
        <w:r w:rsidR="00A40AB2">
          <w:rPr>
            <w:sz w:val="24"/>
            <w:szCs w:val="24"/>
          </w:rPr>
          <w:t>ing</w:t>
        </w:r>
      </w:ins>
      <w:r w:rsidR="00794B37">
        <w:rPr>
          <w:sz w:val="24"/>
          <w:szCs w:val="24"/>
        </w:rPr>
        <w:t xml:space="preserve"> this assumption.</w:t>
      </w:r>
      <w:r w:rsidR="00EF46D6" w:rsidRPr="00EF46D6">
        <w:rPr>
          <w:sz w:val="24"/>
          <w:szCs w:val="24"/>
        </w:rPr>
        <w:t xml:space="preserve"> </w:t>
      </w:r>
      <w:bookmarkEnd w:id="30"/>
    </w:p>
    <w:p w14:paraId="11E478BC" w14:textId="341F79EC" w:rsidR="00EF46D6" w:rsidRPr="00EF46D6" w:rsidRDefault="00EF46D6" w:rsidP="00EF46D6">
      <w:pPr>
        <w:spacing w:line="360" w:lineRule="auto"/>
        <w:ind w:firstLine="720"/>
        <w:rPr>
          <w:sz w:val="24"/>
          <w:szCs w:val="24"/>
        </w:rPr>
      </w:pPr>
      <w:r w:rsidRPr="00EF46D6">
        <w:rPr>
          <w:sz w:val="24"/>
          <w:szCs w:val="24"/>
        </w:rPr>
        <w:t>To check this assumption in a PERMANOVA setting we can perform a dispersion test using the ‘</w:t>
      </w:r>
      <w:r w:rsidRPr="00EF46D6">
        <w:rPr>
          <w:i/>
          <w:iCs/>
          <w:sz w:val="24"/>
          <w:szCs w:val="24"/>
        </w:rPr>
        <w:t>betadisper()</w:t>
      </w:r>
      <w:r w:rsidRPr="00EF46D6">
        <w:rPr>
          <w:sz w:val="24"/>
          <w:szCs w:val="24"/>
        </w:rPr>
        <w:t>’ function where a significant result (P &lt; 0.05) indicates an unequal variance between groups and therefore a violation of the assumptions of PERMANOVA. If this assumption is satisfied, the typical approach will be to proceed with the PERMANOVA for multivariate differences between our three sites using the ‘</w:t>
      </w:r>
      <w:r w:rsidRPr="00E85BA0">
        <w:rPr>
          <w:i/>
          <w:iCs/>
          <w:sz w:val="24"/>
          <w:szCs w:val="24"/>
        </w:rPr>
        <w:t>adonis</w:t>
      </w:r>
      <w:r w:rsidR="00794B37" w:rsidRPr="00E85BA0">
        <w:rPr>
          <w:i/>
          <w:iCs/>
          <w:sz w:val="24"/>
          <w:szCs w:val="24"/>
        </w:rPr>
        <w:t>()</w:t>
      </w:r>
      <w:r w:rsidRPr="00EF46D6">
        <w:rPr>
          <w:sz w:val="24"/>
          <w:szCs w:val="24"/>
        </w:rPr>
        <w:t xml:space="preserve">’ function. We can </w:t>
      </w:r>
      <w:r w:rsidRPr="00EF46D6">
        <w:rPr>
          <w:sz w:val="24"/>
          <w:szCs w:val="24"/>
        </w:rPr>
        <w:lastRenderedPageBreak/>
        <w:t>then also create an nMDS ordination plot using the ’</w:t>
      </w:r>
      <w:r w:rsidRPr="00E85BA0">
        <w:rPr>
          <w:i/>
          <w:iCs/>
          <w:sz w:val="24"/>
          <w:szCs w:val="24"/>
        </w:rPr>
        <w:t>isoMDS</w:t>
      </w:r>
      <w:r w:rsidR="00794B37" w:rsidRPr="00E85BA0">
        <w:rPr>
          <w:i/>
          <w:iCs/>
          <w:sz w:val="24"/>
          <w:szCs w:val="24"/>
        </w:rPr>
        <w:t>()</w:t>
      </w:r>
      <w:r w:rsidRPr="00EF46D6">
        <w:rPr>
          <w:sz w:val="24"/>
          <w:szCs w:val="24"/>
        </w:rPr>
        <w:t>’ function from the MASS R package</w:t>
      </w:r>
      <w:r w:rsidR="001A46DA">
        <w:rPr>
          <w:sz w:val="24"/>
          <w:szCs w:val="24"/>
        </w:rPr>
        <w:fldChar w:fldCharType="begin"/>
      </w:r>
      <w:r w:rsidR="00E55D3E">
        <w:rPr>
          <w:sz w:val="24"/>
          <w:szCs w:val="24"/>
        </w:rPr>
        <w:instrText xml:space="preserve"> ADDIN ZOTERO_ITEM CSL_CITATION {"citationID":"6mGlDtVA","properties":{"formattedCitation":"\\super 54\\nosupersub{}","plainCitation":"54","noteIndex":0},"citationItems":[{"id":1889,"uris":["http://zotero.org/users/local/U6DoygBa/items/YISTXENB"],"uri":["http://zotero.org/users/local/U6DoygBa/items/YISTXENB"],"itemData":{"id":1889,"type":"book","ISBN":"1-4757-3121-3","publisher":"Springer Science &amp; Business Media","title":"Modern applied statistics with S-PLUS","author":[{"family":"Venables","given":"William N."},{"family":"Ripley","given":"Brian D."}],"issued":{"date-parts":[["2013"]]}}}],"schema":"https://github.com/citation-style-language/schema/raw/master/csl-citation.json"} </w:instrText>
      </w:r>
      <w:r w:rsidR="001A46DA">
        <w:rPr>
          <w:sz w:val="24"/>
          <w:szCs w:val="24"/>
        </w:rPr>
        <w:fldChar w:fldCharType="separate"/>
      </w:r>
      <w:r w:rsidR="00E55D3E" w:rsidRPr="00E55D3E">
        <w:rPr>
          <w:rFonts w:ascii="Calibri" w:hAnsi="Calibri" w:cs="Calibri"/>
          <w:sz w:val="24"/>
          <w:szCs w:val="24"/>
          <w:vertAlign w:val="superscript"/>
        </w:rPr>
        <w:t>54</w:t>
      </w:r>
      <w:r w:rsidR="001A46DA">
        <w:rPr>
          <w:sz w:val="24"/>
          <w:szCs w:val="24"/>
        </w:rPr>
        <w:fldChar w:fldCharType="end"/>
      </w:r>
      <w:r w:rsidRPr="00EF46D6">
        <w:rPr>
          <w:sz w:val="24"/>
          <w:szCs w:val="24"/>
        </w:rPr>
        <w:t xml:space="preserve"> based upon the earlier created distance matrix.  </w:t>
      </w:r>
      <w:r w:rsidR="00BE5A73">
        <w:rPr>
          <w:sz w:val="24"/>
          <w:szCs w:val="24"/>
        </w:rPr>
        <w:t>However, i</w:t>
      </w:r>
      <w:r w:rsidRPr="00EF46D6">
        <w:rPr>
          <w:sz w:val="24"/>
          <w:szCs w:val="24"/>
        </w:rPr>
        <w:t>f the homogeneity assumption is not satisfied</w:t>
      </w:r>
      <w:r w:rsidR="00BE5A73">
        <w:rPr>
          <w:sz w:val="24"/>
          <w:szCs w:val="24"/>
        </w:rPr>
        <w:t>,</w:t>
      </w:r>
      <w:r w:rsidRPr="00EF46D6">
        <w:rPr>
          <w:sz w:val="24"/>
          <w:szCs w:val="24"/>
        </w:rPr>
        <w:t xml:space="preserve"> then PERMANOVA would not be recommended to be used for the analysis and we would be unable to do hypothesis testing without getting misleading results. </w:t>
      </w:r>
    </w:p>
    <w:p w14:paraId="0A1F5DAA" w14:textId="2429796C" w:rsidR="00673FFE" w:rsidRPr="00AA122B" w:rsidRDefault="008A5167" w:rsidP="004753C2">
      <w:pPr>
        <w:spacing w:line="360" w:lineRule="auto"/>
        <w:ind w:firstLine="720"/>
        <w:rPr>
          <w:sz w:val="24"/>
          <w:szCs w:val="24"/>
        </w:rPr>
      </w:pPr>
      <w:r>
        <w:rPr>
          <w:sz w:val="24"/>
          <w:szCs w:val="24"/>
        </w:rPr>
        <w:t xml:space="preserve">For the model-based </w:t>
      </w:r>
      <w:r w:rsidR="00F66FFF">
        <w:rPr>
          <w:sz w:val="24"/>
          <w:szCs w:val="24"/>
        </w:rPr>
        <w:t xml:space="preserve">MGLM </w:t>
      </w:r>
      <w:r>
        <w:rPr>
          <w:sz w:val="24"/>
          <w:szCs w:val="24"/>
        </w:rPr>
        <w:t>analysis we followed</w:t>
      </w:r>
      <w:r w:rsidR="00463973" w:rsidRPr="00AA122B">
        <w:rPr>
          <w:sz w:val="24"/>
          <w:szCs w:val="24"/>
        </w:rPr>
        <w:t xml:space="preserve"> the analysis guidelines provided in</w:t>
      </w:r>
      <w:r w:rsidR="001A46DA">
        <w:rPr>
          <w:sz w:val="24"/>
          <w:szCs w:val="24"/>
        </w:rPr>
        <w:t xml:space="preserve"> </w:t>
      </w:r>
      <w:r w:rsidR="001A46DA">
        <w:rPr>
          <w:sz w:val="24"/>
          <w:szCs w:val="24"/>
        </w:rPr>
        <w:fldChar w:fldCharType="begin"/>
      </w:r>
      <w:r w:rsidR="001A46DA">
        <w:rPr>
          <w:sz w:val="24"/>
          <w:szCs w:val="24"/>
        </w:rPr>
        <w:instrText xml:space="preserve"> ADDIN ZOTERO_ITEM CSL_CITATION {"citationID":"FIBkBVC5","properties":{"formattedCitation":"\\super 33\\nosupersub{}","plainCitation":"33","noteIndex":0},"citationItems":[{"id":1900,"uris":["http://zotero.org/users/local/U6DoygBa/items/ES3KLA4F"],"uri":["http://zotero.org/users/local/U6DoygBa/items/ES3KLA4F"],"itemData":{"id":1900,"type":"article-journal","abstract":"In this paper, a case is made for the use of model-based approaches for the analysis of community data. This involves the direct specification of a statistical model for the observed multivariate data. Recent advances in statistical modelling mean that it is now possible to build models that are appropriate for the data which address key ecological questions in a statistically coherent manner. Key advantages of this approach include interpretability, flexibility, and efficiency, which we explain in detail and illustrate by example. The steps in a model-based approach to analysis are outlined, with an emphasis on key features arising in a multivariate context. A key distinction in the model-based approach is the emphasis on diagnostic checking to ensure that the model provides reasonable agreement with the observed data. Two examples are presented that illustrate how the model-based approach can provide insights into ecological problems not previously available. In the first example, we test for a treatment effect in a study where different sites had different sampling intensities, which was handled by adding an offset term to the model. In the second example, we incorporate trait information into a model for ordinal response in order to identify the main reasons why species differ in their environmental response.","container-title":"Plant Ecology","DOI":"10.1007/s11258-014-0366-3","ISSN":"1573-5052","issue":"5","journalAbbreviation":"Plant Ecol","language":"en","page":"669-682","source":"Springer Link","title":"Model-based thinking for community ecology","volume":"216","author":[{"family":"Warton","given":"David I."},{"family":"Foster","given":"Scott D."},{"family":"De’ath","given":"Glenn"},{"family":"Stoklosa","given":"Jakub"},{"family":"Dunstan","given":"Piers K."}],"issued":{"date-parts":[["2015",5,1]]}}}],"schema":"https://github.com/citation-style-language/schema/raw/master/csl-citation.json"} </w:instrText>
      </w:r>
      <w:r w:rsidR="001A46DA">
        <w:rPr>
          <w:sz w:val="24"/>
          <w:szCs w:val="24"/>
        </w:rPr>
        <w:fldChar w:fldCharType="separate"/>
      </w:r>
      <w:r w:rsidR="001A46DA" w:rsidRPr="001A46DA">
        <w:rPr>
          <w:rFonts w:ascii="Calibri" w:hAnsi="Calibri" w:cs="Calibri"/>
          <w:sz w:val="24"/>
          <w:szCs w:val="24"/>
          <w:vertAlign w:val="superscript"/>
        </w:rPr>
        <w:t>33</w:t>
      </w:r>
      <w:r w:rsidR="001A46DA">
        <w:rPr>
          <w:sz w:val="24"/>
          <w:szCs w:val="24"/>
        </w:rPr>
        <w:fldChar w:fldCharType="end"/>
      </w:r>
      <w:r w:rsidR="00463973" w:rsidRPr="00AA122B">
        <w:rPr>
          <w:sz w:val="24"/>
          <w:szCs w:val="24"/>
        </w:rPr>
        <w:t xml:space="preserve"> </w:t>
      </w:r>
      <w:r w:rsidR="002A1BDD" w:rsidRPr="00AA122B">
        <w:rPr>
          <w:sz w:val="24"/>
          <w:szCs w:val="24"/>
        </w:rPr>
        <w:t>follow</w:t>
      </w:r>
      <w:r>
        <w:rPr>
          <w:sz w:val="24"/>
          <w:szCs w:val="24"/>
        </w:rPr>
        <w:t>ing</w:t>
      </w:r>
      <w:r w:rsidR="002A1BDD" w:rsidRPr="00AA122B">
        <w:rPr>
          <w:sz w:val="24"/>
          <w:szCs w:val="24"/>
        </w:rPr>
        <w:t xml:space="preserve"> a defined</w:t>
      </w:r>
      <w:r w:rsidR="00463973" w:rsidRPr="00AA122B">
        <w:rPr>
          <w:sz w:val="24"/>
          <w:szCs w:val="24"/>
        </w:rPr>
        <w:t xml:space="preserve"> modelling process</w:t>
      </w:r>
      <w:r w:rsidR="001C7117">
        <w:rPr>
          <w:sz w:val="24"/>
          <w:szCs w:val="24"/>
        </w:rPr>
        <w:t>.</w:t>
      </w:r>
      <w:r w:rsidR="00463973" w:rsidRPr="00AA122B">
        <w:rPr>
          <w:sz w:val="24"/>
          <w:szCs w:val="24"/>
        </w:rPr>
        <w:t xml:space="preserve"> We first identified our question</w:t>
      </w:r>
      <w:r w:rsidR="001C7117">
        <w:rPr>
          <w:sz w:val="24"/>
          <w:szCs w:val="24"/>
        </w:rPr>
        <w:t>:</w:t>
      </w:r>
      <w:r w:rsidR="00463973" w:rsidRPr="00AA122B">
        <w:rPr>
          <w:sz w:val="24"/>
          <w:szCs w:val="24"/>
        </w:rPr>
        <w:t xml:space="preserve"> Are there differences in otolith chemistry or otolith shape between the three </w:t>
      </w:r>
      <w:r w:rsidR="006213FB" w:rsidRPr="00AA122B">
        <w:rPr>
          <w:sz w:val="24"/>
          <w:szCs w:val="24"/>
        </w:rPr>
        <w:t>groups</w:t>
      </w:r>
      <w:r w:rsidR="00463973" w:rsidRPr="00AA122B">
        <w:rPr>
          <w:sz w:val="24"/>
          <w:szCs w:val="24"/>
        </w:rPr>
        <w:t xml:space="preserve"> of </w:t>
      </w:r>
      <w:r w:rsidR="00575129" w:rsidRPr="00AA122B">
        <w:rPr>
          <w:bCs/>
          <w:i/>
          <w:sz w:val="24"/>
          <w:szCs w:val="24"/>
        </w:rPr>
        <w:t>C. striata</w:t>
      </w:r>
      <w:r w:rsidR="001C7117">
        <w:rPr>
          <w:sz w:val="24"/>
          <w:szCs w:val="24"/>
        </w:rPr>
        <w:t>?</w:t>
      </w:r>
      <w:r w:rsidR="00463973" w:rsidRPr="00AA122B">
        <w:rPr>
          <w:sz w:val="24"/>
          <w:szCs w:val="24"/>
        </w:rPr>
        <w:t xml:space="preserve"> Secondly, we considered our data. We ha</w:t>
      </w:r>
      <w:r w:rsidR="001C7117">
        <w:rPr>
          <w:sz w:val="24"/>
          <w:szCs w:val="24"/>
        </w:rPr>
        <w:t>d</w:t>
      </w:r>
      <w:r w:rsidR="00463973" w:rsidRPr="00AA122B">
        <w:rPr>
          <w:sz w:val="24"/>
          <w:szCs w:val="24"/>
        </w:rPr>
        <w:t xml:space="preserve"> only one predictor variable, Site (a categorical variable) and many response variables (all the elemental concentrations and shape coefficients). Thirdly, we conducted exploratory data analysis but as we only ha</w:t>
      </w:r>
      <w:r w:rsidR="001C7117">
        <w:rPr>
          <w:sz w:val="24"/>
          <w:szCs w:val="24"/>
        </w:rPr>
        <w:t>d</w:t>
      </w:r>
      <w:r w:rsidR="00463973" w:rsidRPr="00AA122B">
        <w:rPr>
          <w:sz w:val="24"/>
          <w:szCs w:val="24"/>
        </w:rPr>
        <w:t xml:space="preserve"> a single categorical predictor variable this was limited. Next</w:t>
      </w:r>
      <w:r w:rsidR="006213FB" w:rsidRPr="00AA122B">
        <w:rPr>
          <w:sz w:val="24"/>
          <w:szCs w:val="24"/>
        </w:rPr>
        <w:t>,</w:t>
      </w:r>
      <w:r w:rsidR="00463973" w:rsidRPr="00AA122B">
        <w:rPr>
          <w:sz w:val="24"/>
          <w:szCs w:val="24"/>
        </w:rPr>
        <w:t xml:space="preserve"> we selected an appropriate model for the question. Our goal </w:t>
      </w:r>
      <w:r w:rsidR="001C7117">
        <w:rPr>
          <w:sz w:val="24"/>
          <w:szCs w:val="24"/>
        </w:rPr>
        <w:t>wa</w:t>
      </w:r>
      <w:r w:rsidR="00463973" w:rsidRPr="00AA122B">
        <w:rPr>
          <w:sz w:val="24"/>
          <w:szCs w:val="24"/>
        </w:rPr>
        <w:t>s to compare means between three groups using multivariate data</w:t>
      </w:r>
      <w:r w:rsidR="00B55AC3" w:rsidRPr="00AA122B">
        <w:rPr>
          <w:sz w:val="24"/>
          <w:szCs w:val="24"/>
        </w:rPr>
        <w:t xml:space="preserve"> and our </w:t>
      </w:r>
      <w:r w:rsidR="00B55AC3" w:rsidRPr="00AA122B">
        <w:rPr>
          <w:i/>
          <w:sz w:val="24"/>
          <w:szCs w:val="24"/>
        </w:rPr>
        <w:t>a priori</w:t>
      </w:r>
      <w:r w:rsidR="00B55AC3" w:rsidRPr="00AA122B">
        <w:rPr>
          <w:sz w:val="24"/>
          <w:szCs w:val="24"/>
        </w:rPr>
        <w:t xml:space="preserve"> hypothesis was that there will be multivariate differences between the three sites</w:t>
      </w:r>
      <w:r w:rsidR="00463973" w:rsidRPr="00AA122B">
        <w:rPr>
          <w:sz w:val="24"/>
          <w:szCs w:val="24"/>
        </w:rPr>
        <w:t xml:space="preserve">. </w:t>
      </w:r>
      <w:r w:rsidR="00D936AC" w:rsidRPr="00AA122B">
        <w:rPr>
          <w:sz w:val="24"/>
          <w:szCs w:val="24"/>
        </w:rPr>
        <w:t>B</w:t>
      </w:r>
      <w:r w:rsidR="00463973" w:rsidRPr="00AA122B">
        <w:rPr>
          <w:sz w:val="24"/>
          <w:szCs w:val="24"/>
        </w:rPr>
        <w:t>oth the otolith c</w:t>
      </w:r>
      <w:r w:rsidR="00155C64">
        <w:rPr>
          <w:sz w:val="24"/>
          <w:szCs w:val="24"/>
        </w:rPr>
        <w:t>hemistry and shape data are</w:t>
      </w:r>
      <w:r w:rsidR="00463973" w:rsidRPr="00AA122B">
        <w:rPr>
          <w:sz w:val="24"/>
          <w:szCs w:val="24"/>
        </w:rPr>
        <w:t xml:space="preserve"> positive continuous data</w:t>
      </w:r>
      <w:r w:rsidR="00D041BA">
        <w:rPr>
          <w:sz w:val="24"/>
          <w:szCs w:val="24"/>
        </w:rPr>
        <w:t xml:space="preserve"> but otolith chemistry can contain zeros when elements are below the levels of detection</w:t>
      </w:r>
      <w:r w:rsidR="00D936AC" w:rsidRPr="00AA122B">
        <w:rPr>
          <w:sz w:val="24"/>
          <w:szCs w:val="24"/>
        </w:rPr>
        <w:t>, therefore,</w:t>
      </w:r>
      <w:r w:rsidR="00463973" w:rsidRPr="00AA122B">
        <w:rPr>
          <w:sz w:val="24"/>
          <w:szCs w:val="24"/>
        </w:rPr>
        <w:t xml:space="preserve"> </w:t>
      </w:r>
      <w:r w:rsidR="00EF46D6">
        <w:rPr>
          <w:sz w:val="24"/>
          <w:szCs w:val="24"/>
        </w:rPr>
        <w:t>T</w:t>
      </w:r>
      <w:r w:rsidR="00463973" w:rsidRPr="00AA122B">
        <w:rPr>
          <w:sz w:val="24"/>
          <w:szCs w:val="24"/>
        </w:rPr>
        <w:t>weedie</w:t>
      </w:r>
      <w:r w:rsidR="00B45D0C" w:rsidRPr="00AA122B">
        <w:rPr>
          <w:sz w:val="24"/>
          <w:szCs w:val="24"/>
        </w:rPr>
        <w:t xml:space="preserve"> error</w:t>
      </w:r>
      <w:r w:rsidR="00463973" w:rsidRPr="00AA122B">
        <w:rPr>
          <w:sz w:val="24"/>
          <w:szCs w:val="24"/>
        </w:rPr>
        <w:t xml:space="preserve"> distributions were considered </w:t>
      </w:r>
      <w:r w:rsidR="00B55AC3" w:rsidRPr="00AA122B">
        <w:rPr>
          <w:sz w:val="24"/>
          <w:szCs w:val="24"/>
        </w:rPr>
        <w:t xml:space="preserve">as </w:t>
      </w:r>
      <w:r w:rsidR="00463973" w:rsidRPr="00AA122B">
        <w:rPr>
          <w:sz w:val="24"/>
          <w:szCs w:val="24"/>
        </w:rPr>
        <w:t>the most appropriate fit for our</w:t>
      </w:r>
      <w:r w:rsidR="00D041BA">
        <w:rPr>
          <w:sz w:val="24"/>
          <w:szCs w:val="24"/>
        </w:rPr>
        <w:t xml:space="preserve"> otolith</w:t>
      </w:r>
      <w:r w:rsidR="00463973" w:rsidRPr="00AA122B">
        <w:rPr>
          <w:sz w:val="24"/>
          <w:szCs w:val="24"/>
        </w:rPr>
        <w:t xml:space="preserve"> data</w:t>
      </w:r>
      <w:r w:rsidR="00D041BA">
        <w:rPr>
          <w:sz w:val="24"/>
          <w:szCs w:val="24"/>
        </w:rPr>
        <w:t xml:space="preserve"> while gamma error distributions were considered most appropriate for the shape data</w:t>
      </w:r>
      <w:r w:rsidR="00463973" w:rsidRPr="00AA122B">
        <w:rPr>
          <w:sz w:val="24"/>
          <w:szCs w:val="24"/>
        </w:rPr>
        <w:t xml:space="preserve">. We therefore </w:t>
      </w:r>
      <w:r w:rsidR="00B45D0C" w:rsidRPr="00AA122B">
        <w:rPr>
          <w:sz w:val="24"/>
          <w:szCs w:val="24"/>
        </w:rPr>
        <w:t>used</w:t>
      </w:r>
      <w:r w:rsidR="00463973" w:rsidRPr="00AA122B">
        <w:rPr>
          <w:sz w:val="24"/>
          <w:szCs w:val="24"/>
        </w:rPr>
        <w:t xml:space="preserve"> </w:t>
      </w:r>
      <w:r w:rsidR="00CF4D4A" w:rsidRPr="00AA122B">
        <w:rPr>
          <w:sz w:val="24"/>
          <w:szCs w:val="24"/>
        </w:rPr>
        <w:t xml:space="preserve">multivariate </w:t>
      </w:r>
      <w:r w:rsidR="00222CDD" w:rsidRPr="00AA122B">
        <w:rPr>
          <w:sz w:val="24"/>
          <w:szCs w:val="24"/>
        </w:rPr>
        <w:t>generalised linear models</w:t>
      </w:r>
      <w:r w:rsidR="004F4D55" w:rsidRPr="00AA122B">
        <w:rPr>
          <w:sz w:val="24"/>
          <w:szCs w:val="24"/>
        </w:rPr>
        <w:t xml:space="preserve"> (MGLMs)</w:t>
      </w:r>
      <w:r w:rsidR="00CF4D4A" w:rsidRPr="00AA122B">
        <w:rPr>
          <w:sz w:val="24"/>
          <w:szCs w:val="24"/>
        </w:rPr>
        <w:t xml:space="preserve"> with a </w:t>
      </w:r>
      <w:r w:rsidR="00EF46D6">
        <w:rPr>
          <w:sz w:val="24"/>
          <w:szCs w:val="24"/>
        </w:rPr>
        <w:t>T</w:t>
      </w:r>
      <w:r w:rsidR="00CF4D4A" w:rsidRPr="00AA122B">
        <w:rPr>
          <w:sz w:val="24"/>
          <w:szCs w:val="24"/>
        </w:rPr>
        <w:t>weedie</w:t>
      </w:r>
      <w:r w:rsidR="006213FB" w:rsidRPr="00AA122B">
        <w:rPr>
          <w:sz w:val="24"/>
          <w:szCs w:val="24"/>
        </w:rPr>
        <w:t xml:space="preserve"> error</w:t>
      </w:r>
      <w:r w:rsidR="00CF4D4A" w:rsidRPr="00AA122B">
        <w:rPr>
          <w:sz w:val="24"/>
          <w:szCs w:val="24"/>
        </w:rPr>
        <w:t xml:space="preserve"> distribution</w:t>
      </w:r>
      <w:r w:rsidR="00222CDD" w:rsidRPr="00AA122B">
        <w:rPr>
          <w:sz w:val="24"/>
          <w:szCs w:val="24"/>
        </w:rPr>
        <w:t>s</w:t>
      </w:r>
      <w:r w:rsidR="00463973" w:rsidRPr="00AA122B">
        <w:rPr>
          <w:sz w:val="24"/>
          <w:szCs w:val="24"/>
        </w:rPr>
        <w:t xml:space="preserve"> (var</w:t>
      </w:r>
      <w:r w:rsidR="00673FFE" w:rsidRPr="00AA122B">
        <w:rPr>
          <w:sz w:val="24"/>
          <w:szCs w:val="24"/>
        </w:rPr>
        <w:t>iance power 1.</w:t>
      </w:r>
      <w:r w:rsidR="00D041BA">
        <w:rPr>
          <w:sz w:val="24"/>
          <w:szCs w:val="24"/>
        </w:rPr>
        <w:t>75</w:t>
      </w:r>
      <w:r w:rsidR="00BE5A73">
        <w:rPr>
          <w:sz w:val="24"/>
          <w:szCs w:val="24"/>
        </w:rPr>
        <w:t>, log-link</w:t>
      </w:r>
      <w:r w:rsidR="00673FFE" w:rsidRPr="00AA122B">
        <w:rPr>
          <w:sz w:val="24"/>
          <w:szCs w:val="24"/>
        </w:rPr>
        <w:t>)</w:t>
      </w:r>
      <w:r w:rsidR="00CF4D4A" w:rsidRPr="00AA122B">
        <w:rPr>
          <w:sz w:val="24"/>
          <w:szCs w:val="24"/>
        </w:rPr>
        <w:t xml:space="preserve"> to test for </w:t>
      </w:r>
      <w:r w:rsidR="00673FFE" w:rsidRPr="00AA122B">
        <w:rPr>
          <w:sz w:val="24"/>
          <w:szCs w:val="24"/>
        </w:rPr>
        <w:t>our</w:t>
      </w:r>
      <w:r w:rsidR="00B55AC3" w:rsidRPr="00AA122B">
        <w:rPr>
          <w:sz w:val="24"/>
          <w:szCs w:val="24"/>
        </w:rPr>
        <w:t xml:space="preserve"> hypothesis</w:t>
      </w:r>
      <w:r w:rsidR="00BE5A73">
        <w:rPr>
          <w:sz w:val="24"/>
          <w:szCs w:val="24"/>
        </w:rPr>
        <w:t xml:space="preserve"> with chemistry data and a gamma error distribution</w:t>
      </w:r>
      <w:r w:rsidR="006F1C10">
        <w:rPr>
          <w:sz w:val="24"/>
          <w:szCs w:val="24"/>
        </w:rPr>
        <w:t xml:space="preserve"> </w:t>
      </w:r>
      <w:r w:rsidR="00BE5A73">
        <w:rPr>
          <w:sz w:val="24"/>
          <w:szCs w:val="24"/>
        </w:rPr>
        <w:t xml:space="preserve">with log-link for the otolith shape data (coded as a </w:t>
      </w:r>
      <w:r w:rsidR="006F1C10">
        <w:rPr>
          <w:sz w:val="24"/>
          <w:szCs w:val="24"/>
        </w:rPr>
        <w:t>T</w:t>
      </w:r>
      <w:r w:rsidR="00BE5A73">
        <w:rPr>
          <w:sz w:val="24"/>
          <w:szCs w:val="24"/>
        </w:rPr>
        <w:t>weedie distribution with variance power 2</w:t>
      </w:r>
      <w:r w:rsidR="006F1C10">
        <w:rPr>
          <w:sz w:val="24"/>
          <w:szCs w:val="24"/>
        </w:rPr>
        <w:t xml:space="preserve"> which is equivalent to a gamma distribution)</w:t>
      </w:r>
      <w:r w:rsidR="00BE5A73">
        <w:rPr>
          <w:sz w:val="24"/>
          <w:szCs w:val="24"/>
        </w:rPr>
        <w:t>.</w:t>
      </w:r>
      <w:r w:rsidR="006F1C10">
        <w:rPr>
          <w:sz w:val="24"/>
          <w:szCs w:val="24"/>
        </w:rPr>
        <w:t xml:space="preserve"> For the combined shape and chemistry data we individually specified error distributions for each variable (Tweedie for the chemistry data and gamma for the shape data).</w:t>
      </w:r>
      <w:r w:rsidR="00222CDD" w:rsidRPr="00AA122B">
        <w:rPr>
          <w:sz w:val="24"/>
          <w:szCs w:val="24"/>
        </w:rPr>
        <w:t xml:space="preserve"> </w:t>
      </w:r>
      <w:r w:rsidR="00673FFE" w:rsidRPr="00AA122B">
        <w:rPr>
          <w:sz w:val="24"/>
          <w:szCs w:val="24"/>
        </w:rPr>
        <w:t xml:space="preserve">When using multivariate </w:t>
      </w:r>
      <w:r w:rsidR="006F1C10" w:rsidRPr="00AA122B">
        <w:rPr>
          <w:sz w:val="24"/>
          <w:szCs w:val="24"/>
        </w:rPr>
        <w:t>models</w:t>
      </w:r>
      <w:r w:rsidR="00673FFE" w:rsidRPr="00AA122B">
        <w:rPr>
          <w:sz w:val="24"/>
          <w:szCs w:val="24"/>
        </w:rPr>
        <w:t xml:space="preserve"> it is important to understand the relationship between the mean of each response variable and the observed variance</w:t>
      </w:r>
      <w:r w:rsidR="001A46DA">
        <w:rPr>
          <w:sz w:val="24"/>
          <w:szCs w:val="24"/>
        </w:rPr>
        <w:fldChar w:fldCharType="begin"/>
      </w:r>
      <w:r w:rsidR="00E55D3E">
        <w:rPr>
          <w:sz w:val="24"/>
          <w:szCs w:val="24"/>
        </w:rPr>
        <w:instrText xml:space="preserve"> ADDIN ZOTERO_ITEM CSL_CITATION {"citationID":"HKHSkd0X","properties":{"formattedCitation":"\\super 32,55\\nosupersub{}","plainCitation":"32,55","noteIndex":0},"citationItems":[{"id":1902,"uris":["http://zotero.org/users/local/U6DoygBa/items/5MF6HR5G"],"uri":["http://zotero.org/users/local/U6DoygBa/items/5MF6HR5G"],"itemData":{"id":1902,"type":"article-journal","abstract":"1. A critical property of count data is its mean–variance relationship, yet this is rarely considered in multivariate analysis in ecology. 2. This study considers what is being implicitly assumed about the mean–variance relationship in distance-based analyses – multivariate analyses based on a matrix of pairwise distances – and what the effect is of any misspecification of the mean–variance relationship. 3. It is shown that distance-based analyses make implicit assumptions that are typically out-of-step with what is observed in real data, which has major consequences. 4. Potential consequences of this mean–variance misspecification are: confounding location and dispersion effects in ordinations; misleading results when trying to identify taxa in which an effect is expressed; failure to detect a multivariate effect unless it is expressed in high-variance taxa. 5. Data transformation does not solve the problem. 6. A solution is to use generalised linear models and their recent multivariate generalisations, which is shown here to have desirable properties.","container-title":"Methods in Ecology and Evolution","DOI":"https://doi.org/10.1111/j.2041-210X.2011.00127.x","ISSN":"2041-210X","issue":"1","language":"en","note":"_eprint: https://besjournals.onlinelibrary.wiley.com/doi/pdf/10.1111/j.2041-210X.2011.00127.x","page":"89-101","source":"Wiley Online Library","title":"Distance-based multivariate analyses confound location and dispersion effects","volume":"3","author":[{"family":"Warton","given":"David I."},{"family":"Wright","given":"Stephen T."},{"family":"Wang","given":"Yi"}],"issued":{"date-parts":[["2012"]]}}},{"id":1897,"uris":["http://zotero.org/users/local/U6DoygBa/items/AG98BEK3"],"uri":["http://zotero.org/users/local/U6DoygBa/items/AG98BEK3"],"itemData":{"id":1897,"type":"article-journal","abstract":"In exploring the relationship between multivariate abundance data and environmental variables, a rarely used approach is to graph raw data separately for each different taxon. It is proposed that such raw data graphs become part of the standard toolset for graphing and analysing multivariate abundances. The key advantage of this approach is that axis scales have quantitative interpretations, enabling quantitative interpretation of patterns in abundance. In contrast, ordinations only present qualitative information. Ordinations are useful for inferring overall, qualitative patterns and raw data graphing is a complementary tool of greater use for answering more specific questions, aimed at a deeper understanding the ecology of a community. It is demonstrated using some well-known examples that our understanding of the nature of associations can be considerably improved by using raw data graphs, even when only plotting a subset of variables. One example describes how an often-cited dataset has been misinterpreted in key methodological papers, because data were interpreted from ordinations alone, with no consideration of plots of the raw data.","container-title":"Austral Ecology","DOI":"https://doi.org/10.1111/j.1442-9993.2007.01816.x","ISSN":"1442-9993","issue":"3","language":"en","note":"_eprint: https://onlinelibrary.wiley.com/doi/pdf/10.1111/j.1442-9993.2007.01816.x","page":"290-300","source":"Wiley Online Library","title":"Raw data graphing: an informative but under-utilized tool for the analysis of multivariate abundances","title-short":"Raw data graphing","volume":"33","author":[{"family":"Warton","given":"David I."}],"issued":{"date-parts":[["2008"]]}}}],"schema":"https://github.com/citation-style-language/schema/raw/master/csl-citation.json"} </w:instrText>
      </w:r>
      <w:r w:rsidR="001A46DA">
        <w:rPr>
          <w:sz w:val="24"/>
          <w:szCs w:val="24"/>
        </w:rPr>
        <w:fldChar w:fldCharType="separate"/>
      </w:r>
      <w:r w:rsidR="00E55D3E" w:rsidRPr="00E55D3E">
        <w:rPr>
          <w:rFonts w:ascii="Calibri" w:hAnsi="Calibri" w:cs="Calibri"/>
          <w:sz w:val="24"/>
          <w:szCs w:val="24"/>
          <w:vertAlign w:val="superscript"/>
        </w:rPr>
        <w:t>32,55</w:t>
      </w:r>
      <w:r w:rsidR="001A46DA">
        <w:rPr>
          <w:sz w:val="24"/>
          <w:szCs w:val="24"/>
        </w:rPr>
        <w:fldChar w:fldCharType="end"/>
      </w:r>
      <w:r w:rsidR="00673FFE" w:rsidRPr="00AA122B">
        <w:rPr>
          <w:sz w:val="24"/>
          <w:szCs w:val="24"/>
        </w:rPr>
        <w:t>. To investigate this</w:t>
      </w:r>
      <w:r w:rsidR="00B55AC3" w:rsidRPr="00AA122B">
        <w:rPr>
          <w:sz w:val="24"/>
          <w:szCs w:val="24"/>
        </w:rPr>
        <w:t xml:space="preserve"> relationship in our data</w:t>
      </w:r>
      <w:r w:rsidR="00673FFE" w:rsidRPr="00AA122B">
        <w:rPr>
          <w:sz w:val="24"/>
          <w:szCs w:val="24"/>
        </w:rPr>
        <w:t xml:space="preserve">, we created </w:t>
      </w:r>
      <w:del w:id="33" w:author="Hayden Schilling" w:date="2021-03-19T09:44:00Z">
        <w:r w:rsidR="00673FFE" w:rsidRPr="00AA122B" w:rsidDel="007052E0">
          <w:rPr>
            <w:sz w:val="24"/>
            <w:szCs w:val="24"/>
          </w:rPr>
          <w:delText>mean</w:delText>
        </w:r>
        <w:r w:rsidR="00B55AC3" w:rsidRPr="00AA122B" w:rsidDel="007052E0">
          <w:rPr>
            <w:sz w:val="24"/>
            <w:szCs w:val="24"/>
          </w:rPr>
          <w:delText xml:space="preserve"> </w:delText>
        </w:r>
        <w:r w:rsidR="00673FFE" w:rsidRPr="00AA122B" w:rsidDel="007052E0">
          <w:rPr>
            <w:sz w:val="24"/>
            <w:szCs w:val="24"/>
          </w:rPr>
          <w:delText>variance</w:delText>
        </w:r>
      </w:del>
      <w:ins w:id="34" w:author="Hayden Schilling" w:date="2021-03-19T09:44:00Z">
        <w:r w:rsidR="007052E0">
          <w:rPr>
            <w:sz w:val="24"/>
            <w:szCs w:val="24"/>
          </w:rPr>
          <w:t>mean-variance</w:t>
        </w:r>
      </w:ins>
      <w:r w:rsidR="00673FFE" w:rsidRPr="00AA122B">
        <w:rPr>
          <w:sz w:val="24"/>
          <w:szCs w:val="24"/>
        </w:rPr>
        <w:t xml:space="preserve"> plots which show how the variance changes with the mean of each </w:t>
      </w:r>
      <w:r w:rsidR="00673FFE" w:rsidRPr="00E85BA0">
        <w:rPr>
          <w:sz w:val="24"/>
          <w:szCs w:val="24"/>
        </w:rPr>
        <w:t xml:space="preserve">variable. The </w:t>
      </w:r>
      <w:del w:id="35" w:author="Hayden Schilling" w:date="2021-03-19T09:44:00Z">
        <w:r w:rsidR="00673FFE" w:rsidRPr="00E85BA0" w:rsidDel="007052E0">
          <w:rPr>
            <w:sz w:val="24"/>
            <w:szCs w:val="24"/>
          </w:rPr>
          <w:delText>mean variance</w:delText>
        </w:r>
      </w:del>
      <w:ins w:id="36" w:author="Hayden Schilling" w:date="2021-03-19T09:44:00Z">
        <w:r w:rsidR="007052E0">
          <w:rPr>
            <w:sz w:val="24"/>
            <w:szCs w:val="24"/>
          </w:rPr>
          <w:t>mean-variance</w:t>
        </w:r>
      </w:ins>
      <w:r w:rsidR="00673FFE" w:rsidRPr="00E85BA0">
        <w:rPr>
          <w:sz w:val="24"/>
          <w:szCs w:val="24"/>
        </w:rPr>
        <w:t xml:space="preserve"> plots identified that for both chemistry and shape data, as the mean increased, the variance also increased</w:t>
      </w:r>
      <w:r w:rsidR="002A1BDD" w:rsidRPr="00E85BA0">
        <w:rPr>
          <w:sz w:val="24"/>
          <w:szCs w:val="24"/>
        </w:rPr>
        <w:t xml:space="preserve"> (Figure </w:t>
      </w:r>
      <w:r w:rsidR="00E55D3E" w:rsidRPr="00E85BA0">
        <w:rPr>
          <w:sz w:val="24"/>
          <w:szCs w:val="24"/>
        </w:rPr>
        <w:t>1</w:t>
      </w:r>
      <w:r w:rsidR="002A1BDD" w:rsidRPr="00E85BA0">
        <w:rPr>
          <w:sz w:val="24"/>
          <w:szCs w:val="24"/>
        </w:rPr>
        <w:t>)</w:t>
      </w:r>
      <w:r w:rsidR="00673FFE" w:rsidRPr="00E85BA0">
        <w:rPr>
          <w:sz w:val="24"/>
          <w:szCs w:val="24"/>
        </w:rPr>
        <w:t>.</w:t>
      </w:r>
      <w:r w:rsidR="00B55AC3" w:rsidRPr="00E85BA0">
        <w:rPr>
          <w:sz w:val="24"/>
          <w:szCs w:val="24"/>
        </w:rPr>
        <w:t xml:space="preserve"> As a final step prior to inspecting the results,</w:t>
      </w:r>
      <w:r w:rsidR="00673FFE" w:rsidRPr="00E85BA0">
        <w:rPr>
          <w:sz w:val="24"/>
          <w:szCs w:val="24"/>
        </w:rPr>
        <w:t xml:space="preserve"> </w:t>
      </w:r>
      <w:r w:rsidR="00B55AC3" w:rsidRPr="00E85BA0">
        <w:rPr>
          <w:sz w:val="24"/>
          <w:szCs w:val="24"/>
        </w:rPr>
        <w:t xml:space="preserve">we assessed our models. </w:t>
      </w:r>
      <w:r w:rsidR="00673FFE" w:rsidRPr="00E85BA0">
        <w:rPr>
          <w:sz w:val="24"/>
          <w:szCs w:val="24"/>
        </w:rPr>
        <w:t xml:space="preserve">To </w:t>
      </w:r>
      <w:r w:rsidR="003A7993" w:rsidRPr="00E85BA0">
        <w:rPr>
          <w:sz w:val="24"/>
          <w:szCs w:val="24"/>
        </w:rPr>
        <w:t>assess</w:t>
      </w:r>
      <w:r w:rsidR="00673FFE" w:rsidRPr="00E85BA0">
        <w:rPr>
          <w:sz w:val="24"/>
          <w:szCs w:val="24"/>
        </w:rPr>
        <w:t xml:space="preserve"> if the </w:t>
      </w:r>
      <w:r w:rsidR="00B879F7" w:rsidRPr="00E85BA0">
        <w:rPr>
          <w:sz w:val="24"/>
          <w:szCs w:val="24"/>
        </w:rPr>
        <w:t xml:space="preserve">MGLMs </w:t>
      </w:r>
      <w:r w:rsidR="00673FFE" w:rsidRPr="00E85BA0">
        <w:rPr>
          <w:sz w:val="24"/>
          <w:szCs w:val="24"/>
        </w:rPr>
        <w:t>accurately captured</w:t>
      </w:r>
      <w:r w:rsidR="00B55AC3" w:rsidRPr="00E85BA0">
        <w:rPr>
          <w:sz w:val="24"/>
          <w:szCs w:val="24"/>
        </w:rPr>
        <w:t xml:space="preserve"> the</w:t>
      </w:r>
      <w:r w:rsidR="00673FFE" w:rsidRPr="00E85BA0">
        <w:rPr>
          <w:sz w:val="24"/>
          <w:szCs w:val="24"/>
        </w:rPr>
        <w:t xml:space="preserve"> propert</w:t>
      </w:r>
      <w:r w:rsidR="00B55AC3" w:rsidRPr="00E85BA0">
        <w:rPr>
          <w:sz w:val="24"/>
          <w:szCs w:val="24"/>
        </w:rPr>
        <w:t>ies</w:t>
      </w:r>
      <w:r w:rsidR="00673FFE" w:rsidRPr="00E85BA0">
        <w:rPr>
          <w:sz w:val="24"/>
          <w:szCs w:val="24"/>
        </w:rPr>
        <w:t xml:space="preserve"> of our data, </w:t>
      </w:r>
      <w:r w:rsidR="00EF46D6" w:rsidRPr="00E85BA0">
        <w:rPr>
          <w:sz w:val="24"/>
          <w:szCs w:val="24"/>
        </w:rPr>
        <w:t xml:space="preserve">Dunn-Smyth </w:t>
      </w:r>
      <w:r w:rsidR="00673FFE" w:rsidRPr="00E85BA0">
        <w:rPr>
          <w:sz w:val="24"/>
          <w:szCs w:val="24"/>
        </w:rPr>
        <w:t xml:space="preserve">residual plots were inspected </w:t>
      </w:r>
      <w:r w:rsidR="00673FFE" w:rsidRPr="00E85BA0">
        <w:rPr>
          <w:sz w:val="24"/>
          <w:szCs w:val="24"/>
        </w:rPr>
        <w:lastRenderedPageBreak/>
        <w:t xml:space="preserve">for each model. No </w:t>
      </w:r>
      <w:r w:rsidR="007170ED" w:rsidRPr="00E85BA0">
        <w:rPr>
          <w:sz w:val="24"/>
          <w:szCs w:val="24"/>
        </w:rPr>
        <w:t xml:space="preserve">strong </w:t>
      </w:r>
      <w:r w:rsidR="00673FFE" w:rsidRPr="00E85BA0">
        <w:rPr>
          <w:sz w:val="24"/>
          <w:szCs w:val="24"/>
        </w:rPr>
        <w:t>pattern w</w:t>
      </w:r>
      <w:r w:rsidR="00532B50" w:rsidRPr="00E85BA0">
        <w:rPr>
          <w:sz w:val="24"/>
          <w:szCs w:val="24"/>
        </w:rPr>
        <w:t>ere</w:t>
      </w:r>
      <w:r w:rsidR="00673FFE" w:rsidRPr="00E85BA0">
        <w:rPr>
          <w:sz w:val="24"/>
          <w:szCs w:val="24"/>
        </w:rPr>
        <w:t xml:space="preserve"> visible and the models were deemed to be accurately representing our data (Figure </w:t>
      </w:r>
      <w:r w:rsidR="00E55D3E" w:rsidRPr="00E85BA0">
        <w:rPr>
          <w:sz w:val="24"/>
          <w:szCs w:val="24"/>
        </w:rPr>
        <w:t>2</w:t>
      </w:r>
      <w:r w:rsidR="00673FFE" w:rsidRPr="00E85BA0">
        <w:rPr>
          <w:sz w:val="24"/>
          <w:szCs w:val="24"/>
        </w:rPr>
        <w:t>)</w:t>
      </w:r>
      <w:r w:rsidR="002F295A" w:rsidRPr="00E85BA0">
        <w:rPr>
          <w:sz w:val="24"/>
          <w:szCs w:val="24"/>
        </w:rPr>
        <w:t>,</w:t>
      </w:r>
      <w:r w:rsidR="00673FFE" w:rsidRPr="00E85BA0">
        <w:rPr>
          <w:sz w:val="24"/>
          <w:szCs w:val="24"/>
        </w:rPr>
        <w:t xml:space="preserve"> allowing</w:t>
      </w:r>
      <w:r w:rsidR="00673FFE" w:rsidRPr="00AA122B">
        <w:rPr>
          <w:sz w:val="24"/>
          <w:szCs w:val="24"/>
        </w:rPr>
        <w:t xml:space="preserve"> the use of these models to address our hypothesis. All </w:t>
      </w:r>
      <w:r w:rsidR="004F4D55" w:rsidRPr="00AA122B">
        <w:rPr>
          <w:sz w:val="24"/>
          <w:szCs w:val="24"/>
        </w:rPr>
        <w:t>M</w:t>
      </w:r>
      <w:r w:rsidR="00673FFE" w:rsidRPr="00AA122B">
        <w:rPr>
          <w:sz w:val="24"/>
          <w:szCs w:val="24"/>
        </w:rPr>
        <w:t xml:space="preserve">GLM models were run using the </w:t>
      </w:r>
      <w:r w:rsidR="00673FFE" w:rsidRPr="00AA122B">
        <w:rPr>
          <w:i/>
          <w:iCs/>
          <w:sz w:val="24"/>
          <w:szCs w:val="24"/>
        </w:rPr>
        <w:t>‘manyany</w:t>
      </w:r>
      <w:r w:rsidR="00BE5A73">
        <w:rPr>
          <w:i/>
          <w:iCs/>
          <w:sz w:val="24"/>
          <w:szCs w:val="24"/>
        </w:rPr>
        <w:t>()</w:t>
      </w:r>
      <w:r w:rsidR="00673FFE" w:rsidRPr="00AA122B">
        <w:rPr>
          <w:i/>
          <w:iCs/>
          <w:sz w:val="24"/>
          <w:szCs w:val="24"/>
        </w:rPr>
        <w:t>’</w:t>
      </w:r>
      <w:r w:rsidR="00673FFE" w:rsidRPr="00AA122B">
        <w:rPr>
          <w:sz w:val="24"/>
          <w:szCs w:val="24"/>
        </w:rPr>
        <w:t xml:space="preserve"> function in the </w:t>
      </w:r>
      <w:r w:rsidR="00673FFE" w:rsidRPr="00E85BA0">
        <w:rPr>
          <w:sz w:val="24"/>
          <w:szCs w:val="24"/>
        </w:rPr>
        <w:t>mvabund</w:t>
      </w:r>
      <w:r w:rsidR="00673FFE" w:rsidRPr="00AA122B">
        <w:rPr>
          <w:sz w:val="24"/>
          <w:szCs w:val="24"/>
        </w:rPr>
        <w:t xml:space="preserve"> R package</w:t>
      </w:r>
      <w:r w:rsidR="001A46DA">
        <w:rPr>
          <w:sz w:val="24"/>
          <w:szCs w:val="24"/>
        </w:rPr>
        <w:fldChar w:fldCharType="begin"/>
      </w:r>
      <w:r w:rsidR="001A46DA">
        <w:rPr>
          <w:sz w:val="24"/>
          <w:szCs w:val="24"/>
        </w:rPr>
        <w:instrText xml:space="preserve"> ADDIN ZOTERO_ITEM CSL_CITATION {"citationID":"O08Kwp64","properties":{"formattedCitation":"\\super 34\\nosupersub{}","plainCitation":"34","noteIndex":0},"citationItems":[{"id":1892,"uris":["http://zotero.org/users/local/U6DoygBa/items/DJ26PIYT"],"uri":["http://zotero.org/users/local/U6DoygBa/items/DJ26PIYT"],"itemData":{"id":1892,"type":"article-journal","abstract":"1. The mvabund package for R provides tools for model-based analysis of multivariate abundance data in ecology. 2. This includes methods for visualising data, fitting predictive models, checking model assumptions, as well as testing hypotheses about the community–environment association. 3. This paper briefly introduces the package and demonstrates its functionality by example.","container-title":"Methods in Ecology and Evolution","DOI":"https://doi.org/10.1111/j.2041-210X.2012.00190.x","ISSN":"2041-210X","issue":"3","language":"en","note":"_eprint: https://besjournals.onlinelibrary.wiley.com/doi/pdf/10.1111/j.2041-210X.2012.00190.x","page":"471-474","source":"Wiley Online Library","title":"mvabund– an R package for model-based analysis of multivariate abundance data","volume":"3","author":[{"family":"Wang","given":"Yi"},{"family":"Naumann","given":"Ulrike"},{"family":"Wright","given":"Stephen T."},{"family":"Warton","given":"David I."}],"issued":{"date-parts":[["2012"]]}}}],"schema":"https://github.com/citation-style-language/schema/raw/master/csl-citation.json"} </w:instrText>
      </w:r>
      <w:r w:rsidR="001A46DA">
        <w:rPr>
          <w:sz w:val="24"/>
          <w:szCs w:val="24"/>
        </w:rPr>
        <w:fldChar w:fldCharType="separate"/>
      </w:r>
      <w:r w:rsidR="001A46DA" w:rsidRPr="001A46DA">
        <w:rPr>
          <w:rFonts w:ascii="Calibri" w:hAnsi="Calibri" w:cs="Calibri"/>
          <w:sz w:val="24"/>
          <w:szCs w:val="24"/>
          <w:vertAlign w:val="superscript"/>
        </w:rPr>
        <w:t>34</w:t>
      </w:r>
      <w:r w:rsidR="001A46DA">
        <w:rPr>
          <w:sz w:val="24"/>
          <w:szCs w:val="24"/>
        </w:rPr>
        <w:fldChar w:fldCharType="end"/>
      </w:r>
      <w:r w:rsidR="00673FFE" w:rsidRPr="00AA122B">
        <w:rPr>
          <w:sz w:val="24"/>
          <w:szCs w:val="24"/>
        </w:rPr>
        <w:t>.</w:t>
      </w:r>
    </w:p>
    <w:p w14:paraId="37A1F3D1" w14:textId="40011A4F" w:rsidR="00134D0E" w:rsidRPr="00AA122B" w:rsidRDefault="00575129" w:rsidP="00E85BA0">
      <w:pPr>
        <w:spacing w:line="360" w:lineRule="auto"/>
        <w:rPr>
          <w:sz w:val="24"/>
          <w:szCs w:val="24"/>
        </w:rPr>
      </w:pPr>
      <w:r w:rsidRPr="00AA122B">
        <w:rPr>
          <w:sz w:val="24"/>
          <w:szCs w:val="24"/>
        </w:rPr>
        <w:t>T</w:t>
      </w:r>
      <w:r w:rsidR="00CF4D4A" w:rsidRPr="00AA122B">
        <w:rPr>
          <w:sz w:val="24"/>
          <w:szCs w:val="24"/>
        </w:rPr>
        <w:t>o compare the effectiveness of otolith chemistry and otolith shape</w:t>
      </w:r>
      <w:r w:rsidR="00EF46D6">
        <w:rPr>
          <w:sz w:val="24"/>
          <w:szCs w:val="24"/>
        </w:rPr>
        <w:t xml:space="preserve"> data</w:t>
      </w:r>
      <w:r w:rsidR="007A4985" w:rsidRPr="00AA122B">
        <w:rPr>
          <w:sz w:val="24"/>
          <w:szCs w:val="24"/>
        </w:rPr>
        <w:t xml:space="preserve"> in discriminating the three sites</w:t>
      </w:r>
      <w:r w:rsidR="00CF4D4A" w:rsidRPr="00AA122B">
        <w:rPr>
          <w:sz w:val="24"/>
          <w:szCs w:val="24"/>
        </w:rPr>
        <w:t xml:space="preserve">, three </w:t>
      </w:r>
      <w:r w:rsidR="004F4D55" w:rsidRPr="00AA122B">
        <w:rPr>
          <w:sz w:val="24"/>
          <w:szCs w:val="24"/>
        </w:rPr>
        <w:t>M</w:t>
      </w:r>
      <w:r w:rsidR="00CF4D4A" w:rsidRPr="00AA122B">
        <w:rPr>
          <w:sz w:val="24"/>
          <w:szCs w:val="24"/>
        </w:rPr>
        <w:t>GLMs were run. One only used otolith chemistry data, one only used otolith shape data and one combined both chemistry and shape data.</w:t>
      </w:r>
      <w:r w:rsidR="00222CDD" w:rsidRPr="00AA122B">
        <w:rPr>
          <w:sz w:val="24"/>
          <w:szCs w:val="24"/>
        </w:rPr>
        <w:t xml:space="preserve"> For the </w:t>
      </w:r>
      <w:r w:rsidR="0012765F">
        <w:rPr>
          <w:sz w:val="24"/>
          <w:szCs w:val="24"/>
        </w:rPr>
        <w:t>two</w:t>
      </w:r>
      <w:r w:rsidR="00222CDD" w:rsidRPr="00AA122B">
        <w:rPr>
          <w:sz w:val="24"/>
          <w:szCs w:val="24"/>
        </w:rPr>
        <w:t xml:space="preserve"> </w:t>
      </w:r>
      <w:r w:rsidR="004F4D55" w:rsidRPr="00AA122B">
        <w:rPr>
          <w:sz w:val="24"/>
          <w:szCs w:val="24"/>
        </w:rPr>
        <w:t>M</w:t>
      </w:r>
      <w:r w:rsidR="00222CDD" w:rsidRPr="00AA122B">
        <w:rPr>
          <w:sz w:val="24"/>
          <w:szCs w:val="24"/>
        </w:rPr>
        <w:t>GLM</w:t>
      </w:r>
      <w:r w:rsidR="0012765F">
        <w:rPr>
          <w:sz w:val="24"/>
          <w:szCs w:val="24"/>
        </w:rPr>
        <w:t>s involving the elemental data</w:t>
      </w:r>
      <w:r w:rsidR="00222CDD" w:rsidRPr="00AA122B">
        <w:rPr>
          <w:sz w:val="24"/>
          <w:szCs w:val="24"/>
        </w:rPr>
        <w:t>, univariate</w:t>
      </w:r>
      <w:r w:rsidR="004F4D55" w:rsidRPr="00AA122B">
        <w:rPr>
          <w:sz w:val="24"/>
          <w:szCs w:val="24"/>
        </w:rPr>
        <w:t xml:space="preserve"> generalised linear models</w:t>
      </w:r>
      <w:r w:rsidR="00222CDD" w:rsidRPr="00AA122B">
        <w:rPr>
          <w:sz w:val="24"/>
          <w:szCs w:val="24"/>
        </w:rPr>
        <w:t xml:space="preserve"> </w:t>
      </w:r>
      <w:r w:rsidR="004F4D55" w:rsidRPr="00AA122B">
        <w:rPr>
          <w:sz w:val="24"/>
          <w:szCs w:val="24"/>
        </w:rPr>
        <w:t>(</w:t>
      </w:r>
      <w:r w:rsidR="00222CDD" w:rsidRPr="00AA122B">
        <w:rPr>
          <w:sz w:val="24"/>
          <w:szCs w:val="24"/>
        </w:rPr>
        <w:t xml:space="preserve">GLMs) were </w:t>
      </w:r>
      <w:r w:rsidR="004F4D55" w:rsidRPr="00AA122B">
        <w:rPr>
          <w:sz w:val="24"/>
          <w:szCs w:val="24"/>
        </w:rPr>
        <w:t xml:space="preserve">also </w:t>
      </w:r>
      <w:r w:rsidR="00222CDD" w:rsidRPr="00AA122B">
        <w:rPr>
          <w:sz w:val="24"/>
          <w:szCs w:val="24"/>
        </w:rPr>
        <w:t xml:space="preserve">ran for each </w:t>
      </w:r>
      <w:r w:rsidR="007A4985" w:rsidRPr="00AA122B">
        <w:rPr>
          <w:sz w:val="24"/>
          <w:szCs w:val="24"/>
        </w:rPr>
        <w:t>variable</w:t>
      </w:r>
      <w:r w:rsidR="00222CDD" w:rsidRPr="00AA122B">
        <w:rPr>
          <w:sz w:val="24"/>
          <w:szCs w:val="24"/>
        </w:rPr>
        <w:t xml:space="preserve"> to identify which </w:t>
      </w:r>
      <w:r w:rsidR="007A4985" w:rsidRPr="00AA122B">
        <w:rPr>
          <w:sz w:val="24"/>
          <w:szCs w:val="24"/>
        </w:rPr>
        <w:t>variables</w:t>
      </w:r>
      <w:r w:rsidR="00222CDD" w:rsidRPr="00AA122B">
        <w:rPr>
          <w:sz w:val="24"/>
          <w:szCs w:val="24"/>
        </w:rPr>
        <w:t xml:space="preserve"> were driving the differences.</w:t>
      </w:r>
      <w:r w:rsidR="007A4985" w:rsidRPr="00AA122B">
        <w:rPr>
          <w:sz w:val="24"/>
          <w:szCs w:val="24"/>
        </w:rPr>
        <w:t xml:space="preserve"> This was conducted within the ‘</w:t>
      </w:r>
      <w:r w:rsidR="007A4985" w:rsidRPr="00AA122B">
        <w:rPr>
          <w:i/>
          <w:sz w:val="24"/>
          <w:szCs w:val="24"/>
        </w:rPr>
        <w:t>manyany</w:t>
      </w:r>
      <w:r w:rsidR="00860052">
        <w:rPr>
          <w:i/>
          <w:sz w:val="24"/>
          <w:szCs w:val="24"/>
        </w:rPr>
        <w:t>()</w:t>
      </w:r>
      <w:r w:rsidR="007A4985" w:rsidRPr="00AA122B">
        <w:rPr>
          <w:sz w:val="24"/>
          <w:szCs w:val="24"/>
        </w:rPr>
        <w:t>’ function.</w:t>
      </w:r>
      <w:r w:rsidR="00222CDD" w:rsidRPr="00AA122B">
        <w:rPr>
          <w:sz w:val="24"/>
          <w:szCs w:val="24"/>
        </w:rPr>
        <w:t xml:space="preserve"> </w:t>
      </w:r>
      <w:r w:rsidR="006344FF" w:rsidRPr="00AA122B">
        <w:rPr>
          <w:sz w:val="24"/>
          <w:szCs w:val="24"/>
        </w:rPr>
        <w:t xml:space="preserve">The influence of each </w:t>
      </w:r>
      <w:r w:rsidR="0012765F">
        <w:rPr>
          <w:sz w:val="24"/>
          <w:szCs w:val="24"/>
        </w:rPr>
        <w:t>variable</w:t>
      </w:r>
      <w:r w:rsidR="006344FF" w:rsidRPr="00AA122B">
        <w:rPr>
          <w:sz w:val="24"/>
          <w:szCs w:val="24"/>
        </w:rPr>
        <w:t xml:space="preserve"> in driving the differences (similar</w:t>
      </w:r>
      <w:r w:rsidR="00B55AC3" w:rsidRPr="00AA122B">
        <w:rPr>
          <w:sz w:val="24"/>
          <w:szCs w:val="24"/>
        </w:rPr>
        <w:t xml:space="preserve"> objective</w:t>
      </w:r>
      <w:r w:rsidR="006344FF" w:rsidRPr="00AA122B">
        <w:rPr>
          <w:sz w:val="24"/>
          <w:szCs w:val="24"/>
        </w:rPr>
        <w:t xml:space="preserve"> to a distance-based SIMPER analysis) was </w:t>
      </w:r>
      <w:r w:rsidR="004F4D55" w:rsidRPr="00AA122B">
        <w:rPr>
          <w:sz w:val="24"/>
          <w:szCs w:val="24"/>
        </w:rPr>
        <w:t>quantified</w:t>
      </w:r>
      <w:r w:rsidR="006344FF" w:rsidRPr="00AA122B">
        <w:rPr>
          <w:sz w:val="24"/>
          <w:szCs w:val="24"/>
        </w:rPr>
        <w:t xml:space="preserve"> using the individual contribution to the Sum-of-LR</w:t>
      </w:r>
      <w:r w:rsidR="006B3144">
        <w:rPr>
          <w:sz w:val="24"/>
          <w:szCs w:val="24"/>
        </w:rPr>
        <w:fldChar w:fldCharType="begin"/>
      </w:r>
      <w:r w:rsidR="006B3144">
        <w:rPr>
          <w:sz w:val="24"/>
          <w:szCs w:val="24"/>
        </w:rPr>
        <w:instrText xml:space="preserve"> ADDIN ZOTERO_ITEM CSL_CITATION {"citationID":"fQ5u4t7b","properties":{"formattedCitation":"\\super 32\\nosupersub{}","plainCitation":"32","noteIndex":0},"citationItems":[{"id":1902,"uris":["http://zotero.org/users/local/U6DoygBa/items/5MF6HR5G"],"uri":["http://zotero.org/users/local/U6DoygBa/items/5MF6HR5G"],"itemData":{"id":1902,"type":"article-journal","abstract":"1. A critical property of count data is its mean–variance relationship, yet this is rarely considered in multivariate analysis in ecology. 2. This study considers what is being implicitly assumed about the mean–variance relationship in distance-based analyses – multivariate analyses based on a matrix of pairwise distances – and what the effect is of any misspecification of the mean–variance relationship. 3. It is shown that distance-based analyses make implicit assumptions that are typically out-of-step with what is observed in real data, which has major consequences. 4. Potential consequences of this mean–variance misspecification are: confounding location and dispersion effects in ordinations; misleading results when trying to identify taxa in which an effect is expressed; failure to detect a multivariate effect unless it is expressed in high-variance taxa. 5. Data transformation does not solve the problem. 6. A solution is to use generalised linear models and their recent multivariate generalisations, which is shown here to have desirable properties.","container-title":"Methods in Ecology and Evolution","DOI":"https://doi.org/10.1111/j.2041-210X.2011.00127.x","ISSN":"2041-210X","issue":"1","language":"en","note":"_eprint: https://besjournals.onlinelibrary.wiley.com/doi/pdf/10.1111/j.2041-210X.2011.00127.x","page":"89-101","source":"Wiley Online Library","title":"Distance-based multivariate analyses confound location and dispersion effects","volume":"3","author":[{"family":"Warton","given":"David I."},{"family":"Wright","given":"Stephen T."},{"family":"Wang","given":"Yi"}],"issued":{"date-parts":[["2012"]]}}}],"schema":"https://github.com/citation-style-language/schema/raw/master/csl-citation.json"} </w:instrText>
      </w:r>
      <w:r w:rsidR="006B3144">
        <w:rPr>
          <w:sz w:val="24"/>
          <w:szCs w:val="24"/>
        </w:rPr>
        <w:fldChar w:fldCharType="separate"/>
      </w:r>
      <w:r w:rsidR="006B3144" w:rsidRPr="006B3144">
        <w:rPr>
          <w:rFonts w:ascii="Calibri" w:hAnsi="Calibri" w:cs="Calibri"/>
          <w:sz w:val="24"/>
          <w:szCs w:val="24"/>
          <w:vertAlign w:val="superscript"/>
        </w:rPr>
        <w:t>32</w:t>
      </w:r>
      <w:r w:rsidR="006B3144">
        <w:rPr>
          <w:sz w:val="24"/>
          <w:szCs w:val="24"/>
        </w:rPr>
        <w:fldChar w:fldCharType="end"/>
      </w:r>
      <w:r w:rsidR="007A4985" w:rsidRPr="00AA122B">
        <w:rPr>
          <w:sz w:val="24"/>
          <w:szCs w:val="24"/>
        </w:rPr>
        <w:t>, whereby variables with a larger likelihood ratio value are more influential</w:t>
      </w:r>
      <w:r w:rsidR="00762F7D" w:rsidRPr="00AA122B">
        <w:rPr>
          <w:sz w:val="24"/>
          <w:szCs w:val="24"/>
        </w:rPr>
        <w:t xml:space="preserve">. For the GLMs which included shape data there is no </w:t>
      </w:r>
      <w:r w:rsidR="007A4985" w:rsidRPr="00AA122B">
        <w:rPr>
          <w:sz w:val="24"/>
          <w:szCs w:val="24"/>
        </w:rPr>
        <w:t>meaningful interpretation of the</w:t>
      </w:r>
      <w:r w:rsidR="00762F7D" w:rsidRPr="00AA122B">
        <w:rPr>
          <w:sz w:val="24"/>
          <w:szCs w:val="24"/>
        </w:rPr>
        <w:t xml:space="preserve"> univariate GLMs as the</w:t>
      </w:r>
      <w:r w:rsidR="00155C64">
        <w:rPr>
          <w:sz w:val="24"/>
          <w:szCs w:val="24"/>
        </w:rPr>
        <w:t xml:space="preserve"> wavelet shape coefficients can</w:t>
      </w:r>
      <w:r w:rsidR="00762F7D" w:rsidRPr="00AA122B">
        <w:rPr>
          <w:sz w:val="24"/>
          <w:szCs w:val="24"/>
        </w:rPr>
        <w:t>not be interpreted individually</w:t>
      </w:r>
      <w:r w:rsidR="007A4985" w:rsidRPr="00AA122B">
        <w:rPr>
          <w:sz w:val="24"/>
          <w:szCs w:val="24"/>
        </w:rPr>
        <w:t xml:space="preserve"> but it does allow the relative contributions of otolith chemistry and shape to be assessed in the combined model</w:t>
      </w:r>
      <w:r w:rsidR="00762F7D" w:rsidRPr="00AA122B">
        <w:rPr>
          <w:sz w:val="24"/>
          <w:szCs w:val="24"/>
        </w:rPr>
        <w:t xml:space="preserve">. </w:t>
      </w:r>
      <w:r w:rsidR="006344FF" w:rsidRPr="00AA122B">
        <w:rPr>
          <w:sz w:val="24"/>
          <w:szCs w:val="24"/>
        </w:rPr>
        <w:t xml:space="preserve">Posthoc tests to identify which sites </w:t>
      </w:r>
      <w:r w:rsidR="000E5546" w:rsidRPr="00AA122B">
        <w:rPr>
          <w:sz w:val="24"/>
          <w:szCs w:val="24"/>
        </w:rPr>
        <w:t xml:space="preserve">had </w:t>
      </w:r>
      <w:r w:rsidR="0064598B" w:rsidRPr="00AA122B">
        <w:rPr>
          <w:sz w:val="24"/>
          <w:szCs w:val="24"/>
        </w:rPr>
        <w:t>showed evidence of</w:t>
      </w:r>
      <w:r w:rsidR="006344FF" w:rsidRPr="00AA122B">
        <w:rPr>
          <w:sz w:val="24"/>
          <w:szCs w:val="24"/>
        </w:rPr>
        <w:t xml:space="preserve"> differences</w:t>
      </w:r>
      <w:r w:rsidR="000E5546" w:rsidRPr="00AA122B">
        <w:rPr>
          <w:sz w:val="24"/>
          <w:szCs w:val="24"/>
        </w:rPr>
        <w:t xml:space="preserve"> in </w:t>
      </w:r>
      <w:r w:rsidR="00EB5511" w:rsidRPr="00AA122B">
        <w:rPr>
          <w:sz w:val="24"/>
          <w:szCs w:val="24"/>
        </w:rPr>
        <w:t xml:space="preserve">specific </w:t>
      </w:r>
      <w:r w:rsidR="007A4985" w:rsidRPr="00AA122B">
        <w:rPr>
          <w:sz w:val="24"/>
          <w:szCs w:val="24"/>
        </w:rPr>
        <w:t>otolith</w:t>
      </w:r>
      <w:r w:rsidR="00EB5511" w:rsidRPr="00AA122B">
        <w:rPr>
          <w:sz w:val="24"/>
          <w:szCs w:val="24"/>
        </w:rPr>
        <w:t xml:space="preserve"> </w:t>
      </w:r>
      <w:r w:rsidR="000E5546" w:rsidRPr="00AA122B">
        <w:rPr>
          <w:sz w:val="24"/>
          <w:szCs w:val="24"/>
        </w:rPr>
        <w:t>element</w:t>
      </w:r>
      <w:r w:rsidR="007A4985" w:rsidRPr="00AA122B">
        <w:rPr>
          <w:sz w:val="24"/>
          <w:szCs w:val="24"/>
        </w:rPr>
        <w:t>al concentrations</w:t>
      </w:r>
      <w:r w:rsidR="006344FF" w:rsidRPr="00AA122B">
        <w:rPr>
          <w:sz w:val="24"/>
          <w:szCs w:val="24"/>
        </w:rPr>
        <w:t xml:space="preserve"> were run manually using two sites at a time using the same </w:t>
      </w:r>
      <w:r w:rsidR="006344FF" w:rsidRPr="00AA122B">
        <w:rPr>
          <w:i/>
          <w:iCs/>
          <w:sz w:val="24"/>
          <w:szCs w:val="24"/>
        </w:rPr>
        <w:t>‘manyany</w:t>
      </w:r>
      <w:r w:rsidR="00860052">
        <w:rPr>
          <w:i/>
          <w:iCs/>
          <w:sz w:val="24"/>
          <w:szCs w:val="24"/>
        </w:rPr>
        <w:t>()</w:t>
      </w:r>
      <w:r w:rsidR="006344FF" w:rsidRPr="00AA122B">
        <w:rPr>
          <w:i/>
          <w:iCs/>
          <w:sz w:val="24"/>
          <w:szCs w:val="24"/>
        </w:rPr>
        <w:t>’</w:t>
      </w:r>
      <w:r w:rsidR="006344FF" w:rsidRPr="00AA122B">
        <w:rPr>
          <w:sz w:val="24"/>
          <w:szCs w:val="24"/>
        </w:rPr>
        <w:t xml:space="preserve"> GLM process</w:t>
      </w:r>
      <w:r w:rsidR="009E6978" w:rsidRPr="00AA122B">
        <w:rPr>
          <w:sz w:val="24"/>
          <w:szCs w:val="24"/>
        </w:rPr>
        <w:t xml:space="preserve"> and adjusting the </w:t>
      </w:r>
      <w:r w:rsidR="009E6978" w:rsidRPr="00AA122B">
        <w:rPr>
          <w:i/>
          <w:sz w:val="24"/>
          <w:szCs w:val="24"/>
        </w:rPr>
        <w:t>P</w:t>
      </w:r>
      <w:r w:rsidR="009E6978" w:rsidRPr="00AA122B">
        <w:rPr>
          <w:sz w:val="24"/>
          <w:szCs w:val="24"/>
        </w:rPr>
        <w:t xml:space="preserve">-values using the </w:t>
      </w:r>
      <w:r w:rsidR="00D936AC" w:rsidRPr="00AA122B">
        <w:rPr>
          <w:sz w:val="24"/>
          <w:szCs w:val="24"/>
        </w:rPr>
        <w:t>Bonferroni</w:t>
      </w:r>
      <w:r w:rsidR="009E6978" w:rsidRPr="00AA122B">
        <w:rPr>
          <w:sz w:val="24"/>
          <w:szCs w:val="24"/>
        </w:rPr>
        <w:t xml:space="preserve"> method</w:t>
      </w:r>
      <w:r w:rsidR="00D936AC" w:rsidRPr="00AA122B">
        <w:rPr>
          <w:sz w:val="24"/>
          <w:szCs w:val="24"/>
        </w:rPr>
        <w:t xml:space="preserve"> with the ‘</w:t>
      </w:r>
      <w:r w:rsidR="00D936AC" w:rsidRPr="00AA122B">
        <w:rPr>
          <w:i/>
          <w:iCs/>
          <w:sz w:val="24"/>
          <w:szCs w:val="24"/>
        </w:rPr>
        <w:t>padjust</w:t>
      </w:r>
      <w:r w:rsidR="00860052">
        <w:rPr>
          <w:i/>
          <w:iCs/>
          <w:sz w:val="24"/>
          <w:szCs w:val="24"/>
        </w:rPr>
        <w:t>()</w:t>
      </w:r>
      <w:r w:rsidR="00D936AC" w:rsidRPr="00AA122B">
        <w:rPr>
          <w:sz w:val="24"/>
          <w:szCs w:val="24"/>
        </w:rPr>
        <w:t>’ funtion</w:t>
      </w:r>
      <w:r w:rsidR="006344FF" w:rsidRPr="00AA122B">
        <w:rPr>
          <w:sz w:val="24"/>
          <w:szCs w:val="24"/>
        </w:rPr>
        <w:t>.</w:t>
      </w:r>
      <w:r w:rsidR="006E6BB6" w:rsidRPr="00AA122B">
        <w:rPr>
          <w:sz w:val="24"/>
          <w:szCs w:val="24"/>
        </w:rPr>
        <w:t xml:space="preserve"> </w:t>
      </w:r>
      <w:r w:rsidR="00B879F7" w:rsidRPr="00AA122B">
        <w:rPr>
          <w:sz w:val="24"/>
          <w:szCs w:val="24"/>
        </w:rPr>
        <w:t xml:space="preserve">To visualise the multivariate differences between the 3 fish groups (as an alternative to the commonly applied distance-based ordinations), </w:t>
      </w:r>
      <w:r w:rsidR="003802F9" w:rsidRPr="00AA122B">
        <w:rPr>
          <w:sz w:val="24"/>
          <w:szCs w:val="24"/>
        </w:rPr>
        <w:t xml:space="preserve">two factor </w:t>
      </w:r>
      <w:r w:rsidR="00B879F7" w:rsidRPr="00AA122B">
        <w:rPr>
          <w:sz w:val="24"/>
          <w:szCs w:val="24"/>
        </w:rPr>
        <w:t xml:space="preserve">model-based latent variable ordinations were produced using the </w:t>
      </w:r>
      <w:r w:rsidR="00B879F7" w:rsidRPr="00AA122B">
        <w:rPr>
          <w:i/>
          <w:iCs/>
          <w:sz w:val="24"/>
          <w:szCs w:val="24"/>
        </w:rPr>
        <w:t>boral</w:t>
      </w:r>
      <w:r w:rsidR="00B879F7" w:rsidRPr="00AA122B">
        <w:rPr>
          <w:sz w:val="24"/>
          <w:szCs w:val="24"/>
        </w:rPr>
        <w:t xml:space="preserve"> R package</w:t>
      </w:r>
      <w:r w:rsidR="006B3144">
        <w:rPr>
          <w:sz w:val="24"/>
          <w:szCs w:val="24"/>
        </w:rPr>
        <w:fldChar w:fldCharType="begin"/>
      </w:r>
      <w:r w:rsidR="006B3144">
        <w:rPr>
          <w:sz w:val="24"/>
          <w:szCs w:val="24"/>
        </w:rPr>
        <w:instrText xml:space="preserve"> ADDIN ZOTERO_ITEM CSL_CITATION {"citationID":"isB19LgS","properties":{"formattedCitation":"\\super 39\\nosupersub{}","plainCitation":"39","noteIndex":0},"citationItems":[{"id":1826,"uris":["http://zotero.org/users/local/U6DoygBa/items/Y59B5AE3"],"uri":["http://zotero.org/users/local/U6DoygBa/items/Y59B5AE3"],"itemData":{"id":1826,"type":"article-journal","abstract":"Model-based methods have emerged as a powerful approach for analysing multivariate abundance data in community ecology. Key applications include model-based ordination, modelling the various sources of correlations across species, and making inferences while accounting for these between species correlations. boral (version 0.9.1, licence GPL-2) is an r package available on cran for model-based analysis of multivariate abundance data, with estimation performed using Bayesian Markov chain Monte Carlo methods. A key feature of the boral package is the ability to incorporate latent variables as a parsimonious method of modelling between species correlation. Pure latent variable models offer a model-based approach to unconstrained ordination, for visualizing sites and the indicator species characterizing them on a low-dimensional plot. Correlated response models consist of fitting generalized linear models to each species, while including latent variables to account for residual correlation between species, for example, due to unmeasured covariates.","container-title":"Methods in Ecology and Evolution","DOI":"https://doi.org/10.1111/2041-210X.12514","ISSN":"2041-210X","issue":"6","language":"en","note":"_eprint: https://besjournals.onlinelibrary.wiley.com/doi/pdf/10.1111/2041-210X.12514","page":"744-750","source":"Wiley Online Library","title":"boral – Bayesian Ordination and Regression Analysis of Multivariate Abundance Data in r","volume":"7","author":[{"family":"Hui","given":"Francis K. C."}],"issued":{"date-parts":[["2016"]]}}}],"schema":"https://github.com/citation-style-language/schema/raw/master/csl-citation.json"} </w:instrText>
      </w:r>
      <w:r w:rsidR="006B3144">
        <w:rPr>
          <w:sz w:val="24"/>
          <w:szCs w:val="24"/>
        </w:rPr>
        <w:fldChar w:fldCharType="separate"/>
      </w:r>
      <w:r w:rsidR="006B3144" w:rsidRPr="006B3144">
        <w:rPr>
          <w:rFonts w:ascii="Calibri" w:hAnsi="Calibri" w:cs="Calibri"/>
          <w:sz w:val="24"/>
          <w:szCs w:val="24"/>
          <w:vertAlign w:val="superscript"/>
        </w:rPr>
        <w:t>39</w:t>
      </w:r>
      <w:r w:rsidR="006B3144">
        <w:rPr>
          <w:sz w:val="24"/>
          <w:szCs w:val="24"/>
        </w:rPr>
        <w:fldChar w:fldCharType="end"/>
      </w:r>
      <w:r w:rsidR="00B879F7" w:rsidRPr="00AA122B">
        <w:rPr>
          <w:sz w:val="24"/>
          <w:szCs w:val="24"/>
        </w:rPr>
        <w:t xml:space="preserve">, again using </w:t>
      </w:r>
      <w:r w:rsidR="00EF46D6">
        <w:rPr>
          <w:sz w:val="24"/>
          <w:szCs w:val="24"/>
        </w:rPr>
        <w:t>T</w:t>
      </w:r>
      <w:r w:rsidR="00B879F7" w:rsidRPr="00AA122B">
        <w:rPr>
          <w:sz w:val="24"/>
          <w:szCs w:val="24"/>
        </w:rPr>
        <w:t>weedie error distributions</w:t>
      </w:r>
      <w:r w:rsidR="003802F9" w:rsidRPr="00AA122B">
        <w:rPr>
          <w:sz w:val="24"/>
          <w:szCs w:val="24"/>
        </w:rPr>
        <w:t xml:space="preserve"> </w:t>
      </w:r>
      <w:r w:rsidR="00860052">
        <w:rPr>
          <w:sz w:val="24"/>
          <w:szCs w:val="24"/>
        </w:rPr>
        <w:t xml:space="preserve">for chemistry data and gamma error distributions for the shape data </w:t>
      </w:r>
      <w:r w:rsidR="003802F9" w:rsidRPr="00AA122B">
        <w:rPr>
          <w:sz w:val="24"/>
          <w:szCs w:val="24"/>
        </w:rPr>
        <w:t>with the assumptions being visually assessed</w:t>
      </w:r>
      <w:r w:rsidR="006B3144">
        <w:rPr>
          <w:sz w:val="24"/>
          <w:szCs w:val="24"/>
        </w:rPr>
        <w:fldChar w:fldCharType="begin"/>
      </w:r>
      <w:r w:rsidR="006B3144">
        <w:rPr>
          <w:sz w:val="24"/>
          <w:szCs w:val="24"/>
        </w:rPr>
        <w:instrText xml:space="preserve"> ADDIN ZOTERO_ITEM CSL_CITATION {"citationID":"J8cbBKpw","properties":{"formattedCitation":"\\super 38\\nosupersub{}","plainCitation":"38","noteIndex":0},"citationItems":[{"id":1828,"uris":["http://zotero.org/users/local/U6DoygBa/items/XLLQE9YJ"],"uri":["http://zotero.org/users/local/U6DoygBa/items/XLLQE9YJ"],"itemData":{"id":1828,"type":"article-journal","abstract":"Unconstrained ordination is commonly used in ecology to visualize multivariate data, in particular, to visualize the main trends between different sites in terms of their species composition or relative abundance. Methods of unconstrained ordination currently used, such as non-metric multidimensional scaling, are algorithm-based techniques developed and implemented without directly accommodating the statistical properties of the data at hand. Failure to account for these key data properties can lead to misleading results. A model-based approach to unconstrained ordination can address this issue, and in this study, two types of models for ordination are proposed based on finite mixture models and latent variable models. Each method is capable of handling different data types and different forms of species response to latent gradients. Further strengths of the models are demonstrated via example and simulation. Advantages of model-based approaches to ordination include the following: residual analysis tools for checking assumptions to ensure the fitted model is appropriate for the data; model selection tools to choose the most appropriate model for ordination; methods for formal statistical inference to draw conclusions from the ordination; and improved efficiency, that is model-based ordination better recovers true relationships between sites, when used appropriately.","container-title":"Methods in Ecology and Evolution","DOI":"https://doi.org/10.1111/2041-210X.12236","ISSN":"2041-210X","issue":"4","language":"en","note":"_eprint: https://besjournals.onlinelibrary.wiley.com/doi/pdf/10.1111/2041-210X.12236","page":"399-411","source":"Wiley Online Library","title":"Model-based approaches to unconstrained ordination","volume":"6","author":[{"family":"Hui","given":"Francis K. C."},{"family":"Taskinen","given":"Sara"},{"family":"Pledger","given":"Shirley"},{"family":"Foster","given":"Scott D."},{"family":"Warton","given":"David I."}],"issued":{"date-parts":[["2015"]]}}}],"schema":"https://github.com/citation-style-language/schema/raw/master/csl-citation.json"} </w:instrText>
      </w:r>
      <w:r w:rsidR="006B3144">
        <w:rPr>
          <w:sz w:val="24"/>
          <w:szCs w:val="24"/>
        </w:rPr>
        <w:fldChar w:fldCharType="separate"/>
      </w:r>
      <w:r w:rsidR="006B3144" w:rsidRPr="006B3144">
        <w:rPr>
          <w:rFonts w:ascii="Calibri" w:hAnsi="Calibri" w:cs="Calibri"/>
          <w:sz w:val="24"/>
          <w:szCs w:val="24"/>
          <w:vertAlign w:val="superscript"/>
        </w:rPr>
        <w:t>38</w:t>
      </w:r>
      <w:r w:rsidR="006B3144">
        <w:rPr>
          <w:sz w:val="24"/>
          <w:szCs w:val="24"/>
        </w:rPr>
        <w:fldChar w:fldCharType="end"/>
      </w:r>
      <w:r w:rsidR="00B879F7" w:rsidRPr="00AA122B">
        <w:rPr>
          <w:sz w:val="24"/>
          <w:szCs w:val="24"/>
        </w:rPr>
        <w:t xml:space="preserve">. </w:t>
      </w:r>
      <w:r w:rsidR="00EF46D6" w:rsidRPr="00EF46D6">
        <w:rPr>
          <w:sz w:val="24"/>
          <w:szCs w:val="24"/>
        </w:rPr>
        <w:t xml:space="preserve">The </w:t>
      </w:r>
      <w:r w:rsidR="00EF46D6" w:rsidRPr="00EF46D6">
        <w:rPr>
          <w:i/>
          <w:iCs/>
          <w:sz w:val="24"/>
          <w:szCs w:val="24"/>
        </w:rPr>
        <w:t>boral</w:t>
      </w:r>
      <w:r w:rsidR="00EF46D6" w:rsidRPr="00EF46D6">
        <w:rPr>
          <w:sz w:val="24"/>
          <w:szCs w:val="24"/>
        </w:rPr>
        <w:t xml:space="preserve"> package takes generalised linear models for each response variable, using Bayesian Markov chain Monte Carlo methods to estimate latent variables that account for between response correlation, which can then be used to visualise multivariate differences on a low-dimension plot</w:t>
      </w:r>
      <w:r w:rsidR="006B3144">
        <w:rPr>
          <w:sz w:val="24"/>
          <w:szCs w:val="24"/>
        </w:rPr>
        <w:fldChar w:fldCharType="begin"/>
      </w:r>
      <w:r w:rsidR="006B3144">
        <w:rPr>
          <w:sz w:val="24"/>
          <w:szCs w:val="24"/>
        </w:rPr>
        <w:instrText xml:space="preserve"> ADDIN ZOTERO_ITEM CSL_CITATION {"citationID":"zi6LZSmj","properties":{"formattedCitation":"\\super 39\\nosupersub{}","plainCitation":"39","noteIndex":0},"citationItems":[{"id":1826,"uris":["http://zotero.org/users/local/U6DoygBa/items/Y59B5AE3"],"uri":["http://zotero.org/users/local/U6DoygBa/items/Y59B5AE3"],"itemData":{"id":1826,"type":"article-journal","abstract":"Model-based methods have emerged as a powerful approach for analysing multivariate abundance data in community ecology. Key applications include model-based ordination, modelling the various sources of correlations across species, and making inferences while accounting for these between species correlations. boral (version 0.9.1, licence GPL-2) is an r package available on cran for model-based analysis of multivariate abundance data, with estimation performed using Bayesian Markov chain Monte Carlo methods. A key feature of the boral package is the ability to incorporate latent variables as a parsimonious method of modelling between species correlation. Pure latent variable models offer a model-based approach to unconstrained ordination, for visualizing sites and the indicator species characterizing them on a low-dimensional plot. Correlated response models consist of fitting generalized linear models to each species, while including latent variables to account for residual correlation between species, for example, due to unmeasured covariates.","container-title":"Methods in Ecology and Evolution","DOI":"https://doi.org/10.1111/2041-210X.12514","ISSN":"2041-210X","issue":"6","language":"en","note":"_eprint: https://besjournals.onlinelibrary.wiley.com/doi/pdf/10.1111/2041-210X.12514","page":"744-750","source":"Wiley Online Library","title":"boral – Bayesian Ordination and Regression Analysis of Multivariate Abundance Data in r","volume":"7","author":[{"family":"Hui","given":"Francis K. C."}],"issued":{"date-parts":[["2016"]]}}}],"schema":"https://github.com/citation-style-language/schema/raw/master/csl-citation.json"} </w:instrText>
      </w:r>
      <w:r w:rsidR="006B3144">
        <w:rPr>
          <w:sz w:val="24"/>
          <w:szCs w:val="24"/>
        </w:rPr>
        <w:fldChar w:fldCharType="separate"/>
      </w:r>
      <w:r w:rsidR="006B3144" w:rsidRPr="006B3144">
        <w:rPr>
          <w:rFonts w:ascii="Calibri" w:hAnsi="Calibri" w:cs="Calibri"/>
          <w:sz w:val="24"/>
          <w:szCs w:val="24"/>
          <w:vertAlign w:val="superscript"/>
        </w:rPr>
        <w:t>39</w:t>
      </w:r>
      <w:r w:rsidR="006B3144">
        <w:rPr>
          <w:sz w:val="24"/>
          <w:szCs w:val="24"/>
        </w:rPr>
        <w:fldChar w:fldCharType="end"/>
      </w:r>
      <w:r w:rsidR="00EF46D6" w:rsidRPr="00EF46D6">
        <w:rPr>
          <w:sz w:val="24"/>
          <w:szCs w:val="24"/>
        </w:rPr>
        <w:t>. By using generalised linear models, this approach can align the visualisation model with the testing model, check assumptions and specify mean-variance relationships.</w:t>
      </w:r>
      <w:r w:rsidR="00860052">
        <w:rPr>
          <w:sz w:val="24"/>
          <w:szCs w:val="24"/>
        </w:rPr>
        <w:t xml:space="preserve"> </w:t>
      </w:r>
      <w:r w:rsidR="004650C2" w:rsidRPr="00AA122B">
        <w:rPr>
          <w:sz w:val="24"/>
          <w:szCs w:val="24"/>
        </w:rPr>
        <w:t xml:space="preserve">The code and data used in these analysis is available at: </w:t>
      </w:r>
      <w:hyperlink r:id="rId9" w:history="1">
        <w:r w:rsidR="00044A65" w:rsidRPr="00AA122B">
          <w:rPr>
            <w:rStyle w:val="Hyperlink"/>
            <w:sz w:val="24"/>
            <w:szCs w:val="24"/>
          </w:rPr>
          <w:t>https://github.com/HaydenSchilling/MGLMs-Otoliths</w:t>
        </w:r>
      </w:hyperlink>
      <w:r w:rsidR="00044A65" w:rsidRPr="00AA122B">
        <w:rPr>
          <w:sz w:val="24"/>
          <w:szCs w:val="24"/>
        </w:rPr>
        <w:t xml:space="preserve"> </w:t>
      </w:r>
      <w:r w:rsidR="00134D0E" w:rsidRPr="00AA122B">
        <w:rPr>
          <w:sz w:val="24"/>
          <w:szCs w:val="24"/>
        </w:rPr>
        <w:br w:type="page"/>
      </w:r>
    </w:p>
    <w:p w14:paraId="021F4D80" w14:textId="1CE61C26" w:rsidR="00740C18" w:rsidRPr="001A4AE2" w:rsidRDefault="00740C18" w:rsidP="001A4AE2">
      <w:pPr>
        <w:pStyle w:val="ListParagraph"/>
        <w:numPr>
          <w:ilvl w:val="0"/>
          <w:numId w:val="11"/>
        </w:numPr>
        <w:spacing w:line="360" w:lineRule="auto"/>
        <w:rPr>
          <w:b/>
          <w:bCs/>
          <w:sz w:val="24"/>
          <w:szCs w:val="24"/>
        </w:rPr>
      </w:pPr>
      <w:r w:rsidRPr="001A4AE2">
        <w:rPr>
          <w:b/>
          <w:bCs/>
          <w:sz w:val="24"/>
          <w:szCs w:val="24"/>
        </w:rPr>
        <w:lastRenderedPageBreak/>
        <w:t>Results</w:t>
      </w:r>
    </w:p>
    <w:p w14:paraId="6BFD0BBF" w14:textId="77777777" w:rsidR="00235D51" w:rsidRPr="00E85BA0" w:rsidRDefault="00235D51" w:rsidP="00E85BA0">
      <w:pPr>
        <w:spacing w:line="360" w:lineRule="auto"/>
        <w:ind w:left="360"/>
        <w:rPr>
          <w:i/>
          <w:iCs/>
          <w:sz w:val="24"/>
          <w:szCs w:val="24"/>
        </w:rPr>
      </w:pPr>
      <w:r w:rsidRPr="00E85BA0">
        <w:rPr>
          <w:i/>
          <w:iCs/>
          <w:sz w:val="24"/>
          <w:szCs w:val="24"/>
        </w:rPr>
        <w:t>3.1  Distance-based Assumptions and Analysis</w:t>
      </w:r>
    </w:p>
    <w:p w14:paraId="65B89E96" w14:textId="029EEADD" w:rsidR="00235D51" w:rsidRPr="00E85BA0" w:rsidRDefault="00235D51" w:rsidP="00E85BA0">
      <w:pPr>
        <w:spacing w:line="360" w:lineRule="auto"/>
        <w:ind w:firstLine="360"/>
        <w:rPr>
          <w:sz w:val="24"/>
          <w:szCs w:val="24"/>
        </w:rPr>
      </w:pPr>
      <w:r w:rsidRPr="00E85BA0">
        <w:rPr>
          <w:sz w:val="24"/>
          <w:szCs w:val="24"/>
        </w:rPr>
        <w:t xml:space="preserve">The dispersion test of equal variance between the samples from the three sites showed that there were significant differences in variance between sites for both the </w:t>
      </w:r>
      <w:r w:rsidR="001428DA">
        <w:rPr>
          <w:sz w:val="24"/>
          <w:szCs w:val="24"/>
        </w:rPr>
        <w:t>otolith chemistry</w:t>
      </w:r>
      <w:r w:rsidRPr="00E85BA0">
        <w:rPr>
          <w:sz w:val="24"/>
          <w:szCs w:val="24"/>
        </w:rPr>
        <w:t xml:space="preserve"> data (</w:t>
      </w:r>
      <w:r w:rsidRPr="00E85BA0">
        <w:rPr>
          <w:i/>
          <w:iCs/>
          <w:sz w:val="24"/>
          <w:szCs w:val="24"/>
        </w:rPr>
        <w:t>F</w:t>
      </w:r>
      <w:r w:rsidRPr="00E85BA0">
        <w:rPr>
          <w:sz w:val="24"/>
          <w:szCs w:val="24"/>
          <w:vertAlign w:val="subscript"/>
        </w:rPr>
        <w:t>2,51</w:t>
      </w:r>
      <w:r w:rsidRPr="00E85BA0">
        <w:rPr>
          <w:sz w:val="24"/>
          <w:szCs w:val="24"/>
        </w:rPr>
        <w:t xml:space="preserve"> = 9.409, P &lt; 0.001) and the combined </w:t>
      </w:r>
      <w:r w:rsidR="001428DA">
        <w:rPr>
          <w:sz w:val="24"/>
          <w:szCs w:val="24"/>
        </w:rPr>
        <w:t>chemistry</w:t>
      </w:r>
      <w:r w:rsidRPr="00E85BA0">
        <w:rPr>
          <w:sz w:val="24"/>
          <w:szCs w:val="24"/>
        </w:rPr>
        <w:t xml:space="preserve"> and shape data (</w:t>
      </w:r>
      <w:r w:rsidRPr="00E85BA0">
        <w:rPr>
          <w:i/>
          <w:iCs/>
          <w:sz w:val="24"/>
          <w:szCs w:val="24"/>
        </w:rPr>
        <w:t>F</w:t>
      </w:r>
      <w:r w:rsidRPr="00E85BA0">
        <w:rPr>
          <w:sz w:val="24"/>
          <w:szCs w:val="24"/>
          <w:vertAlign w:val="subscript"/>
        </w:rPr>
        <w:t>2,51</w:t>
      </w:r>
      <w:r w:rsidRPr="00E85BA0">
        <w:rPr>
          <w:sz w:val="24"/>
          <w:szCs w:val="24"/>
        </w:rPr>
        <w:t xml:space="preserve"> = 9.277, P &lt; 0.001). The assumption of equal variance</w:t>
      </w:r>
      <w:r w:rsidR="00EF46D6">
        <w:rPr>
          <w:sz w:val="24"/>
          <w:szCs w:val="24"/>
        </w:rPr>
        <w:t xml:space="preserve"> was</w:t>
      </w:r>
      <w:r w:rsidR="00E837AA">
        <w:rPr>
          <w:sz w:val="24"/>
          <w:szCs w:val="24"/>
        </w:rPr>
        <w:t xml:space="preserve"> therefore only</w:t>
      </w:r>
      <w:r w:rsidRPr="00E85BA0">
        <w:rPr>
          <w:sz w:val="24"/>
          <w:szCs w:val="24"/>
        </w:rPr>
        <w:t xml:space="preserve"> satisfied for the shape only dataset (</w:t>
      </w:r>
      <w:r w:rsidRPr="00E85BA0">
        <w:rPr>
          <w:i/>
          <w:iCs/>
          <w:sz w:val="24"/>
          <w:szCs w:val="24"/>
        </w:rPr>
        <w:t>F</w:t>
      </w:r>
      <w:r w:rsidRPr="00E85BA0">
        <w:rPr>
          <w:sz w:val="24"/>
          <w:szCs w:val="24"/>
          <w:vertAlign w:val="subscript"/>
        </w:rPr>
        <w:t>2,51</w:t>
      </w:r>
      <w:r w:rsidRPr="00E85BA0">
        <w:rPr>
          <w:sz w:val="24"/>
          <w:szCs w:val="24"/>
        </w:rPr>
        <w:t xml:space="preserve"> = 0.420, P = 0.659). </w:t>
      </w:r>
    </w:p>
    <w:p w14:paraId="76A8D899" w14:textId="77777777" w:rsidR="00235D51" w:rsidRPr="00E85BA0" w:rsidRDefault="00235D51" w:rsidP="00E85BA0">
      <w:pPr>
        <w:spacing w:line="360" w:lineRule="auto"/>
        <w:ind w:firstLine="360"/>
        <w:rPr>
          <w:sz w:val="24"/>
          <w:szCs w:val="24"/>
        </w:rPr>
      </w:pPr>
      <w:r w:rsidRPr="00E85BA0">
        <w:rPr>
          <w:sz w:val="24"/>
          <w:szCs w:val="24"/>
        </w:rPr>
        <w:t xml:space="preserve">For the purpose of our demonstration we proceeded with all three sets of analyses (elemental data, shape data and combined elemental and shape data) but due to the assumption violations caused by the unequal variance between sites, only the shape data analysis should be considered reliable. </w:t>
      </w:r>
    </w:p>
    <w:p w14:paraId="1E275D00" w14:textId="2441FD48" w:rsidR="00E837AA" w:rsidRPr="00692A4F" w:rsidRDefault="00E837AA" w:rsidP="00E837AA">
      <w:pPr>
        <w:spacing w:line="360" w:lineRule="auto"/>
        <w:ind w:firstLine="360"/>
        <w:rPr>
          <w:sz w:val="24"/>
          <w:szCs w:val="24"/>
        </w:rPr>
      </w:pPr>
      <w:r w:rsidRPr="00692A4F">
        <w:rPr>
          <w:sz w:val="24"/>
          <w:szCs w:val="24"/>
        </w:rPr>
        <w:t>Using the otolith shape data, the PERMANOVA showed strong evidence of differences between the three sites (</w:t>
      </w:r>
      <w:r w:rsidRPr="00692A4F">
        <w:rPr>
          <w:i/>
          <w:iCs/>
          <w:sz w:val="24"/>
          <w:szCs w:val="24"/>
        </w:rPr>
        <w:t>F</w:t>
      </w:r>
      <w:r w:rsidRPr="00692A4F">
        <w:rPr>
          <w:sz w:val="24"/>
          <w:szCs w:val="24"/>
          <w:vertAlign w:val="subscript"/>
        </w:rPr>
        <w:t>2,53</w:t>
      </w:r>
      <w:r w:rsidRPr="00692A4F">
        <w:rPr>
          <w:sz w:val="24"/>
          <w:szCs w:val="24"/>
        </w:rPr>
        <w:t xml:space="preserve"> = 6.06, P &lt; 0.001</w:t>
      </w:r>
      <w:r>
        <w:rPr>
          <w:sz w:val="24"/>
          <w:szCs w:val="24"/>
        </w:rPr>
        <w:t xml:space="preserve">, Figure </w:t>
      </w:r>
      <w:r w:rsidR="006B7694">
        <w:rPr>
          <w:sz w:val="24"/>
          <w:szCs w:val="24"/>
        </w:rPr>
        <w:t>3</w:t>
      </w:r>
      <w:r w:rsidRPr="00692A4F">
        <w:rPr>
          <w:sz w:val="24"/>
          <w:szCs w:val="24"/>
        </w:rPr>
        <w:t xml:space="preserve">). Visualising the multivariate differences in the </w:t>
      </w:r>
      <w:ins w:id="37" w:author="Hayden Schilling" w:date="2021-03-19T09:42:00Z">
        <w:r w:rsidR="007052E0">
          <w:rPr>
            <w:sz w:val="24"/>
            <w:szCs w:val="24"/>
          </w:rPr>
          <w:t>n</w:t>
        </w:r>
      </w:ins>
      <w:del w:id="38" w:author="Hayden Schilling" w:date="2021-03-19T09:42:00Z">
        <w:r w:rsidRPr="00692A4F" w:rsidDel="007052E0">
          <w:rPr>
            <w:sz w:val="24"/>
            <w:szCs w:val="24"/>
          </w:rPr>
          <w:delText>N</w:delText>
        </w:r>
      </w:del>
      <w:r w:rsidRPr="00692A4F">
        <w:rPr>
          <w:sz w:val="24"/>
          <w:szCs w:val="24"/>
        </w:rPr>
        <w:t xml:space="preserve">MDS ordination reveals some separation between sites, driven by the Narora site while the Agra and Lucknow samples have considerable overlap (Figure </w:t>
      </w:r>
      <w:r w:rsidR="006B7694">
        <w:rPr>
          <w:sz w:val="24"/>
          <w:szCs w:val="24"/>
        </w:rPr>
        <w:t>4</w:t>
      </w:r>
      <w:r w:rsidRPr="00692A4F">
        <w:rPr>
          <w:sz w:val="24"/>
          <w:szCs w:val="24"/>
        </w:rPr>
        <w:t>, stress = 0.12).</w:t>
      </w:r>
    </w:p>
    <w:p w14:paraId="468A6C4E" w14:textId="34BE93C5" w:rsidR="00235D51" w:rsidRPr="00E85BA0" w:rsidRDefault="00235D51" w:rsidP="00E85BA0">
      <w:pPr>
        <w:spacing w:line="360" w:lineRule="auto"/>
        <w:ind w:firstLine="360"/>
        <w:rPr>
          <w:sz w:val="24"/>
          <w:szCs w:val="24"/>
        </w:rPr>
      </w:pPr>
      <w:r w:rsidRPr="00E85BA0">
        <w:rPr>
          <w:sz w:val="24"/>
          <w:szCs w:val="24"/>
        </w:rPr>
        <w:t>Using the otolith chemistry data, PERMANOVA showed strong differences between sites (</w:t>
      </w:r>
      <w:r w:rsidRPr="00E85BA0">
        <w:rPr>
          <w:i/>
          <w:iCs/>
          <w:sz w:val="24"/>
          <w:szCs w:val="24"/>
        </w:rPr>
        <w:t>F</w:t>
      </w:r>
      <w:r w:rsidRPr="00E85BA0">
        <w:rPr>
          <w:sz w:val="24"/>
          <w:szCs w:val="24"/>
          <w:vertAlign w:val="subscript"/>
        </w:rPr>
        <w:t>2,53</w:t>
      </w:r>
      <w:r w:rsidRPr="00E85BA0">
        <w:rPr>
          <w:sz w:val="24"/>
          <w:szCs w:val="24"/>
        </w:rPr>
        <w:t xml:space="preserve"> = 513.15, P &lt; 0.001</w:t>
      </w:r>
      <w:r w:rsidR="00E837AA">
        <w:rPr>
          <w:sz w:val="24"/>
          <w:szCs w:val="24"/>
        </w:rPr>
        <w:t xml:space="preserve">, Figure </w:t>
      </w:r>
      <w:r w:rsidR="006B7694">
        <w:rPr>
          <w:sz w:val="24"/>
          <w:szCs w:val="24"/>
        </w:rPr>
        <w:t>5</w:t>
      </w:r>
      <w:r w:rsidRPr="00E85BA0">
        <w:rPr>
          <w:sz w:val="24"/>
          <w:szCs w:val="24"/>
        </w:rPr>
        <w:t xml:space="preserve">). Visualisation using the </w:t>
      </w:r>
      <w:ins w:id="39" w:author="Hayden Schilling" w:date="2021-03-19T09:42:00Z">
        <w:r w:rsidR="007052E0">
          <w:rPr>
            <w:sz w:val="24"/>
            <w:szCs w:val="24"/>
          </w:rPr>
          <w:t>n</w:t>
        </w:r>
      </w:ins>
      <w:del w:id="40" w:author="Hayden Schilling" w:date="2021-03-19T09:42:00Z">
        <w:r w:rsidRPr="00E85BA0" w:rsidDel="007052E0">
          <w:rPr>
            <w:sz w:val="24"/>
            <w:szCs w:val="24"/>
          </w:rPr>
          <w:delText>N</w:delText>
        </w:r>
      </w:del>
      <w:r w:rsidRPr="00E85BA0">
        <w:rPr>
          <w:sz w:val="24"/>
          <w:szCs w:val="24"/>
        </w:rPr>
        <w:t xml:space="preserve">MDS ordination showed large separation between the Agra site and the other sites along the </w:t>
      </w:r>
      <w:ins w:id="41" w:author="Hayden Schilling" w:date="2021-03-19T09:42:00Z">
        <w:r w:rsidR="007052E0">
          <w:rPr>
            <w:sz w:val="24"/>
            <w:szCs w:val="24"/>
          </w:rPr>
          <w:t>n</w:t>
        </w:r>
      </w:ins>
      <w:del w:id="42" w:author="Hayden Schilling" w:date="2021-03-19T09:42:00Z">
        <w:r w:rsidRPr="00E85BA0" w:rsidDel="007052E0">
          <w:rPr>
            <w:sz w:val="24"/>
            <w:szCs w:val="24"/>
          </w:rPr>
          <w:delText>N</w:delText>
        </w:r>
      </w:del>
      <w:r w:rsidRPr="00E85BA0">
        <w:rPr>
          <w:sz w:val="24"/>
          <w:szCs w:val="24"/>
        </w:rPr>
        <w:t xml:space="preserve">MDS 1 axis (Figure </w:t>
      </w:r>
      <w:r w:rsidR="006B7694">
        <w:rPr>
          <w:sz w:val="24"/>
          <w:szCs w:val="24"/>
        </w:rPr>
        <w:t>4</w:t>
      </w:r>
      <w:r w:rsidRPr="00E85BA0">
        <w:rPr>
          <w:sz w:val="24"/>
          <w:szCs w:val="24"/>
        </w:rPr>
        <w:t xml:space="preserve">, stress = 0.01). The Narora site was heavily dispersed along the </w:t>
      </w:r>
      <w:del w:id="43" w:author="Hayden Schilling" w:date="2021-03-19T09:42:00Z">
        <w:r w:rsidRPr="00E85BA0" w:rsidDel="007052E0">
          <w:rPr>
            <w:sz w:val="24"/>
            <w:szCs w:val="24"/>
          </w:rPr>
          <w:delText>N</w:delText>
        </w:r>
      </w:del>
      <w:ins w:id="44" w:author="Hayden Schilling" w:date="2021-03-19T09:42:00Z">
        <w:r w:rsidR="007052E0">
          <w:rPr>
            <w:sz w:val="24"/>
            <w:szCs w:val="24"/>
          </w:rPr>
          <w:t>n</w:t>
        </w:r>
      </w:ins>
      <w:r w:rsidRPr="00E85BA0">
        <w:rPr>
          <w:sz w:val="24"/>
          <w:szCs w:val="24"/>
        </w:rPr>
        <w:t>MDS 2 axis with some samples overlapping the Lucknow site.</w:t>
      </w:r>
    </w:p>
    <w:p w14:paraId="3D8E98EB" w14:textId="7D0417B9" w:rsidR="00235D51" w:rsidRPr="00E85BA0" w:rsidRDefault="00235D51" w:rsidP="00E85BA0">
      <w:pPr>
        <w:spacing w:line="360" w:lineRule="auto"/>
        <w:ind w:firstLine="360"/>
        <w:rPr>
          <w:sz w:val="24"/>
          <w:szCs w:val="24"/>
        </w:rPr>
      </w:pPr>
      <w:r w:rsidRPr="00E85BA0">
        <w:rPr>
          <w:sz w:val="24"/>
          <w:szCs w:val="24"/>
        </w:rPr>
        <w:t>When combined, the PERMANOVA again showed clear differences between sites (</w:t>
      </w:r>
      <w:r w:rsidRPr="00E85BA0">
        <w:rPr>
          <w:i/>
          <w:iCs/>
          <w:sz w:val="24"/>
          <w:szCs w:val="24"/>
        </w:rPr>
        <w:t>F</w:t>
      </w:r>
      <w:r w:rsidRPr="00E85BA0">
        <w:rPr>
          <w:sz w:val="24"/>
          <w:szCs w:val="24"/>
          <w:vertAlign w:val="subscript"/>
        </w:rPr>
        <w:t>2,53</w:t>
      </w:r>
      <w:r w:rsidRPr="00E85BA0">
        <w:rPr>
          <w:sz w:val="24"/>
          <w:szCs w:val="24"/>
        </w:rPr>
        <w:t xml:space="preserve"> = 511.76, P &lt; 0.001). The separation in the </w:t>
      </w:r>
      <w:del w:id="45" w:author="Hayden Schilling" w:date="2021-03-19T09:42:00Z">
        <w:r w:rsidRPr="00E85BA0" w:rsidDel="007052E0">
          <w:rPr>
            <w:sz w:val="24"/>
            <w:szCs w:val="24"/>
          </w:rPr>
          <w:delText>N</w:delText>
        </w:r>
      </w:del>
      <w:ins w:id="46" w:author="Hayden Schilling" w:date="2021-03-19T09:42:00Z">
        <w:r w:rsidR="007052E0">
          <w:rPr>
            <w:sz w:val="24"/>
            <w:szCs w:val="24"/>
          </w:rPr>
          <w:t>n</w:t>
        </w:r>
      </w:ins>
      <w:r w:rsidRPr="00E85BA0">
        <w:rPr>
          <w:sz w:val="24"/>
          <w:szCs w:val="24"/>
        </w:rPr>
        <w:t xml:space="preserve">MDS ordinations was clearly driven by the differences in otolith chemistry with an almost identical pattern observed (Figure </w:t>
      </w:r>
      <w:r w:rsidR="006B7694">
        <w:rPr>
          <w:sz w:val="24"/>
          <w:szCs w:val="24"/>
        </w:rPr>
        <w:t>4</w:t>
      </w:r>
      <w:r w:rsidRPr="00E85BA0">
        <w:rPr>
          <w:sz w:val="24"/>
          <w:szCs w:val="24"/>
        </w:rPr>
        <w:t>, stress = 0.01).</w:t>
      </w:r>
    </w:p>
    <w:p w14:paraId="1F2079A5" w14:textId="2C4A23BD" w:rsidR="00235D51" w:rsidRPr="00E85BA0" w:rsidRDefault="00EF46D6" w:rsidP="00E85BA0">
      <w:pPr>
        <w:spacing w:line="360" w:lineRule="auto"/>
        <w:ind w:firstLine="360"/>
        <w:rPr>
          <w:sz w:val="24"/>
          <w:szCs w:val="24"/>
        </w:rPr>
      </w:pPr>
      <w:bookmarkStart w:id="47" w:name="_Hlk59445274"/>
      <w:r w:rsidRPr="00EF46D6">
        <w:rPr>
          <w:sz w:val="24"/>
          <w:szCs w:val="24"/>
        </w:rPr>
        <w:t xml:space="preserve">An important point to note in the </w:t>
      </w:r>
      <w:del w:id="48" w:author="Hayden Schilling" w:date="2021-03-19T09:42:00Z">
        <w:r w:rsidRPr="00EF46D6" w:rsidDel="007052E0">
          <w:rPr>
            <w:sz w:val="24"/>
            <w:szCs w:val="24"/>
          </w:rPr>
          <w:delText>N</w:delText>
        </w:r>
      </w:del>
      <w:ins w:id="49" w:author="Hayden Schilling" w:date="2021-03-19T09:42:00Z">
        <w:r w:rsidR="007052E0">
          <w:rPr>
            <w:sz w:val="24"/>
            <w:szCs w:val="24"/>
          </w:rPr>
          <w:t>n</w:t>
        </w:r>
      </w:ins>
      <w:r w:rsidRPr="00EF46D6">
        <w:rPr>
          <w:sz w:val="24"/>
          <w:szCs w:val="24"/>
        </w:rPr>
        <w:t xml:space="preserve">MDS plots for the Chemistry only and combined visualisations (Figure </w:t>
      </w:r>
      <w:r w:rsidR="006B7694">
        <w:rPr>
          <w:sz w:val="24"/>
          <w:szCs w:val="24"/>
        </w:rPr>
        <w:t>4</w:t>
      </w:r>
      <w:r w:rsidRPr="00EF46D6">
        <w:rPr>
          <w:sz w:val="24"/>
          <w:szCs w:val="24"/>
        </w:rPr>
        <w:t xml:space="preserve">) is that the Lucknow group is seen to have points much closer together than the other sites. One could interpret this observation by stating that samples from the Lucknow group are ‘less variable’ then samples from other sites and thus should be </w:t>
      </w:r>
      <w:r w:rsidRPr="00EF46D6">
        <w:rPr>
          <w:sz w:val="24"/>
          <w:szCs w:val="24"/>
        </w:rPr>
        <w:lastRenderedPageBreak/>
        <w:t xml:space="preserve">easier to distinguish if they didn’t overlap with more variable samples from Norora. This observation however is incredibly misleading and is a prime example of the dangers in ordination techniques that do not take into account mean-variance relationships (being explained in detail in </w:t>
      </w:r>
      <w:r w:rsidR="00551336">
        <w:rPr>
          <w:sz w:val="24"/>
          <w:szCs w:val="24"/>
        </w:rPr>
        <w:fldChar w:fldCharType="begin"/>
      </w:r>
      <w:r w:rsidR="00551336">
        <w:rPr>
          <w:sz w:val="24"/>
          <w:szCs w:val="24"/>
        </w:rPr>
        <w:instrText xml:space="preserve"> ADDIN ZOTERO_ITEM CSL_CITATION {"citationID":"1ip9tmus","properties":{"formattedCitation":"\\super 32\\nosupersub{}","plainCitation":"32","noteIndex":0},"citationItems":[{"id":1902,"uris":["http://zotero.org/users/local/U6DoygBa/items/5MF6HR5G"],"uri":["http://zotero.org/users/local/U6DoygBa/items/5MF6HR5G"],"itemData":{"id":1902,"type":"article-journal","abstract":"1. A critical property of count data is its mean–variance relationship, yet this is rarely considered in multivariate analysis in ecology. 2. This study considers what is being implicitly assumed about the mean–variance relationship in distance-based analyses – multivariate analyses based on a matrix of pairwise distances – and what the effect is of any misspecification of the mean–variance relationship. 3. It is shown that distance-based analyses make implicit assumptions that are typically out-of-step with what is observed in real data, which has major consequences. 4. Potential consequences of this mean–variance misspecification are: confounding location and dispersion effects in ordinations; misleading results when trying to identify taxa in which an effect is expressed; failure to detect a multivariate effect unless it is expressed in high-variance taxa. 5. Data transformation does not solve the problem. 6. A solution is to use generalised linear models and their recent multivariate generalisations, which is shown here to have desirable properties.","container-title":"Methods in Ecology and Evolution","DOI":"https://doi.org/10.1111/j.2041-210X.2011.00127.x","ISSN":"2041-210X","issue":"1","language":"en","note":"_eprint: https://besjournals.onlinelibrary.wiley.com/doi/pdf/10.1111/j.2041-210X.2011.00127.x","page":"89-101","source":"Wiley Online Library","title":"Distance-based multivariate analyses confound location and dispersion effects","volume":"3","author":[{"family":"Warton","given":"David I."},{"family":"Wright","given":"Stephen T."},{"family":"Wang","given":"Yi"}],"issued":{"date-parts":[["2012"]]}}}],"schema":"https://github.com/citation-style-language/schema/raw/master/csl-citation.json"} </w:instrText>
      </w:r>
      <w:r w:rsidR="00551336">
        <w:rPr>
          <w:sz w:val="24"/>
          <w:szCs w:val="24"/>
        </w:rPr>
        <w:fldChar w:fldCharType="separate"/>
      </w:r>
      <w:r w:rsidR="00551336" w:rsidRPr="00551336">
        <w:rPr>
          <w:rFonts w:ascii="Calibri" w:hAnsi="Calibri" w:cs="Calibri"/>
          <w:sz w:val="24"/>
          <w:szCs w:val="24"/>
          <w:vertAlign w:val="superscript"/>
        </w:rPr>
        <w:t>32</w:t>
      </w:r>
      <w:r w:rsidR="00551336">
        <w:rPr>
          <w:sz w:val="24"/>
          <w:szCs w:val="24"/>
        </w:rPr>
        <w:fldChar w:fldCharType="end"/>
      </w:r>
      <w:r w:rsidRPr="00EF46D6">
        <w:rPr>
          <w:sz w:val="24"/>
          <w:szCs w:val="24"/>
        </w:rPr>
        <w:t xml:space="preserve">). Samples from Lucknow had the lowest mean concentrations of all chemicals besides Magnesium (Figure </w:t>
      </w:r>
      <w:r w:rsidR="006B7694">
        <w:rPr>
          <w:sz w:val="24"/>
          <w:szCs w:val="24"/>
        </w:rPr>
        <w:t>5</w:t>
      </w:r>
      <w:r w:rsidRPr="00EF46D6">
        <w:rPr>
          <w:sz w:val="24"/>
          <w:szCs w:val="24"/>
        </w:rPr>
        <w:t xml:space="preserve">). This difference in ‘variance’ we are seeing in the </w:t>
      </w:r>
      <w:ins w:id="50" w:author="Hayden Schilling" w:date="2021-03-19T09:42:00Z">
        <w:r w:rsidR="007052E0">
          <w:rPr>
            <w:sz w:val="24"/>
            <w:szCs w:val="24"/>
          </w:rPr>
          <w:t>n</w:t>
        </w:r>
      </w:ins>
      <w:del w:id="51" w:author="Hayden Schilling" w:date="2021-03-19T09:42:00Z">
        <w:r w:rsidRPr="00EF46D6" w:rsidDel="007052E0">
          <w:rPr>
            <w:sz w:val="24"/>
            <w:szCs w:val="24"/>
          </w:rPr>
          <w:delText>N</w:delText>
        </w:r>
      </w:del>
      <w:r w:rsidRPr="00EF46D6">
        <w:rPr>
          <w:sz w:val="24"/>
          <w:szCs w:val="24"/>
        </w:rPr>
        <w:t xml:space="preserve">MDS plots for the Lucknow samples is in reality just a difference in mean concentration, with the difference in variance arising from the mean-variance relationship this data has. Without properly accounting for this relationship users can inflate differences in mean concentrations for differences in concentration variability (confounding location and dispersion effects). Conversely, if we look at the model based latent variable ordinations (Figure </w:t>
      </w:r>
      <w:r w:rsidR="006B7694">
        <w:rPr>
          <w:sz w:val="24"/>
          <w:szCs w:val="24"/>
        </w:rPr>
        <w:t>6</w:t>
      </w:r>
      <w:r w:rsidRPr="00EF46D6">
        <w:rPr>
          <w:sz w:val="24"/>
          <w:szCs w:val="24"/>
        </w:rPr>
        <w:t>) that do take into account a mean-variance relationship we not only get ‘greater power’ to pick apart the different populations, but we also have samples from the Lucknow site no longer being depicted with small variability, instead being similar in variability to samples from Norora, removing this previously misleading result.</w:t>
      </w:r>
      <w:bookmarkEnd w:id="47"/>
    </w:p>
    <w:p w14:paraId="29908E73" w14:textId="2AB0FB65" w:rsidR="00FB5641" w:rsidRPr="00FB5641" w:rsidRDefault="001A4AE2" w:rsidP="004753C2">
      <w:pPr>
        <w:spacing w:line="360" w:lineRule="auto"/>
        <w:rPr>
          <w:i/>
          <w:iCs/>
          <w:sz w:val="24"/>
          <w:szCs w:val="24"/>
        </w:rPr>
      </w:pPr>
      <w:r>
        <w:rPr>
          <w:i/>
          <w:iCs/>
          <w:sz w:val="24"/>
          <w:szCs w:val="24"/>
        </w:rPr>
        <w:t>3.</w:t>
      </w:r>
      <w:r w:rsidR="00235D51">
        <w:rPr>
          <w:i/>
          <w:iCs/>
          <w:sz w:val="24"/>
          <w:szCs w:val="24"/>
        </w:rPr>
        <w:t>2</w:t>
      </w:r>
      <w:r>
        <w:rPr>
          <w:i/>
          <w:iCs/>
          <w:sz w:val="24"/>
          <w:szCs w:val="24"/>
        </w:rPr>
        <w:t xml:space="preserve"> </w:t>
      </w:r>
      <w:r w:rsidR="00FB5641">
        <w:rPr>
          <w:i/>
          <w:iCs/>
          <w:sz w:val="24"/>
          <w:szCs w:val="24"/>
        </w:rPr>
        <w:t>MGLM Analyses</w:t>
      </w:r>
    </w:p>
    <w:p w14:paraId="53E86848" w14:textId="629404EA" w:rsidR="00185B87" w:rsidRDefault="00E0619F" w:rsidP="004753C2">
      <w:pPr>
        <w:spacing w:line="360" w:lineRule="auto"/>
        <w:ind w:firstLine="720"/>
        <w:rPr>
          <w:sz w:val="24"/>
          <w:szCs w:val="24"/>
        </w:rPr>
      </w:pPr>
      <w:r w:rsidRPr="00880750">
        <w:rPr>
          <w:sz w:val="24"/>
          <w:szCs w:val="24"/>
        </w:rPr>
        <w:t>Using</w:t>
      </w:r>
      <w:r>
        <w:rPr>
          <w:sz w:val="24"/>
          <w:szCs w:val="24"/>
        </w:rPr>
        <w:t xml:space="preserve"> the wavelet coefficients,</w:t>
      </w:r>
      <w:r w:rsidR="00185B87">
        <w:rPr>
          <w:sz w:val="24"/>
          <w:szCs w:val="24"/>
        </w:rPr>
        <w:t xml:space="preserve"> </w:t>
      </w:r>
      <w:r>
        <w:rPr>
          <w:sz w:val="24"/>
          <w:szCs w:val="24"/>
        </w:rPr>
        <w:t>t</w:t>
      </w:r>
      <w:r w:rsidR="00126D6C">
        <w:rPr>
          <w:sz w:val="24"/>
          <w:szCs w:val="24"/>
        </w:rPr>
        <w:t>he MGLM analysis show</w:t>
      </w:r>
      <w:r w:rsidR="00012884">
        <w:rPr>
          <w:sz w:val="24"/>
          <w:szCs w:val="24"/>
        </w:rPr>
        <w:t>ed</w:t>
      </w:r>
      <w:r w:rsidR="00185B87">
        <w:rPr>
          <w:sz w:val="24"/>
          <w:szCs w:val="24"/>
        </w:rPr>
        <w:t xml:space="preserve"> clear difference in otolith shape between all three sites</w:t>
      </w:r>
      <w:r w:rsidR="00740C18" w:rsidRPr="00AA122B">
        <w:rPr>
          <w:sz w:val="24"/>
          <w:szCs w:val="24"/>
        </w:rPr>
        <w:t xml:space="preserve"> (</w:t>
      </w:r>
      <w:r w:rsidR="00740C18" w:rsidRPr="00AA122B">
        <w:rPr>
          <w:i/>
          <w:iCs/>
          <w:sz w:val="24"/>
          <w:szCs w:val="24"/>
        </w:rPr>
        <w:t>LR</w:t>
      </w:r>
      <w:r w:rsidR="00740C18" w:rsidRPr="00AA122B">
        <w:rPr>
          <w:sz w:val="24"/>
          <w:szCs w:val="24"/>
        </w:rPr>
        <w:t>:</w:t>
      </w:r>
      <w:r w:rsidR="00D041BA">
        <w:rPr>
          <w:sz w:val="24"/>
          <w:szCs w:val="24"/>
        </w:rPr>
        <w:t xml:space="preserve"> 22.368</w:t>
      </w:r>
      <w:r w:rsidR="00740C18" w:rsidRPr="00AA122B">
        <w:rPr>
          <w:sz w:val="24"/>
          <w:szCs w:val="24"/>
        </w:rPr>
        <w:t xml:space="preserve">, </w:t>
      </w:r>
      <w:r w:rsidR="00740C18" w:rsidRPr="00AA122B">
        <w:rPr>
          <w:i/>
          <w:iCs/>
          <w:sz w:val="24"/>
          <w:szCs w:val="24"/>
        </w:rPr>
        <w:t xml:space="preserve">P </w:t>
      </w:r>
      <w:r w:rsidR="00740C18" w:rsidRPr="00AA122B">
        <w:rPr>
          <w:sz w:val="24"/>
          <w:szCs w:val="24"/>
        </w:rPr>
        <w:t>&lt; 0.001</w:t>
      </w:r>
      <w:r w:rsidR="00185B87">
        <w:rPr>
          <w:sz w:val="24"/>
          <w:szCs w:val="24"/>
        </w:rPr>
        <w:t xml:space="preserve">; Figure </w:t>
      </w:r>
      <w:r w:rsidR="006B7694">
        <w:rPr>
          <w:sz w:val="24"/>
          <w:szCs w:val="24"/>
        </w:rPr>
        <w:t>3</w:t>
      </w:r>
      <w:r w:rsidR="00740C18" w:rsidRPr="00AA122B">
        <w:rPr>
          <w:sz w:val="24"/>
          <w:szCs w:val="24"/>
        </w:rPr>
        <w:t>).</w:t>
      </w:r>
      <w:r w:rsidR="006E6BB6" w:rsidRPr="00AA122B">
        <w:rPr>
          <w:sz w:val="24"/>
          <w:szCs w:val="24"/>
        </w:rPr>
        <w:t xml:space="preserve"> </w:t>
      </w:r>
    </w:p>
    <w:p w14:paraId="208A8AE9" w14:textId="6CADA0A8" w:rsidR="00FB5641" w:rsidRDefault="00740C18" w:rsidP="004753C2">
      <w:pPr>
        <w:spacing w:line="360" w:lineRule="auto"/>
        <w:ind w:firstLine="720"/>
        <w:rPr>
          <w:sz w:val="24"/>
          <w:szCs w:val="24"/>
        </w:rPr>
      </w:pPr>
      <w:r w:rsidRPr="00AA122B">
        <w:rPr>
          <w:sz w:val="24"/>
          <w:szCs w:val="24"/>
        </w:rPr>
        <w:t xml:space="preserve">Otolith chemistry was </w:t>
      </w:r>
      <w:r w:rsidR="006E6BB6" w:rsidRPr="00AA122B">
        <w:rPr>
          <w:sz w:val="24"/>
          <w:szCs w:val="24"/>
        </w:rPr>
        <w:t>also clearly</w:t>
      </w:r>
      <w:r w:rsidRPr="00AA122B">
        <w:rPr>
          <w:sz w:val="24"/>
          <w:szCs w:val="24"/>
        </w:rPr>
        <w:t xml:space="preserve"> different between the three sites (</w:t>
      </w:r>
      <w:r w:rsidR="006344FF" w:rsidRPr="00AA122B">
        <w:rPr>
          <w:i/>
          <w:iCs/>
          <w:sz w:val="24"/>
          <w:szCs w:val="24"/>
        </w:rPr>
        <w:t>LR</w:t>
      </w:r>
      <w:r w:rsidR="006344FF" w:rsidRPr="00AA122B">
        <w:rPr>
          <w:sz w:val="24"/>
          <w:szCs w:val="24"/>
        </w:rPr>
        <w:t xml:space="preserve"> = </w:t>
      </w:r>
      <w:r w:rsidR="009A1E7C">
        <w:rPr>
          <w:sz w:val="24"/>
          <w:szCs w:val="24"/>
        </w:rPr>
        <w:t>11</w:t>
      </w:r>
      <w:r w:rsidR="00820D2A">
        <w:rPr>
          <w:sz w:val="24"/>
          <w:szCs w:val="24"/>
        </w:rPr>
        <w:t>47.9</w:t>
      </w:r>
      <w:r w:rsidR="006344FF" w:rsidRPr="00AA122B">
        <w:rPr>
          <w:sz w:val="24"/>
          <w:szCs w:val="24"/>
        </w:rPr>
        <w:t xml:space="preserve">, </w:t>
      </w:r>
      <w:r w:rsidR="006344FF" w:rsidRPr="00AA122B">
        <w:rPr>
          <w:i/>
          <w:iCs/>
          <w:sz w:val="24"/>
          <w:szCs w:val="24"/>
        </w:rPr>
        <w:t xml:space="preserve">P </w:t>
      </w:r>
      <w:r w:rsidR="006344FF" w:rsidRPr="00AA122B">
        <w:rPr>
          <w:sz w:val="24"/>
          <w:szCs w:val="24"/>
        </w:rPr>
        <w:t xml:space="preserve">&lt; 0.001; </w:t>
      </w:r>
      <w:r w:rsidRPr="00AA122B">
        <w:rPr>
          <w:sz w:val="24"/>
          <w:szCs w:val="24"/>
        </w:rPr>
        <w:t xml:space="preserve">Figure </w:t>
      </w:r>
      <w:r w:rsidR="006B7694">
        <w:rPr>
          <w:sz w:val="24"/>
          <w:szCs w:val="24"/>
        </w:rPr>
        <w:t>5</w:t>
      </w:r>
      <w:r w:rsidR="005D1646">
        <w:rPr>
          <w:sz w:val="24"/>
          <w:szCs w:val="24"/>
        </w:rPr>
        <w:t>; Table 1</w:t>
      </w:r>
      <w:r w:rsidRPr="00AA122B">
        <w:rPr>
          <w:sz w:val="24"/>
          <w:szCs w:val="24"/>
        </w:rPr>
        <w:t>)</w:t>
      </w:r>
      <w:r w:rsidR="00167A46" w:rsidRPr="00AA122B">
        <w:rPr>
          <w:sz w:val="24"/>
          <w:szCs w:val="24"/>
        </w:rPr>
        <w:t xml:space="preserve">. </w:t>
      </w:r>
      <w:r w:rsidR="00FB5641">
        <w:rPr>
          <w:sz w:val="24"/>
          <w:szCs w:val="24"/>
        </w:rPr>
        <w:t xml:space="preserve">Large differences in mean concentration were observed </w:t>
      </w:r>
      <w:r w:rsidR="008F7EE3">
        <w:rPr>
          <w:sz w:val="24"/>
          <w:szCs w:val="24"/>
        </w:rPr>
        <w:t>for</w:t>
      </w:r>
      <w:r w:rsidR="00FB5641">
        <w:rPr>
          <w:sz w:val="24"/>
          <w:szCs w:val="24"/>
        </w:rPr>
        <w:t xml:space="preserve"> many elements with the Agra site having the highest concentrations of 10 of the 12 tested elements (Figure </w:t>
      </w:r>
      <w:r w:rsidR="006B7694">
        <w:rPr>
          <w:sz w:val="24"/>
          <w:szCs w:val="24"/>
        </w:rPr>
        <w:t>5</w:t>
      </w:r>
      <w:r w:rsidR="00FB5641">
        <w:rPr>
          <w:sz w:val="24"/>
          <w:szCs w:val="24"/>
        </w:rPr>
        <w:t>). The Na</w:t>
      </w:r>
      <w:r w:rsidR="00E3547F">
        <w:rPr>
          <w:sz w:val="24"/>
          <w:szCs w:val="24"/>
        </w:rPr>
        <w:t>r</w:t>
      </w:r>
      <w:r w:rsidR="00FB5641">
        <w:rPr>
          <w:sz w:val="24"/>
          <w:szCs w:val="24"/>
        </w:rPr>
        <w:t>ora site</w:t>
      </w:r>
      <w:r w:rsidR="00E3547F">
        <w:rPr>
          <w:sz w:val="24"/>
          <w:szCs w:val="24"/>
        </w:rPr>
        <w:t xml:space="preserve"> had</w:t>
      </w:r>
      <w:r w:rsidR="00FB5641">
        <w:rPr>
          <w:sz w:val="24"/>
          <w:szCs w:val="24"/>
        </w:rPr>
        <w:t xml:space="preserve"> the highest concentrations of the other two elements (Zinc &amp; Magnesium; Figure </w:t>
      </w:r>
      <w:r w:rsidR="006B7694">
        <w:rPr>
          <w:sz w:val="24"/>
          <w:szCs w:val="24"/>
        </w:rPr>
        <w:t>5</w:t>
      </w:r>
      <w:r w:rsidR="00FB5641">
        <w:rPr>
          <w:sz w:val="24"/>
          <w:szCs w:val="24"/>
        </w:rPr>
        <w:t xml:space="preserve">). The Lucknow site showed the lowest concentrations of all elements (Figure </w:t>
      </w:r>
      <w:r w:rsidR="006B7694">
        <w:rPr>
          <w:sz w:val="24"/>
          <w:szCs w:val="24"/>
        </w:rPr>
        <w:t>5</w:t>
      </w:r>
      <w:r w:rsidR="00FB5641">
        <w:rPr>
          <w:sz w:val="24"/>
          <w:szCs w:val="24"/>
        </w:rPr>
        <w:t>).</w:t>
      </w:r>
    </w:p>
    <w:p w14:paraId="29890C59" w14:textId="4B033551" w:rsidR="002043A2" w:rsidRPr="00AA122B" w:rsidRDefault="002043A2" w:rsidP="004753C2">
      <w:pPr>
        <w:spacing w:line="360" w:lineRule="auto"/>
        <w:ind w:firstLine="720"/>
        <w:rPr>
          <w:sz w:val="24"/>
          <w:szCs w:val="24"/>
        </w:rPr>
      </w:pPr>
      <w:r w:rsidRPr="00AA122B">
        <w:rPr>
          <w:sz w:val="24"/>
          <w:szCs w:val="24"/>
        </w:rPr>
        <w:t xml:space="preserve">The combined analysis of otolith chemistry and shape also revealed </w:t>
      </w:r>
      <w:r w:rsidR="006E6BB6" w:rsidRPr="00AA122B">
        <w:rPr>
          <w:sz w:val="24"/>
          <w:szCs w:val="24"/>
        </w:rPr>
        <w:t>clear</w:t>
      </w:r>
      <w:r w:rsidRPr="00AA122B">
        <w:rPr>
          <w:sz w:val="24"/>
          <w:szCs w:val="24"/>
        </w:rPr>
        <w:t xml:space="preserve"> differences</w:t>
      </w:r>
      <w:r w:rsidR="00FB5641">
        <w:rPr>
          <w:sz w:val="24"/>
          <w:szCs w:val="24"/>
        </w:rPr>
        <w:t xml:space="preserve"> between all three</w:t>
      </w:r>
      <w:r w:rsidRPr="00AA122B">
        <w:rPr>
          <w:sz w:val="24"/>
          <w:szCs w:val="24"/>
        </w:rPr>
        <w:t xml:space="preserve"> </w:t>
      </w:r>
      <w:r w:rsidR="008F7EE3">
        <w:rPr>
          <w:sz w:val="24"/>
          <w:szCs w:val="24"/>
        </w:rPr>
        <w:t xml:space="preserve">sites </w:t>
      </w:r>
      <w:r w:rsidRPr="00AA122B">
        <w:rPr>
          <w:sz w:val="24"/>
          <w:szCs w:val="24"/>
        </w:rPr>
        <w:t>(</w:t>
      </w:r>
      <w:r w:rsidR="002A2C0E" w:rsidRPr="00AA122B">
        <w:rPr>
          <w:i/>
          <w:iCs/>
          <w:sz w:val="24"/>
          <w:szCs w:val="24"/>
        </w:rPr>
        <w:t xml:space="preserve">LR </w:t>
      </w:r>
      <w:r w:rsidR="002A2C0E" w:rsidRPr="00AA122B">
        <w:rPr>
          <w:sz w:val="24"/>
          <w:szCs w:val="24"/>
        </w:rPr>
        <w:t xml:space="preserve">= </w:t>
      </w:r>
      <w:r w:rsidR="001B7295">
        <w:rPr>
          <w:sz w:val="24"/>
          <w:szCs w:val="24"/>
        </w:rPr>
        <w:t>11</w:t>
      </w:r>
      <w:r w:rsidR="00820D2A">
        <w:rPr>
          <w:sz w:val="24"/>
          <w:szCs w:val="24"/>
        </w:rPr>
        <w:t>66.2</w:t>
      </w:r>
      <w:r w:rsidR="002A2C0E" w:rsidRPr="00AA122B">
        <w:rPr>
          <w:sz w:val="24"/>
          <w:szCs w:val="24"/>
        </w:rPr>
        <w:t xml:space="preserve">, </w:t>
      </w:r>
      <w:r w:rsidR="002A2C0E" w:rsidRPr="00AA122B">
        <w:rPr>
          <w:i/>
          <w:iCs/>
          <w:sz w:val="24"/>
          <w:szCs w:val="24"/>
        </w:rPr>
        <w:t xml:space="preserve">P </w:t>
      </w:r>
      <w:r w:rsidR="002A2C0E" w:rsidRPr="00AA122B">
        <w:rPr>
          <w:sz w:val="24"/>
          <w:szCs w:val="24"/>
        </w:rPr>
        <w:t>&lt; 0.001)</w:t>
      </w:r>
      <w:r w:rsidR="009F268B">
        <w:rPr>
          <w:sz w:val="24"/>
          <w:szCs w:val="24"/>
        </w:rPr>
        <w:t>.</w:t>
      </w:r>
      <w:r w:rsidR="002A2C0E" w:rsidRPr="00AA122B">
        <w:rPr>
          <w:sz w:val="24"/>
          <w:szCs w:val="24"/>
        </w:rPr>
        <w:t xml:space="preserve"> </w:t>
      </w:r>
      <w:r w:rsidR="009F268B">
        <w:rPr>
          <w:sz w:val="24"/>
          <w:szCs w:val="24"/>
        </w:rPr>
        <w:t>Within this combined analysis</w:t>
      </w:r>
      <w:r w:rsidR="002A2C0E" w:rsidRPr="00AA122B">
        <w:rPr>
          <w:sz w:val="24"/>
          <w:szCs w:val="24"/>
        </w:rPr>
        <w:t xml:space="preserve"> </w:t>
      </w:r>
      <w:r w:rsidR="008F7EE3">
        <w:rPr>
          <w:sz w:val="24"/>
          <w:szCs w:val="24"/>
        </w:rPr>
        <w:t>most</w:t>
      </w:r>
      <w:r w:rsidR="00126D6C">
        <w:rPr>
          <w:sz w:val="24"/>
          <w:szCs w:val="24"/>
        </w:rPr>
        <w:t xml:space="preserve"> of the </w:t>
      </w:r>
      <w:r w:rsidR="002A2C0E" w:rsidRPr="00AA122B">
        <w:rPr>
          <w:sz w:val="24"/>
          <w:szCs w:val="24"/>
        </w:rPr>
        <w:t>differences were driven by the chemistry data (9</w:t>
      </w:r>
      <w:r w:rsidR="001B7295">
        <w:rPr>
          <w:sz w:val="24"/>
          <w:szCs w:val="24"/>
        </w:rPr>
        <w:t>8</w:t>
      </w:r>
      <w:r w:rsidR="002A2C0E" w:rsidRPr="00AA122B">
        <w:rPr>
          <w:sz w:val="24"/>
          <w:szCs w:val="24"/>
        </w:rPr>
        <w:t>.</w:t>
      </w:r>
      <w:r w:rsidR="00820D2A">
        <w:rPr>
          <w:sz w:val="24"/>
          <w:szCs w:val="24"/>
        </w:rPr>
        <w:t>4</w:t>
      </w:r>
      <w:r w:rsidR="002A2C0E" w:rsidRPr="00AA122B">
        <w:rPr>
          <w:sz w:val="24"/>
          <w:szCs w:val="24"/>
        </w:rPr>
        <w:t xml:space="preserve">% of the </w:t>
      </w:r>
      <w:r w:rsidR="002A2C0E" w:rsidRPr="00AA122B">
        <w:rPr>
          <w:i/>
          <w:iCs/>
          <w:sz w:val="24"/>
          <w:szCs w:val="24"/>
        </w:rPr>
        <w:t xml:space="preserve">LR </w:t>
      </w:r>
      <w:r w:rsidR="002A2C0E" w:rsidRPr="00AA122B">
        <w:rPr>
          <w:sz w:val="24"/>
          <w:szCs w:val="24"/>
        </w:rPr>
        <w:t xml:space="preserve">ratio was made up </w:t>
      </w:r>
      <w:r w:rsidR="006E6BB6" w:rsidRPr="00AA122B">
        <w:rPr>
          <w:sz w:val="24"/>
          <w:szCs w:val="24"/>
        </w:rPr>
        <w:t>by</w:t>
      </w:r>
      <w:r w:rsidR="002A2C0E" w:rsidRPr="00AA122B">
        <w:rPr>
          <w:sz w:val="24"/>
          <w:szCs w:val="24"/>
        </w:rPr>
        <w:t xml:space="preserve"> the element data).</w:t>
      </w:r>
    </w:p>
    <w:p w14:paraId="5BF46125" w14:textId="1F41047B" w:rsidR="00CB0841" w:rsidRDefault="008F7EE3" w:rsidP="004753C2">
      <w:pPr>
        <w:spacing w:line="360" w:lineRule="auto"/>
        <w:ind w:firstLine="720"/>
        <w:rPr>
          <w:sz w:val="24"/>
          <w:szCs w:val="24"/>
        </w:rPr>
      </w:pPr>
      <w:r>
        <w:rPr>
          <w:sz w:val="24"/>
          <w:szCs w:val="24"/>
        </w:rPr>
        <w:t xml:space="preserve">The differences identified by the MGLMs between sites </w:t>
      </w:r>
      <w:r w:rsidR="003802F9" w:rsidRPr="00AA122B">
        <w:rPr>
          <w:sz w:val="24"/>
          <w:szCs w:val="24"/>
        </w:rPr>
        <w:t>were visible in the latent variable ordinations</w:t>
      </w:r>
      <w:r w:rsidR="00750F7C" w:rsidRPr="00AA122B">
        <w:rPr>
          <w:sz w:val="24"/>
          <w:szCs w:val="24"/>
        </w:rPr>
        <w:t xml:space="preserve"> (Figure </w:t>
      </w:r>
      <w:r w:rsidR="006B7694">
        <w:rPr>
          <w:sz w:val="24"/>
          <w:szCs w:val="24"/>
        </w:rPr>
        <w:t>6</w:t>
      </w:r>
      <w:r w:rsidR="00750F7C" w:rsidRPr="00AA122B">
        <w:rPr>
          <w:sz w:val="24"/>
          <w:szCs w:val="24"/>
        </w:rPr>
        <w:t xml:space="preserve">). </w:t>
      </w:r>
      <w:r>
        <w:rPr>
          <w:sz w:val="24"/>
          <w:szCs w:val="24"/>
        </w:rPr>
        <w:t>S</w:t>
      </w:r>
      <w:r w:rsidR="00750F7C" w:rsidRPr="00AA122B">
        <w:rPr>
          <w:sz w:val="24"/>
          <w:szCs w:val="24"/>
        </w:rPr>
        <w:t xml:space="preserve">imilar </w:t>
      </w:r>
      <w:r>
        <w:rPr>
          <w:sz w:val="24"/>
          <w:szCs w:val="24"/>
        </w:rPr>
        <w:t xml:space="preserve">patterns were visible </w:t>
      </w:r>
      <w:r w:rsidR="00750F7C" w:rsidRPr="00AA122B">
        <w:rPr>
          <w:sz w:val="24"/>
          <w:szCs w:val="24"/>
        </w:rPr>
        <w:t xml:space="preserve">to those identified in the multivariate generalised linear models with larger differences evident in the otolith </w:t>
      </w:r>
      <w:r w:rsidR="00750F7C" w:rsidRPr="00AA122B">
        <w:rPr>
          <w:sz w:val="24"/>
          <w:szCs w:val="24"/>
        </w:rPr>
        <w:lastRenderedPageBreak/>
        <w:t xml:space="preserve">chemistry data (Figure </w:t>
      </w:r>
      <w:r w:rsidR="006B7694">
        <w:rPr>
          <w:sz w:val="24"/>
          <w:szCs w:val="24"/>
        </w:rPr>
        <w:t>6</w:t>
      </w:r>
      <w:r w:rsidR="00750F7C" w:rsidRPr="00AA122B">
        <w:rPr>
          <w:sz w:val="24"/>
          <w:szCs w:val="24"/>
        </w:rPr>
        <w:t xml:space="preserve">a) than the otolith shape data (Figure </w:t>
      </w:r>
      <w:r w:rsidR="006B7694">
        <w:rPr>
          <w:sz w:val="24"/>
          <w:szCs w:val="24"/>
        </w:rPr>
        <w:t>6</w:t>
      </w:r>
      <w:r w:rsidR="00750F7C" w:rsidRPr="00AA122B">
        <w:rPr>
          <w:sz w:val="24"/>
          <w:szCs w:val="24"/>
        </w:rPr>
        <w:t xml:space="preserve">b). When both datasets were combined, the </w:t>
      </w:r>
      <w:r w:rsidR="00E3547F">
        <w:rPr>
          <w:sz w:val="24"/>
          <w:szCs w:val="24"/>
        </w:rPr>
        <w:t>sites were the most tightly grouped and distinct</w:t>
      </w:r>
      <w:r w:rsidR="00750F7C" w:rsidRPr="00AA122B">
        <w:rPr>
          <w:sz w:val="24"/>
          <w:szCs w:val="24"/>
        </w:rPr>
        <w:t xml:space="preserve"> (Figure </w:t>
      </w:r>
      <w:r w:rsidR="006B7694">
        <w:rPr>
          <w:sz w:val="24"/>
          <w:szCs w:val="24"/>
        </w:rPr>
        <w:t>6</w:t>
      </w:r>
      <w:r w:rsidR="00750F7C" w:rsidRPr="00AA122B">
        <w:rPr>
          <w:sz w:val="24"/>
          <w:szCs w:val="24"/>
        </w:rPr>
        <w:t>c).</w:t>
      </w:r>
    </w:p>
    <w:p w14:paraId="2B0E51D8" w14:textId="77777777" w:rsidR="008F7EE3" w:rsidRPr="00AA122B" w:rsidRDefault="008F7EE3" w:rsidP="004753C2">
      <w:pPr>
        <w:spacing w:line="360" w:lineRule="auto"/>
        <w:ind w:firstLine="720"/>
        <w:rPr>
          <w:sz w:val="24"/>
          <w:szCs w:val="24"/>
        </w:rPr>
      </w:pPr>
    </w:p>
    <w:p w14:paraId="7CD56A86" w14:textId="26D74076" w:rsidR="00EF77F7" w:rsidRDefault="00EF77F7" w:rsidP="00EF77F7">
      <w:pPr>
        <w:spacing w:line="360" w:lineRule="auto"/>
        <w:rPr>
          <w:sz w:val="24"/>
          <w:szCs w:val="24"/>
        </w:rPr>
      </w:pPr>
    </w:p>
    <w:p w14:paraId="3A043578" w14:textId="77777777" w:rsidR="00412FEC" w:rsidRDefault="00412FEC" w:rsidP="004753C2">
      <w:pPr>
        <w:spacing w:line="360" w:lineRule="auto"/>
        <w:ind w:firstLine="720"/>
        <w:rPr>
          <w:sz w:val="24"/>
          <w:szCs w:val="24"/>
        </w:rPr>
      </w:pPr>
    </w:p>
    <w:p w14:paraId="7AF98F3E" w14:textId="27F3106E" w:rsidR="006E6BB6" w:rsidRPr="00AA122B" w:rsidRDefault="006E6BB6" w:rsidP="004753C2">
      <w:pPr>
        <w:spacing w:line="360" w:lineRule="auto"/>
        <w:ind w:firstLine="720"/>
        <w:rPr>
          <w:b/>
          <w:bCs/>
          <w:sz w:val="24"/>
          <w:szCs w:val="24"/>
        </w:rPr>
      </w:pPr>
      <w:r w:rsidRPr="00AA122B">
        <w:rPr>
          <w:b/>
          <w:bCs/>
          <w:sz w:val="24"/>
          <w:szCs w:val="24"/>
        </w:rPr>
        <w:br w:type="page"/>
      </w:r>
    </w:p>
    <w:p w14:paraId="0C5D3263" w14:textId="23A0FE05" w:rsidR="00CB7657" w:rsidRPr="001A4AE2" w:rsidRDefault="00A12EEC" w:rsidP="001A4AE2">
      <w:pPr>
        <w:pStyle w:val="ListParagraph"/>
        <w:numPr>
          <w:ilvl w:val="0"/>
          <w:numId w:val="11"/>
        </w:numPr>
        <w:spacing w:line="360" w:lineRule="auto"/>
        <w:rPr>
          <w:b/>
          <w:bCs/>
          <w:sz w:val="24"/>
          <w:szCs w:val="24"/>
        </w:rPr>
      </w:pPr>
      <w:r w:rsidRPr="001A4AE2">
        <w:rPr>
          <w:b/>
          <w:bCs/>
          <w:sz w:val="24"/>
          <w:szCs w:val="24"/>
        </w:rPr>
        <w:lastRenderedPageBreak/>
        <w:t xml:space="preserve">Discussion </w:t>
      </w:r>
    </w:p>
    <w:p w14:paraId="3B600848" w14:textId="6623F993" w:rsidR="0041004D" w:rsidRDefault="00C65950" w:rsidP="004753C2">
      <w:pPr>
        <w:spacing w:line="360" w:lineRule="auto"/>
        <w:ind w:firstLine="720"/>
        <w:rPr>
          <w:bCs/>
          <w:sz w:val="24"/>
          <w:szCs w:val="24"/>
        </w:rPr>
      </w:pPr>
      <w:r w:rsidRPr="00AA122B">
        <w:rPr>
          <w:bCs/>
          <w:sz w:val="24"/>
          <w:szCs w:val="24"/>
        </w:rPr>
        <w:t xml:space="preserve">This study </w:t>
      </w:r>
      <w:r w:rsidR="00A863AC" w:rsidRPr="00AA122B">
        <w:rPr>
          <w:bCs/>
          <w:sz w:val="24"/>
          <w:szCs w:val="24"/>
        </w:rPr>
        <w:t>demonstrated</w:t>
      </w:r>
      <w:r w:rsidRPr="00AA122B">
        <w:rPr>
          <w:bCs/>
          <w:sz w:val="24"/>
          <w:szCs w:val="24"/>
        </w:rPr>
        <w:t xml:space="preserve"> how multivariate generalised linear models</w:t>
      </w:r>
      <w:r w:rsidR="00761A5A" w:rsidRPr="00AA122B">
        <w:rPr>
          <w:bCs/>
          <w:sz w:val="24"/>
          <w:szCs w:val="24"/>
        </w:rPr>
        <w:t xml:space="preserve"> (</w:t>
      </w:r>
      <w:r w:rsidR="001B3A7D" w:rsidRPr="00AA122B">
        <w:rPr>
          <w:bCs/>
          <w:sz w:val="24"/>
          <w:szCs w:val="24"/>
        </w:rPr>
        <w:t>M</w:t>
      </w:r>
      <w:r w:rsidR="00761A5A" w:rsidRPr="00AA122B">
        <w:rPr>
          <w:bCs/>
          <w:sz w:val="24"/>
          <w:szCs w:val="24"/>
        </w:rPr>
        <w:t>GLMs)</w:t>
      </w:r>
      <w:r w:rsidRPr="00AA122B">
        <w:rPr>
          <w:bCs/>
          <w:sz w:val="24"/>
          <w:szCs w:val="24"/>
        </w:rPr>
        <w:t xml:space="preserve"> can be applied to otolith chemistry and otolith shape data to test for differences between groups of samples.</w:t>
      </w:r>
      <w:r w:rsidR="001428DA">
        <w:rPr>
          <w:bCs/>
          <w:sz w:val="24"/>
          <w:szCs w:val="24"/>
        </w:rPr>
        <w:t xml:space="preserve"> </w:t>
      </w:r>
      <w:bookmarkStart w:id="52" w:name="_Hlk57560358"/>
      <w:r w:rsidR="001428DA">
        <w:rPr>
          <w:bCs/>
          <w:sz w:val="24"/>
          <w:szCs w:val="24"/>
        </w:rPr>
        <w:t xml:space="preserve">We showed that distance-based analyses including PERMANOVA are not appropriate for </w:t>
      </w:r>
      <w:r w:rsidR="00EF46D6">
        <w:rPr>
          <w:bCs/>
          <w:sz w:val="24"/>
          <w:szCs w:val="24"/>
        </w:rPr>
        <w:t>our</w:t>
      </w:r>
      <w:r w:rsidR="001428DA">
        <w:rPr>
          <w:bCs/>
          <w:sz w:val="24"/>
          <w:szCs w:val="24"/>
        </w:rPr>
        <w:t xml:space="preserve"> otolith chemistry data due to violations of the assumption of homogeneity of variance stemming from a non-linear </w:t>
      </w:r>
      <w:del w:id="53" w:author="Hayden Schilling" w:date="2021-03-19T09:44:00Z">
        <w:r w:rsidR="001428DA" w:rsidDel="007052E0">
          <w:rPr>
            <w:bCs/>
            <w:sz w:val="24"/>
            <w:szCs w:val="24"/>
          </w:rPr>
          <w:delText>mean variance</w:delText>
        </w:r>
      </w:del>
      <w:ins w:id="54" w:author="Hayden Schilling" w:date="2021-03-19T09:44:00Z">
        <w:r w:rsidR="007052E0">
          <w:rPr>
            <w:bCs/>
            <w:sz w:val="24"/>
            <w:szCs w:val="24"/>
          </w:rPr>
          <w:t>mean-variance</w:t>
        </w:r>
      </w:ins>
      <w:r w:rsidR="001428DA">
        <w:rPr>
          <w:bCs/>
          <w:sz w:val="24"/>
          <w:szCs w:val="24"/>
        </w:rPr>
        <w:t xml:space="preserve"> relationship in the data.</w:t>
      </w:r>
      <w:r w:rsidRPr="00AA122B">
        <w:rPr>
          <w:bCs/>
          <w:sz w:val="24"/>
          <w:szCs w:val="24"/>
        </w:rPr>
        <w:t xml:space="preserve"> </w:t>
      </w:r>
      <w:r w:rsidR="001428DA">
        <w:rPr>
          <w:bCs/>
          <w:sz w:val="24"/>
          <w:szCs w:val="24"/>
        </w:rPr>
        <w:t xml:space="preserve">This mean-variance relationship can be directly modelled with MGLMs which we then use to show that </w:t>
      </w:r>
      <w:r w:rsidR="0041004D" w:rsidRPr="00AA122B">
        <w:rPr>
          <w:bCs/>
          <w:i/>
          <w:sz w:val="24"/>
          <w:szCs w:val="24"/>
        </w:rPr>
        <w:t>Channa striata</w:t>
      </w:r>
      <w:r w:rsidR="0041004D" w:rsidRPr="00AA122B">
        <w:rPr>
          <w:bCs/>
          <w:sz w:val="24"/>
          <w:szCs w:val="24"/>
        </w:rPr>
        <w:t xml:space="preserve"> </w:t>
      </w:r>
      <w:r w:rsidR="00C07C4B">
        <w:rPr>
          <w:bCs/>
          <w:sz w:val="24"/>
          <w:szCs w:val="24"/>
        </w:rPr>
        <w:t xml:space="preserve">from three sites </w:t>
      </w:r>
      <w:r w:rsidR="0041004D" w:rsidRPr="00AA122B">
        <w:rPr>
          <w:bCs/>
          <w:sz w:val="24"/>
          <w:szCs w:val="24"/>
        </w:rPr>
        <w:t>have clear differences in both otolith chemistry and shape</w:t>
      </w:r>
      <w:r w:rsidR="0041004D">
        <w:rPr>
          <w:bCs/>
          <w:sz w:val="24"/>
          <w:szCs w:val="24"/>
        </w:rPr>
        <w:t>.</w:t>
      </w:r>
      <w:bookmarkEnd w:id="52"/>
      <w:r w:rsidR="0041004D">
        <w:rPr>
          <w:bCs/>
          <w:sz w:val="24"/>
          <w:szCs w:val="24"/>
        </w:rPr>
        <w:t xml:space="preserve"> </w:t>
      </w:r>
      <w:r w:rsidR="0041004D" w:rsidRPr="00C70378">
        <w:rPr>
          <w:bCs/>
          <w:sz w:val="24"/>
          <w:szCs w:val="24"/>
        </w:rPr>
        <w:t>The</w:t>
      </w:r>
      <w:r w:rsidR="0041004D">
        <w:rPr>
          <w:bCs/>
          <w:sz w:val="24"/>
          <w:szCs w:val="24"/>
        </w:rPr>
        <w:t xml:space="preserve"> MGLM method applied here to a simple test between three groups could be easily adapted and expanded to answer </w:t>
      </w:r>
      <w:r w:rsidR="00E8369A">
        <w:rPr>
          <w:bCs/>
          <w:sz w:val="24"/>
          <w:szCs w:val="24"/>
        </w:rPr>
        <w:t>other</w:t>
      </w:r>
      <w:r w:rsidR="0041004D">
        <w:rPr>
          <w:bCs/>
          <w:sz w:val="24"/>
          <w:szCs w:val="24"/>
        </w:rPr>
        <w:t xml:space="preserve"> ecological questions requiring </w:t>
      </w:r>
      <w:r w:rsidR="00E8369A">
        <w:rPr>
          <w:bCs/>
          <w:sz w:val="24"/>
          <w:szCs w:val="24"/>
        </w:rPr>
        <w:t xml:space="preserve">more </w:t>
      </w:r>
      <w:r w:rsidR="0041004D">
        <w:rPr>
          <w:bCs/>
          <w:sz w:val="24"/>
          <w:szCs w:val="24"/>
        </w:rPr>
        <w:t>complex model framework</w:t>
      </w:r>
      <w:r w:rsidR="00632197">
        <w:rPr>
          <w:bCs/>
          <w:sz w:val="24"/>
          <w:szCs w:val="24"/>
        </w:rPr>
        <w:t>s</w:t>
      </w:r>
      <w:r w:rsidR="00B457E6">
        <w:rPr>
          <w:bCs/>
          <w:sz w:val="24"/>
          <w:szCs w:val="24"/>
        </w:rPr>
        <w:t xml:space="preserve"> as is currently done in the broader field of ecology.</w:t>
      </w:r>
    </w:p>
    <w:p w14:paraId="342C424B" w14:textId="77777777" w:rsidR="0041004D" w:rsidRDefault="0041004D" w:rsidP="004753C2">
      <w:pPr>
        <w:spacing w:line="360" w:lineRule="auto"/>
        <w:rPr>
          <w:bCs/>
          <w:sz w:val="24"/>
          <w:szCs w:val="24"/>
        </w:rPr>
      </w:pPr>
    </w:p>
    <w:p w14:paraId="1BBC99B0" w14:textId="187750A4" w:rsidR="00A12EEC" w:rsidRPr="00AA122B" w:rsidRDefault="001A4AE2" w:rsidP="004753C2">
      <w:pPr>
        <w:spacing w:line="360" w:lineRule="auto"/>
        <w:rPr>
          <w:i/>
          <w:sz w:val="24"/>
          <w:szCs w:val="24"/>
        </w:rPr>
      </w:pPr>
      <w:r>
        <w:rPr>
          <w:i/>
          <w:sz w:val="24"/>
          <w:szCs w:val="24"/>
        </w:rPr>
        <w:t xml:space="preserve">4.1 </w:t>
      </w:r>
      <w:r w:rsidR="001A63EF" w:rsidRPr="00AA122B">
        <w:rPr>
          <w:i/>
          <w:sz w:val="24"/>
          <w:szCs w:val="24"/>
        </w:rPr>
        <w:t xml:space="preserve">The </w:t>
      </w:r>
      <w:r w:rsidR="001B3A7D" w:rsidRPr="00AA122B">
        <w:rPr>
          <w:i/>
          <w:sz w:val="24"/>
          <w:szCs w:val="24"/>
        </w:rPr>
        <w:t>M</w:t>
      </w:r>
      <w:r w:rsidR="001A63EF" w:rsidRPr="00AA122B">
        <w:rPr>
          <w:i/>
          <w:sz w:val="24"/>
          <w:szCs w:val="24"/>
        </w:rPr>
        <w:t>GLM method for otolith data</w:t>
      </w:r>
    </w:p>
    <w:p w14:paraId="51F38C1D" w14:textId="36DF250E" w:rsidR="00961AC4" w:rsidRPr="00AA122B" w:rsidRDefault="003E4236" w:rsidP="004753C2">
      <w:pPr>
        <w:spacing w:line="360" w:lineRule="auto"/>
        <w:ind w:firstLine="720"/>
        <w:rPr>
          <w:sz w:val="24"/>
          <w:szCs w:val="24"/>
        </w:rPr>
      </w:pPr>
      <w:r w:rsidRPr="00AA122B">
        <w:rPr>
          <w:sz w:val="24"/>
          <w:szCs w:val="24"/>
        </w:rPr>
        <w:t xml:space="preserve">This study has demonstrated the potential for </w:t>
      </w:r>
      <w:r w:rsidR="00E8369A">
        <w:rPr>
          <w:sz w:val="24"/>
          <w:szCs w:val="24"/>
        </w:rPr>
        <w:t>MGLMs</w:t>
      </w:r>
      <w:r w:rsidRPr="00AA122B">
        <w:rPr>
          <w:sz w:val="24"/>
          <w:szCs w:val="24"/>
        </w:rPr>
        <w:t xml:space="preserve"> to be used</w:t>
      </w:r>
      <w:r w:rsidR="00291409" w:rsidRPr="00AA122B">
        <w:rPr>
          <w:sz w:val="24"/>
          <w:szCs w:val="24"/>
        </w:rPr>
        <w:t xml:space="preserve"> </w:t>
      </w:r>
      <w:r w:rsidR="00CB4C1D">
        <w:rPr>
          <w:sz w:val="24"/>
          <w:szCs w:val="24"/>
        </w:rPr>
        <w:t>as an analysis tool for</w:t>
      </w:r>
      <w:r w:rsidR="00DA370C" w:rsidRPr="00AA122B">
        <w:rPr>
          <w:sz w:val="24"/>
          <w:szCs w:val="24"/>
        </w:rPr>
        <w:t xml:space="preserve"> otolith chemistry and/or otolith shape</w:t>
      </w:r>
      <w:r w:rsidR="00CB4C1D">
        <w:rPr>
          <w:sz w:val="24"/>
          <w:szCs w:val="24"/>
        </w:rPr>
        <w:t xml:space="preserve"> data</w:t>
      </w:r>
      <w:r w:rsidR="00291409" w:rsidRPr="00AA122B">
        <w:rPr>
          <w:sz w:val="24"/>
          <w:szCs w:val="24"/>
        </w:rPr>
        <w:t>, for example in fisheries</w:t>
      </w:r>
      <w:r w:rsidRPr="00AA122B">
        <w:rPr>
          <w:sz w:val="24"/>
          <w:szCs w:val="24"/>
        </w:rPr>
        <w:t xml:space="preserve"> stock discrimination</w:t>
      </w:r>
      <w:r w:rsidR="0041004D">
        <w:rPr>
          <w:sz w:val="24"/>
          <w:szCs w:val="24"/>
        </w:rPr>
        <w:t>.</w:t>
      </w:r>
      <w:r w:rsidR="00F7039E">
        <w:rPr>
          <w:sz w:val="24"/>
          <w:szCs w:val="24"/>
        </w:rPr>
        <w:t xml:space="preserve"> We </w:t>
      </w:r>
      <w:r w:rsidRPr="00AA122B">
        <w:rPr>
          <w:sz w:val="24"/>
          <w:szCs w:val="24"/>
        </w:rPr>
        <w:t>successfully</w:t>
      </w:r>
      <w:r w:rsidR="00DA370C" w:rsidRPr="00AA122B">
        <w:rPr>
          <w:sz w:val="24"/>
          <w:szCs w:val="24"/>
        </w:rPr>
        <w:t xml:space="preserve"> applied </w:t>
      </w:r>
      <w:r w:rsidR="00F7039E">
        <w:rPr>
          <w:sz w:val="24"/>
          <w:szCs w:val="24"/>
        </w:rPr>
        <w:t>a</w:t>
      </w:r>
      <w:r w:rsidR="00DA370C" w:rsidRPr="00AA122B">
        <w:rPr>
          <w:sz w:val="24"/>
          <w:szCs w:val="24"/>
        </w:rPr>
        <w:t xml:space="preserve"> m</w:t>
      </w:r>
      <w:r w:rsidR="00E8369A">
        <w:rPr>
          <w:sz w:val="24"/>
          <w:szCs w:val="24"/>
        </w:rPr>
        <w:t>odel</w:t>
      </w:r>
      <w:r w:rsidR="00F7039E">
        <w:rPr>
          <w:sz w:val="24"/>
          <w:szCs w:val="24"/>
        </w:rPr>
        <w:t>-based</w:t>
      </w:r>
      <w:r w:rsidR="0041004D">
        <w:rPr>
          <w:sz w:val="24"/>
          <w:szCs w:val="24"/>
        </w:rPr>
        <w:t xml:space="preserve"> multivariate</w:t>
      </w:r>
      <w:r w:rsidR="00F7039E">
        <w:rPr>
          <w:sz w:val="24"/>
          <w:szCs w:val="24"/>
        </w:rPr>
        <w:t xml:space="preserve"> analysis method</w:t>
      </w:r>
      <w:r w:rsidR="00DA370C" w:rsidRPr="00AA122B">
        <w:rPr>
          <w:sz w:val="24"/>
          <w:szCs w:val="24"/>
        </w:rPr>
        <w:t xml:space="preserve"> to a case study in India and</w:t>
      </w:r>
      <w:r w:rsidRPr="00AA122B">
        <w:rPr>
          <w:sz w:val="24"/>
          <w:szCs w:val="24"/>
        </w:rPr>
        <w:t xml:space="preserve"> identified differences</w:t>
      </w:r>
      <w:r w:rsidR="00C07C4B">
        <w:rPr>
          <w:sz w:val="24"/>
          <w:szCs w:val="24"/>
        </w:rPr>
        <w:t xml:space="preserve"> in </w:t>
      </w:r>
      <w:r w:rsidR="00C07C4B" w:rsidRPr="00AA122B">
        <w:rPr>
          <w:sz w:val="24"/>
          <w:szCs w:val="24"/>
        </w:rPr>
        <w:t>otolith chemistry data and otolith shape data</w:t>
      </w:r>
      <w:r w:rsidR="00C07C4B">
        <w:rPr>
          <w:sz w:val="24"/>
          <w:szCs w:val="24"/>
        </w:rPr>
        <w:t xml:space="preserve"> for</w:t>
      </w:r>
      <w:r w:rsidRPr="00AA122B">
        <w:rPr>
          <w:sz w:val="24"/>
          <w:szCs w:val="24"/>
        </w:rPr>
        <w:t xml:space="preserve"> </w:t>
      </w:r>
      <w:r w:rsidR="00575129" w:rsidRPr="00AA122B">
        <w:rPr>
          <w:i/>
          <w:sz w:val="24"/>
          <w:szCs w:val="24"/>
        </w:rPr>
        <w:t>C. striata</w:t>
      </w:r>
      <w:r w:rsidR="00575129" w:rsidRPr="00AA122B">
        <w:rPr>
          <w:sz w:val="24"/>
          <w:szCs w:val="24"/>
        </w:rPr>
        <w:t xml:space="preserve"> </w:t>
      </w:r>
      <w:r w:rsidR="00C07C4B">
        <w:rPr>
          <w:sz w:val="24"/>
          <w:szCs w:val="24"/>
        </w:rPr>
        <w:t>collected from three sites</w:t>
      </w:r>
      <w:r w:rsidRPr="00AA122B">
        <w:rPr>
          <w:sz w:val="24"/>
          <w:szCs w:val="24"/>
        </w:rPr>
        <w:t xml:space="preserve">. </w:t>
      </w:r>
      <w:r w:rsidR="00CA22BA">
        <w:rPr>
          <w:sz w:val="24"/>
          <w:szCs w:val="24"/>
        </w:rPr>
        <w:t>The</w:t>
      </w:r>
      <w:r w:rsidRPr="00AA122B">
        <w:rPr>
          <w:sz w:val="24"/>
          <w:szCs w:val="24"/>
        </w:rPr>
        <w:t xml:space="preserve"> </w:t>
      </w:r>
      <w:r w:rsidR="00027CC9" w:rsidRPr="00AA122B">
        <w:rPr>
          <w:sz w:val="24"/>
          <w:szCs w:val="24"/>
        </w:rPr>
        <w:t>M</w:t>
      </w:r>
      <w:r w:rsidRPr="00AA122B">
        <w:rPr>
          <w:sz w:val="24"/>
          <w:szCs w:val="24"/>
        </w:rPr>
        <w:t xml:space="preserve">GLM framework </w:t>
      </w:r>
      <w:r w:rsidR="00CA22BA">
        <w:rPr>
          <w:sz w:val="24"/>
          <w:szCs w:val="24"/>
        </w:rPr>
        <w:t xml:space="preserve">which we have </w:t>
      </w:r>
      <w:r w:rsidR="008667D1">
        <w:rPr>
          <w:sz w:val="24"/>
          <w:szCs w:val="24"/>
        </w:rPr>
        <w:t>used</w:t>
      </w:r>
      <w:r w:rsidR="00CA22BA">
        <w:rPr>
          <w:sz w:val="24"/>
          <w:szCs w:val="24"/>
        </w:rPr>
        <w:t xml:space="preserve"> </w:t>
      </w:r>
      <w:r w:rsidR="00E8369A">
        <w:rPr>
          <w:sz w:val="24"/>
          <w:szCs w:val="24"/>
        </w:rPr>
        <w:t>can</w:t>
      </w:r>
      <w:r w:rsidR="00CA22BA">
        <w:rPr>
          <w:sz w:val="24"/>
          <w:szCs w:val="24"/>
        </w:rPr>
        <w:t xml:space="preserve"> be considered a</w:t>
      </w:r>
      <w:r w:rsidR="00127DD7" w:rsidRPr="00AA122B">
        <w:rPr>
          <w:sz w:val="24"/>
          <w:szCs w:val="24"/>
        </w:rPr>
        <w:t xml:space="preserve"> </w:t>
      </w:r>
      <w:r w:rsidRPr="00AA122B">
        <w:rPr>
          <w:sz w:val="24"/>
          <w:szCs w:val="24"/>
        </w:rPr>
        <w:t xml:space="preserve">robust </w:t>
      </w:r>
      <w:r w:rsidR="00127DD7" w:rsidRPr="00AA122B">
        <w:rPr>
          <w:sz w:val="24"/>
          <w:szCs w:val="24"/>
        </w:rPr>
        <w:t xml:space="preserve">alternate to the more widely used </w:t>
      </w:r>
      <w:r w:rsidR="00A36276" w:rsidRPr="00AA122B">
        <w:rPr>
          <w:sz w:val="24"/>
          <w:szCs w:val="24"/>
        </w:rPr>
        <w:t>distance-based</w:t>
      </w:r>
      <w:r w:rsidR="00DA370C" w:rsidRPr="00AA122B">
        <w:rPr>
          <w:sz w:val="24"/>
          <w:szCs w:val="24"/>
        </w:rPr>
        <w:t xml:space="preserve"> analyses including</w:t>
      </w:r>
      <w:r w:rsidR="00127DD7" w:rsidRPr="00AA122B">
        <w:rPr>
          <w:sz w:val="24"/>
          <w:szCs w:val="24"/>
        </w:rPr>
        <w:t xml:space="preserve"> permutational ANOVAs (PERMANOVAs)</w:t>
      </w:r>
      <w:r w:rsidR="00CA22BA">
        <w:rPr>
          <w:sz w:val="24"/>
          <w:szCs w:val="24"/>
        </w:rPr>
        <w:t>.</w:t>
      </w:r>
      <w:r w:rsidR="00C07C4B">
        <w:rPr>
          <w:sz w:val="24"/>
          <w:szCs w:val="24"/>
        </w:rPr>
        <w:t xml:space="preserve"> We demonstrated that in some instances such as our example, distance-based analyses are not appropriate due to violations of the assumption of </w:t>
      </w:r>
      <w:r w:rsidR="00C07C4B">
        <w:rPr>
          <w:bCs/>
          <w:sz w:val="24"/>
          <w:szCs w:val="24"/>
        </w:rPr>
        <w:t xml:space="preserve">homogeneity of variance. </w:t>
      </w:r>
      <w:r w:rsidR="00291409" w:rsidRPr="00AA122B">
        <w:rPr>
          <w:sz w:val="24"/>
          <w:szCs w:val="24"/>
        </w:rPr>
        <w:t>The</w:t>
      </w:r>
      <w:r w:rsidR="00DA370C" w:rsidRPr="00AA122B">
        <w:rPr>
          <w:sz w:val="24"/>
          <w:szCs w:val="24"/>
        </w:rPr>
        <w:t xml:space="preserve"> advantages for using GLMs</w:t>
      </w:r>
      <w:r w:rsidR="00091399" w:rsidRPr="00AA122B">
        <w:rPr>
          <w:sz w:val="24"/>
          <w:szCs w:val="24"/>
        </w:rPr>
        <w:t xml:space="preserve"> over distance based methods</w:t>
      </w:r>
      <w:r w:rsidR="00DA370C" w:rsidRPr="00AA122B">
        <w:rPr>
          <w:sz w:val="24"/>
          <w:szCs w:val="24"/>
        </w:rPr>
        <w:t xml:space="preserve"> are well documented in</w:t>
      </w:r>
      <w:r w:rsidR="00543A1C">
        <w:rPr>
          <w:sz w:val="24"/>
          <w:szCs w:val="24"/>
        </w:rPr>
        <w:t xml:space="preserve"> </w:t>
      </w:r>
      <w:r w:rsidR="00543A1C">
        <w:rPr>
          <w:sz w:val="24"/>
          <w:szCs w:val="24"/>
        </w:rPr>
        <w:fldChar w:fldCharType="begin"/>
      </w:r>
      <w:r w:rsidR="00543A1C">
        <w:rPr>
          <w:sz w:val="24"/>
          <w:szCs w:val="24"/>
        </w:rPr>
        <w:instrText xml:space="preserve"> ADDIN ZOTERO_ITEM CSL_CITATION {"citationID":"HkkNX2ia","properties":{"formattedCitation":"\\super 32\\nosupersub{}","plainCitation":"32","noteIndex":0},"citationItems":[{"id":1902,"uris":["http://zotero.org/users/local/U6DoygBa/items/5MF6HR5G"],"uri":["http://zotero.org/users/local/U6DoygBa/items/5MF6HR5G"],"itemData":{"id":1902,"type":"article-journal","abstract":"1. A critical property of count data is its mean–variance relationship, yet this is rarely considered in multivariate analysis in ecology. 2. This study considers what is being implicitly assumed about the mean–variance relationship in distance-based analyses – multivariate analyses based on a matrix of pairwise distances – and what the effect is of any misspecification of the mean–variance relationship. 3. It is shown that distance-based analyses make implicit assumptions that are typically out-of-step with what is observed in real data, which has major consequences. 4. Potential consequences of this mean–variance misspecification are: confounding location and dispersion effects in ordinations; misleading results when trying to identify taxa in which an effect is expressed; failure to detect a multivariate effect unless it is expressed in high-variance taxa. 5. Data transformation does not solve the problem. 6. A solution is to use generalised linear models and their recent multivariate generalisations, which is shown here to have desirable properties.","container-title":"Methods in Ecology and Evolution","DOI":"https://doi.org/10.1111/j.2041-210X.2011.00127.x","ISSN":"2041-210X","issue":"1","language":"en","note":"_eprint: https://besjournals.onlinelibrary.wiley.com/doi/pdf/10.1111/j.2041-210X.2011.00127.x","page":"89-101","source":"Wiley Online Library","title":"Distance-based multivariate analyses confound location and dispersion effects","volume":"3","author":[{"family":"Warton","given":"David I."},{"family":"Wright","given":"Stephen T."},{"family":"Wang","given":"Yi"}],"issued":{"date-parts":[["2012"]]}}}],"schema":"https://github.com/citation-style-language/schema/raw/master/csl-citation.json"} </w:instrText>
      </w:r>
      <w:r w:rsidR="00543A1C">
        <w:rPr>
          <w:sz w:val="24"/>
          <w:szCs w:val="24"/>
        </w:rPr>
        <w:fldChar w:fldCharType="separate"/>
      </w:r>
      <w:r w:rsidR="00543A1C" w:rsidRPr="00543A1C">
        <w:rPr>
          <w:rFonts w:ascii="Calibri" w:hAnsi="Calibri" w:cs="Calibri"/>
          <w:sz w:val="24"/>
          <w:szCs w:val="24"/>
          <w:vertAlign w:val="superscript"/>
        </w:rPr>
        <w:t>32</w:t>
      </w:r>
      <w:r w:rsidR="00543A1C">
        <w:rPr>
          <w:sz w:val="24"/>
          <w:szCs w:val="24"/>
        </w:rPr>
        <w:fldChar w:fldCharType="end"/>
      </w:r>
      <w:r w:rsidR="00DA370C" w:rsidRPr="00AA122B">
        <w:rPr>
          <w:sz w:val="24"/>
          <w:szCs w:val="24"/>
        </w:rPr>
        <w:t>, but briefly</w:t>
      </w:r>
      <w:r w:rsidR="00961AC4" w:rsidRPr="00AA122B">
        <w:rPr>
          <w:sz w:val="24"/>
          <w:szCs w:val="24"/>
        </w:rPr>
        <w:t xml:space="preserve"> we </w:t>
      </w:r>
      <w:r w:rsidR="00001F05">
        <w:rPr>
          <w:sz w:val="24"/>
          <w:szCs w:val="24"/>
        </w:rPr>
        <w:t>describe the biggest advantage</w:t>
      </w:r>
      <w:r w:rsidR="00EF46D6">
        <w:rPr>
          <w:sz w:val="24"/>
          <w:szCs w:val="24"/>
        </w:rPr>
        <w:t>s</w:t>
      </w:r>
      <w:r w:rsidR="00001F05">
        <w:rPr>
          <w:sz w:val="24"/>
          <w:szCs w:val="24"/>
        </w:rPr>
        <w:t xml:space="preserve"> of </w:t>
      </w:r>
      <w:r w:rsidR="00DA370C" w:rsidRPr="00AA122B">
        <w:rPr>
          <w:sz w:val="24"/>
          <w:szCs w:val="24"/>
        </w:rPr>
        <w:t xml:space="preserve">applying </w:t>
      </w:r>
      <w:r w:rsidR="00E5081E" w:rsidRPr="00AA122B">
        <w:rPr>
          <w:sz w:val="24"/>
          <w:szCs w:val="24"/>
        </w:rPr>
        <w:t>M</w:t>
      </w:r>
      <w:r w:rsidR="00DA370C" w:rsidRPr="00AA122B">
        <w:rPr>
          <w:sz w:val="24"/>
          <w:szCs w:val="24"/>
        </w:rPr>
        <w:t>GLMs to otolith data</w:t>
      </w:r>
      <w:r w:rsidR="00CA22BA">
        <w:rPr>
          <w:sz w:val="24"/>
          <w:szCs w:val="24"/>
        </w:rPr>
        <w:t xml:space="preserve"> </w:t>
      </w:r>
      <w:r w:rsidR="00CB4C1D">
        <w:rPr>
          <w:sz w:val="24"/>
          <w:szCs w:val="24"/>
        </w:rPr>
        <w:t>as well as a potential</w:t>
      </w:r>
      <w:r w:rsidR="00CA22BA">
        <w:rPr>
          <w:sz w:val="24"/>
          <w:szCs w:val="24"/>
        </w:rPr>
        <w:t xml:space="preserve"> disadvantage</w:t>
      </w:r>
      <w:r w:rsidR="00001F05">
        <w:rPr>
          <w:sz w:val="24"/>
          <w:szCs w:val="24"/>
        </w:rPr>
        <w:t xml:space="preserve"> below</w:t>
      </w:r>
      <w:r w:rsidR="00CA22BA">
        <w:rPr>
          <w:sz w:val="24"/>
          <w:szCs w:val="24"/>
        </w:rPr>
        <w:t>.</w:t>
      </w:r>
      <w:r w:rsidR="008B2EB0">
        <w:rPr>
          <w:sz w:val="24"/>
          <w:szCs w:val="24"/>
        </w:rPr>
        <w:t xml:space="preserve"> </w:t>
      </w:r>
    </w:p>
    <w:p w14:paraId="295F5DFA" w14:textId="684473B1" w:rsidR="00EF46D6" w:rsidRPr="00EF46D6" w:rsidRDefault="00EF46D6" w:rsidP="00EF46D6">
      <w:pPr>
        <w:spacing w:line="360" w:lineRule="auto"/>
        <w:ind w:firstLine="720"/>
        <w:rPr>
          <w:sz w:val="24"/>
          <w:szCs w:val="24"/>
        </w:rPr>
      </w:pPr>
      <w:bookmarkStart w:id="55" w:name="_Hlk59445328"/>
      <w:r w:rsidRPr="00EF46D6">
        <w:rPr>
          <w:sz w:val="24"/>
          <w:szCs w:val="24"/>
        </w:rPr>
        <w:t xml:space="preserve">A major advantage of this method is that MGLMs are flexible, being able to specify </w:t>
      </w:r>
      <w:del w:id="56" w:author="Hayden Schilling" w:date="2021-03-19T09:44:00Z">
        <w:r w:rsidRPr="00EF46D6" w:rsidDel="007052E0">
          <w:rPr>
            <w:sz w:val="24"/>
            <w:szCs w:val="24"/>
          </w:rPr>
          <w:delText>mean variance</w:delText>
        </w:r>
      </w:del>
      <w:ins w:id="57" w:author="Hayden Schilling" w:date="2021-03-19T09:44:00Z">
        <w:r w:rsidR="007052E0">
          <w:rPr>
            <w:sz w:val="24"/>
            <w:szCs w:val="24"/>
          </w:rPr>
          <w:t>mean-variance</w:t>
        </w:r>
      </w:ins>
      <w:r w:rsidRPr="00EF46D6">
        <w:rPr>
          <w:sz w:val="24"/>
          <w:szCs w:val="24"/>
        </w:rPr>
        <w:t xml:space="preserve"> assumptions and error distribution that are appropriate to the data, avoiding misleading results from models that do not properly take these relations into account. These assumptions can be easily checked (and </w:t>
      </w:r>
      <w:r w:rsidR="00AF3434">
        <w:rPr>
          <w:sz w:val="24"/>
          <w:szCs w:val="24"/>
        </w:rPr>
        <w:t xml:space="preserve">models </w:t>
      </w:r>
      <w:r w:rsidRPr="00EF46D6">
        <w:rPr>
          <w:sz w:val="24"/>
          <w:szCs w:val="24"/>
        </w:rPr>
        <w:t xml:space="preserve">altered if required) and the appropriateness of the models assessed before any inference is made from the results. We </w:t>
      </w:r>
      <w:r w:rsidRPr="00EF46D6">
        <w:rPr>
          <w:sz w:val="24"/>
          <w:szCs w:val="24"/>
        </w:rPr>
        <w:lastRenderedPageBreak/>
        <w:t>demonstrated this using mean-variance and Dunn-Smyth residual plots in our case study where we demonstrated that the MGLM with a Tweedie</w:t>
      </w:r>
      <w:r w:rsidR="00AF3434">
        <w:rPr>
          <w:sz w:val="24"/>
          <w:szCs w:val="24"/>
        </w:rPr>
        <w:t xml:space="preserve"> or gamma</w:t>
      </w:r>
      <w:r w:rsidRPr="00EF46D6">
        <w:rPr>
          <w:sz w:val="24"/>
          <w:szCs w:val="24"/>
        </w:rPr>
        <w:t xml:space="preserve"> error distribution</w:t>
      </w:r>
      <w:r w:rsidR="00AF3434">
        <w:rPr>
          <w:sz w:val="24"/>
          <w:szCs w:val="24"/>
        </w:rPr>
        <w:t>s</w:t>
      </w:r>
      <w:r w:rsidRPr="00EF46D6">
        <w:rPr>
          <w:sz w:val="24"/>
          <w:szCs w:val="24"/>
        </w:rPr>
        <w:t xml:space="preserve"> w</w:t>
      </w:r>
      <w:r w:rsidR="00AF3434">
        <w:rPr>
          <w:sz w:val="24"/>
          <w:szCs w:val="24"/>
        </w:rPr>
        <w:t>ere</w:t>
      </w:r>
      <w:r w:rsidRPr="00EF46D6">
        <w:rPr>
          <w:sz w:val="24"/>
          <w:szCs w:val="24"/>
        </w:rPr>
        <w:t xml:space="preserve"> an appropriate fit to the otolith chemistry and otolith shape data, thus accounting for the non-linear mean-variance relationship (Figures </w:t>
      </w:r>
      <w:r w:rsidR="00131C0D">
        <w:rPr>
          <w:sz w:val="24"/>
          <w:szCs w:val="24"/>
        </w:rPr>
        <w:t>1</w:t>
      </w:r>
      <w:r w:rsidRPr="00EF46D6">
        <w:rPr>
          <w:sz w:val="24"/>
          <w:szCs w:val="24"/>
        </w:rPr>
        <w:t xml:space="preserve"> &amp; </w:t>
      </w:r>
      <w:r w:rsidR="00131C0D">
        <w:rPr>
          <w:sz w:val="24"/>
          <w:szCs w:val="24"/>
        </w:rPr>
        <w:t>2</w:t>
      </w:r>
      <w:r w:rsidRPr="00EF46D6">
        <w:rPr>
          <w:sz w:val="24"/>
          <w:szCs w:val="24"/>
        </w:rPr>
        <w:t>). Not only do MGLM’s help to avoid misleading results but they have also been shown to have greater power at detecting effects when compared to traditional distance based approaches</w:t>
      </w:r>
      <w:del w:id="58" w:author="Hayden Schilling" w:date="2021-03-19T10:05:00Z">
        <w:r w:rsidRPr="00EF46D6" w:rsidDel="00A40AB2">
          <w:rPr>
            <w:sz w:val="24"/>
            <w:szCs w:val="24"/>
          </w:rPr>
          <w:delText xml:space="preserve"> </w:delText>
        </w:r>
      </w:del>
      <w:r w:rsidR="00543A1C">
        <w:rPr>
          <w:sz w:val="24"/>
          <w:szCs w:val="24"/>
        </w:rPr>
        <w:fldChar w:fldCharType="begin"/>
      </w:r>
      <w:r w:rsidR="00543A1C">
        <w:rPr>
          <w:sz w:val="24"/>
          <w:szCs w:val="24"/>
        </w:rPr>
        <w:instrText xml:space="preserve"> ADDIN ZOTERO_ITEM CSL_CITATION {"citationID":"S57bV0io","properties":{"formattedCitation":"\\super 32\\nosupersub{}","plainCitation":"32","noteIndex":0},"citationItems":[{"id":1902,"uris":["http://zotero.org/users/local/U6DoygBa/items/5MF6HR5G"],"uri":["http://zotero.org/users/local/U6DoygBa/items/5MF6HR5G"],"itemData":{"id":1902,"type":"article-journal","abstract":"1. A critical property of count data is its mean–variance relationship, yet this is rarely considered in multivariate analysis in ecology. 2. This study considers what is being implicitly assumed about the mean–variance relationship in distance-based analyses – multivariate analyses based on a matrix of pairwise distances – and what the effect is of any misspecification of the mean–variance relationship. 3. It is shown that distance-based analyses make implicit assumptions that are typically out-of-step with what is observed in real data, which has major consequences. 4. Potential consequences of this mean–variance misspecification are: confounding location and dispersion effects in ordinations; misleading results when trying to identify taxa in which an effect is expressed; failure to detect a multivariate effect unless it is expressed in high-variance taxa. 5. Data transformation does not solve the problem. 6. A solution is to use generalised linear models and their recent multivariate generalisations, which is shown here to have desirable properties.","container-title":"Methods in Ecology and Evolution","DOI":"https://doi.org/10.1111/j.2041-210X.2011.00127.x","ISSN":"2041-210X","issue":"1","language":"en","note":"_eprint: https://besjournals.onlinelibrary.wiley.com/doi/pdf/10.1111/j.2041-210X.2011.00127.x","page":"89-101","source":"Wiley Online Library","title":"Distance-based multivariate analyses confound location and dispersion effects","volume":"3","author":[{"family":"Warton","given":"David I."},{"family":"Wright","given":"Stephen T."},{"family":"Wang","given":"Yi"}],"issued":{"date-parts":[["2012"]]}}}],"schema":"https://github.com/citation-style-language/schema/raw/master/csl-citation.json"} </w:instrText>
      </w:r>
      <w:r w:rsidR="00543A1C">
        <w:rPr>
          <w:sz w:val="24"/>
          <w:szCs w:val="24"/>
        </w:rPr>
        <w:fldChar w:fldCharType="separate"/>
      </w:r>
      <w:r w:rsidR="00543A1C" w:rsidRPr="00543A1C">
        <w:rPr>
          <w:rFonts w:ascii="Calibri" w:hAnsi="Calibri" w:cs="Calibri"/>
          <w:sz w:val="24"/>
          <w:szCs w:val="24"/>
          <w:vertAlign w:val="superscript"/>
        </w:rPr>
        <w:t>32</w:t>
      </w:r>
      <w:r w:rsidR="00543A1C">
        <w:rPr>
          <w:sz w:val="24"/>
          <w:szCs w:val="24"/>
        </w:rPr>
        <w:fldChar w:fldCharType="end"/>
      </w:r>
      <w:r w:rsidRPr="00EF46D6">
        <w:rPr>
          <w:sz w:val="24"/>
          <w:szCs w:val="24"/>
        </w:rPr>
        <w:t xml:space="preserve">. </w:t>
      </w:r>
      <w:del w:id="59" w:author="Hayden Schilling" w:date="2021-03-19T10:05:00Z">
        <w:r w:rsidR="00543A1C" w:rsidDel="00A40AB2">
          <w:rPr>
            <w:sz w:val="24"/>
            <w:szCs w:val="24"/>
          </w:rPr>
          <w:fldChar w:fldCharType="begin"/>
        </w:r>
        <w:r w:rsidR="00543A1C" w:rsidDel="00A40AB2">
          <w:rPr>
            <w:sz w:val="24"/>
            <w:szCs w:val="24"/>
          </w:rPr>
          <w:delInstrText xml:space="preserve"> ADDIN ZOTERO_ITEM CSL_CITATION {"citationID":"sEx9nrir","properties":{"formattedCitation":"\\super 32\\nosupersub{}","plainCitation":"32","noteIndex":0},"citationItems":[{"id":1902,"uris":["http://zotero.org/users/local/U6DoygBa/items/5MF6HR5G"],"uri":["http://zotero.org/users/local/U6DoygBa/items/5MF6HR5G"],"itemData":{"id":1902,"type":"article-journal","abstract":"1. A critical property of count data is its mean–variance relationship, yet this is rarely considered in multivariate analysis in ecology. 2. This study considers what is being implicitly assumed about the mean–variance relationship in distance-based analyses – multivariate analyses based on a matrix of pairwise distances – and what the effect is of any misspecification of the mean–variance relationship. 3. It is shown that distance-based analyses make implicit assumptions that are typically out-of-step with what is observed in real data, which has major consequences. 4. Potential consequences of this mean–variance misspecification are: confounding location and dispersion effects in ordinations; misleading results when trying to identify taxa in which an effect is expressed; failure to detect a multivariate effect unless it is expressed in high-variance taxa. 5. Data transformation does not solve the problem. 6. A solution is to use generalised linear models and their recent multivariate generalisations, which is shown here to have desirable properties.","container-title":"Methods in Ecology and Evolution","DOI":"https://doi.org/10.1111/j.2041-210X.2011.00127.x","ISSN":"2041-210X","issue":"1","language":"en","note":"_eprint: https://besjournals.onlinelibrary.wiley.com/doi/pdf/10.1111/j.2041-210X.2011.00127.x","page":"89-101","source":"Wiley Online Library","title":"Distance-based multivariate analyses confound location and dispersion effects","volume":"3","author":[{"family":"Warton","given":"David I."},{"family":"Wright","given":"Stephen T."},{"family":"Wang","given":"Yi"}],"issued":{"date-parts":[["2012"]]}}}],"schema":"https://github.com/citation-style-language/schema/raw/master/csl-citation.json"} </w:delInstrText>
        </w:r>
        <w:r w:rsidR="00543A1C" w:rsidDel="00A40AB2">
          <w:rPr>
            <w:sz w:val="24"/>
            <w:szCs w:val="24"/>
          </w:rPr>
          <w:fldChar w:fldCharType="separate"/>
        </w:r>
        <w:r w:rsidR="00543A1C" w:rsidRPr="00543A1C" w:rsidDel="00A40AB2">
          <w:rPr>
            <w:rFonts w:ascii="Calibri" w:hAnsi="Calibri" w:cs="Calibri"/>
            <w:sz w:val="24"/>
            <w:szCs w:val="24"/>
            <w:vertAlign w:val="superscript"/>
          </w:rPr>
          <w:delText>32</w:delText>
        </w:r>
        <w:r w:rsidR="00543A1C" w:rsidDel="00A40AB2">
          <w:rPr>
            <w:sz w:val="24"/>
            <w:szCs w:val="24"/>
          </w:rPr>
          <w:fldChar w:fldCharType="end"/>
        </w:r>
        <w:r w:rsidRPr="00EF46D6" w:rsidDel="00A40AB2">
          <w:rPr>
            <w:sz w:val="24"/>
            <w:szCs w:val="24"/>
          </w:rPr>
          <w:delText xml:space="preserve"> also found that </w:delText>
        </w:r>
      </w:del>
      <w:bookmarkStart w:id="60" w:name="_Hlk67040860"/>
      <w:ins w:id="61" w:author="Hayden Schilling" w:date="2021-03-19T10:05:00Z">
        <w:r w:rsidR="00A40AB2">
          <w:rPr>
            <w:sz w:val="24"/>
            <w:szCs w:val="24"/>
          </w:rPr>
          <w:t>M</w:t>
        </w:r>
      </w:ins>
      <w:del w:id="62" w:author="Hayden Schilling" w:date="2021-03-19T10:05:00Z">
        <w:r w:rsidRPr="00EF46D6" w:rsidDel="00A40AB2">
          <w:rPr>
            <w:sz w:val="24"/>
            <w:szCs w:val="24"/>
          </w:rPr>
          <w:delText>m</w:delText>
        </w:r>
      </w:del>
      <w:r w:rsidRPr="00EF46D6">
        <w:rPr>
          <w:sz w:val="24"/>
          <w:szCs w:val="24"/>
        </w:rPr>
        <w:t>ean-variance misspecification can</w:t>
      </w:r>
      <w:ins w:id="63" w:author="Hayden Schilling" w:date="2021-03-19T10:05:00Z">
        <w:r w:rsidR="00A40AB2">
          <w:rPr>
            <w:sz w:val="24"/>
            <w:szCs w:val="24"/>
          </w:rPr>
          <w:t xml:space="preserve"> also</w:t>
        </w:r>
      </w:ins>
      <w:r w:rsidRPr="00EF46D6">
        <w:rPr>
          <w:sz w:val="24"/>
          <w:szCs w:val="24"/>
        </w:rPr>
        <w:t xml:space="preserve"> lead to </w:t>
      </w:r>
      <w:del w:id="64" w:author="Hayden Schilling" w:date="2021-03-19T10:05:00Z">
        <w:r w:rsidRPr="00EF46D6" w:rsidDel="00A40AB2">
          <w:rPr>
            <w:sz w:val="24"/>
            <w:szCs w:val="24"/>
          </w:rPr>
          <w:delText xml:space="preserve">the </w:delText>
        </w:r>
      </w:del>
      <w:r w:rsidRPr="00EF46D6">
        <w:rPr>
          <w:sz w:val="24"/>
          <w:szCs w:val="24"/>
        </w:rPr>
        <w:t>confounding of dispersion and location effects in ordination plots</w:t>
      </w:r>
      <w:ins w:id="65" w:author="Hayden Schilling" w:date="2021-03-19T10:05:00Z">
        <w:r w:rsidR="00A40AB2">
          <w:rPr>
            <w:sz w:val="24"/>
            <w:szCs w:val="24"/>
          </w:rPr>
          <w:fldChar w:fldCharType="begin"/>
        </w:r>
        <w:r w:rsidR="00A40AB2">
          <w:rPr>
            <w:sz w:val="24"/>
            <w:szCs w:val="24"/>
          </w:rPr>
          <w:instrText xml:space="preserve"> ADDIN ZOTERO_ITEM CSL_CITATION {"citationID":"sEx9nrir","properties":{"formattedCitation":"\\super 32\\nosupersub{}","plainCitation":"32","noteIndex":0},"citationItems":[{"id":1902,"uris":["http://zotero.org/users/local/U6DoygBa/items/5MF6HR5G"],"uri":["http://zotero.org/users/local/U6DoygBa/items/5MF6HR5G"],"itemData":{"id":1902,"type":"article-journal","abstract":"1. A critical property of count data is its mean–variance relationship, yet this is rarely considered in multivariate analysis in ecology. 2. This study considers what is being implicitly assumed about the mean–variance relationship in distance-based analyses – multivariate analyses based on a matrix of pairwise distances – and what the effect is of any misspecification of the mean–variance relationship. 3. It is shown that distance-based analyses make implicit assumptions that are typically out-of-step with what is observed in real data, which has major consequences. 4. Potential consequences of this mean–variance misspecification are: confounding location and dispersion effects in ordinations; misleading results when trying to identify taxa in which an effect is expressed; failure to detect a multivariate effect unless it is expressed in high-variance taxa. 5. Data transformation does not solve the problem. 6. A solution is to use generalised linear models and their recent multivariate generalisations, which is shown here to have desirable properties.","container-title":"Methods in Ecology and Evolution","DOI":"https://doi.org/10.1111/j.2041-210X.2011.00127.x","ISSN":"2041-210X","issue":"1","language":"en","note":"_eprint: https://besjournals.onlinelibrary.wiley.com/doi/pdf/10.1111/j.2041-210X.2011.00127.x","page":"89-101","source":"Wiley Online Library","title":"Distance-based multivariate analyses confound location and dispersion effects","volume":"3","author":[{"family":"Warton","given":"David I."},{"family":"Wright","given":"Stephen T."},{"family":"Wang","given":"Yi"}],"issued":{"date-parts":[["2012"]]}}}],"schema":"https://github.com/citation-style-language/schema/raw/master/csl-citation.json"} </w:instrText>
        </w:r>
        <w:r w:rsidR="00A40AB2">
          <w:rPr>
            <w:sz w:val="24"/>
            <w:szCs w:val="24"/>
          </w:rPr>
          <w:fldChar w:fldCharType="separate"/>
        </w:r>
        <w:r w:rsidR="00A40AB2" w:rsidRPr="00543A1C">
          <w:rPr>
            <w:rFonts w:ascii="Calibri" w:hAnsi="Calibri" w:cs="Calibri"/>
            <w:sz w:val="24"/>
            <w:szCs w:val="24"/>
            <w:vertAlign w:val="superscript"/>
          </w:rPr>
          <w:t>32</w:t>
        </w:r>
        <w:r w:rsidR="00A40AB2">
          <w:rPr>
            <w:sz w:val="24"/>
            <w:szCs w:val="24"/>
          </w:rPr>
          <w:fldChar w:fldCharType="end"/>
        </w:r>
      </w:ins>
      <w:r w:rsidRPr="00EF46D6">
        <w:rPr>
          <w:sz w:val="24"/>
          <w:szCs w:val="24"/>
        </w:rPr>
        <w:t xml:space="preserve"> (which we have verified in this study)</w:t>
      </w:r>
      <w:del w:id="66" w:author="Hayden Schilling" w:date="2021-03-19T10:05:00Z">
        <w:r w:rsidRPr="00EF46D6" w:rsidDel="00A40AB2">
          <w:rPr>
            <w:sz w:val="24"/>
            <w:szCs w:val="24"/>
          </w:rPr>
          <w:delText>,</w:delText>
        </w:r>
      </w:del>
      <w:ins w:id="67" w:author="Hayden Schilling" w:date="2021-03-19T10:05:00Z">
        <w:r w:rsidR="00A40AB2">
          <w:rPr>
            <w:sz w:val="24"/>
            <w:szCs w:val="24"/>
          </w:rPr>
          <w:t>.</w:t>
        </w:r>
      </w:ins>
      <w:r w:rsidRPr="00EF46D6">
        <w:rPr>
          <w:sz w:val="24"/>
          <w:szCs w:val="24"/>
        </w:rPr>
        <w:t xml:space="preserve"> </w:t>
      </w:r>
      <w:ins w:id="68" w:author="Hayden Schilling" w:date="2021-03-19T10:06:00Z">
        <w:r w:rsidR="00A40AB2">
          <w:rPr>
            <w:sz w:val="24"/>
            <w:szCs w:val="24"/>
          </w:rPr>
          <w:t xml:space="preserve">This confounding can result in </w:t>
        </w:r>
      </w:ins>
      <w:r w:rsidRPr="00EF46D6">
        <w:rPr>
          <w:sz w:val="24"/>
          <w:szCs w:val="24"/>
        </w:rPr>
        <w:t>misleading</w:t>
      </w:r>
      <w:ins w:id="69" w:author="Hayden Schilling" w:date="2021-03-19T10:06:00Z">
        <w:r w:rsidR="00A40AB2">
          <w:rPr>
            <w:sz w:val="24"/>
            <w:szCs w:val="24"/>
          </w:rPr>
          <w:t xml:space="preserve"> or hard to interpret results</w:t>
        </w:r>
      </w:ins>
      <w:r w:rsidRPr="00EF46D6">
        <w:rPr>
          <w:sz w:val="24"/>
          <w:szCs w:val="24"/>
        </w:rPr>
        <w:t xml:space="preserve"> </w:t>
      </w:r>
      <w:del w:id="70" w:author="Hayden Schilling" w:date="2021-03-19T10:08:00Z">
        <w:r w:rsidRPr="00EF46D6" w:rsidDel="00A40AB2">
          <w:rPr>
            <w:sz w:val="24"/>
            <w:szCs w:val="24"/>
          </w:rPr>
          <w:delText xml:space="preserve">results </w:delText>
        </w:r>
      </w:del>
      <w:r w:rsidRPr="00EF46D6">
        <w:rPr>
          <w:sz w:val="24"/>
          <w:szCs w:val="24"/>
        </w:rPr>
        <w:t xml:space="preserve">when attempting to identify which response the effect is </w:t>
      </w:r>
      <w:del w:id="71" w:author="Hayden Schilling" w:date="2021-03-19T10:06:00Z">
        <w:r w:rsidRPr="00EF46D6" w:rsidDel="00A40AB2">
          <w:rPr>
            <w:sz w:val="24"/>
            <w:szCs w:val="24"/>
          </w:rPr>
          <w:delText xml:space="preserve">expressed </w:delText>
        </w:r>
      </w:del>
      <w:ins w:id="72" w:author="Hayden Schilling" w:date="2021-03-19T10:06:00Z">
        <w:r w:rsidR="00A40AB2">
          <w:rPr>
            <w:sz w:val="24"/>
            <w:szCs w:val="24"/>
          </w:rPr>
          <w:t>driven by</w:t>
        </w:r>
      </w:ins>
      <w:del w:id="73" w:author="Hayden Schilling" w:date="2021-03-19T10:06:00Z">
        <w:r w:rsidRPr="00EF46D6" w:rsidDel="00A40AB2">
          <w:rPr>
            <w:sz w:val="24"/>
            <w:szCs w:val="24"/>
          </w:rPr>
          <w:delText>in</w:delText>
        </w:r>
      </w:del>
      <w:ins w:id="74" w:author="Hayden Schilling" w:date="2021-03-19T10:06:00Z">
        <w:r w:rsidR="00A40AB2">
          <w:rPr>
            <w:sz w:val="24"/>
            <w:szCs w:val="24"/>
          </w:rPr>
          <w:t xml:space="preserve"> or even</w:t>
        </w:r>
      </w:ins>
      <w:del w:id="75" w:author="Hayden Schilling" w:date="2021-03-19T10:06:00Z">
        <w:r w:rsidRPr="00EF46D6" w:rsidDel="00A40AB2">
          <w:rPr>
            <w:sz w:val="24"/>
            <w:szCs w:val="24"/>
          </w:rPr>
          <w:delText xml:space="preserve"> and</w:delText>
        </w:r>
      </w:del>
      <w:r w:rsidRPr="00EF46D6">
        <w:rPr>
          <w:sz w:val="24"/>
          <w:szCs w:val="24"/>
        </w:rPr>
        <w:t xml:space="preserve"> a failure to detect multivariate effects unless it expressed in a high variance response</w:t>
      </w:r>
      <w:bookmarkEnd w:id="60"/>
      <w:r w:rsidRPr="00EF46D6">
        <w:rPr>
          <w:sz w:val="24"/>
          <w:szCs w:val="24"/>
        </w:rPr>
        <w:t>.</w:t>
      </w:r>
      <w:r w:rsidR="005810B5">
        <w:rPr>
          <w:sz w:val="24"/>
          <w:szCs w:val="24"/>
        </w:rPr>
        <w:t xml:space="preserve"> We have also demonstrated the flexibility of MGLMs with our combined shape and chemistry analysis which used different error distributions for the two datasets which ensures both datasets are treated appropriately in the same analysis.</w:t>
      </w:r>
    </w:p>
    <w:bookmarkEnd w:id="55"/>
    <w:p w14:paraId="28E800C2" w14:textId="2C6E614C" w:rsidR="00667EB4" w:rsidRPr="00AA122B" w:rsidRDefault="00291409" w:rsidP="004753C2">
      <w:pPr>
        <w:spacing w:line="360" w:lineRule="auto"/>
        <w:ind w:firstLine="720"/>
        <w:rPr>
          <w:sz w:val="24"/>
          <w:szCs w:val="24"/>
        </w:rPr>
      </w:pPr>
      <w:r w:rsidRPr="00500475">
        <w:rPr>
          <w:sz w:val="24"/>
          <w:szCs w:val="24"/>
        </w:rPr>
        <w:t>The</w:t>
      </w:r>
      <w:r w:rsidR="00D44C4E" w:rsidRPr="00500475">
        <w:rPr>
          <w:sz w:val="24"/>
          <w:szCs w:val="24"/>
        </w:rPr>
        <w:t xml:space="preserve"> </w:t>
      </w:r>
      <w:r w:rsidR="00CA22BA" w:rsidRPr="002238BF">
        <w:rPr>
          <w:sz w:val="24"/>
          <w:szCs w:val="24"/>
        </w:rPr>
        <w:t xml:space="preserve">main </w:t>
      </w:r>
      <w:r w:rsidRPr="002238BF">
        <w:rPr>
          <w:sz w:val="24"/>
          <w:szCs w:val="24"/>
        </w:rPr>
        <w:t>downside of using this approach is th</w:t>
      </w:r>
      <w:r w:rsidR="00DF704A" w:rsidRPr="008B4EB3">
        <w:rPr>
          <w:sz w:val="24"/>
          <w:szCs w:val="24"/>
        </w:rPr>
        <w:t>at</w:t>
      </w:r>
      <w:r w:rsidRPr="008B4EB3">
        <w:rPr>
          <w:sz w:val="24"/>
          <w:szCs w:val="24"/>
        </w:rPr>
        <w:t xml:space="preserve"> co</w:t>
      </w:r>
      <w:r w:rsidR="00BB1BE2" w:rsidRPr="00500475">
        <w:rPr>
          <w:sz w:val="24"/>
          <w:szCs w:val="24"/>
        </w:rPr>
        <w:t>m</w:t>
      </w:r>
      <w:r w:rsidRPr="00500475">
        <w:rPr>
          <w:sz w:val="24"/>
          <w:szCs w:val="24"/>
        </w:rPr>
        <w:t>put</w:t>
      </w:r>
      <w:r w:rsidR="00BB1BE2" w:rsidRPr="00500475">
        <w:rPr>
          <w:sz w:val="24"/>
          <w:szCs w:val="24"/>
        </w:rPr>
        <w:t>at</w:t>
      </w:r>
      <w:r w:rsidRPr="00500475">
        <w:rPr>
          <w:sz w:val="24"/>
          <w:szCs w:val="24"/>
        </w:rPr>
        <w:t>ional</w:t>
      </w:r>
      <w:r w:rsidRPr="00AA122B">
        <w:rPr>
          <w:sz w:val="24"/>
          <w:szCs w:val="24"/>
        </w:rPr>
        <w:t xml:space="preserve"> time can be long</w:t>
      </w:r>
      <w:r w:rsidR="00AF3434">
        <w:rPr>
          <w:sz w:val="24"/>
          <w:szCs w:val="24"/>
        </w:rPr>
        <w:t>er</w:t>
      </w:r>
      <w:r w:rsidRPr="00AA122B">
        <w:rPr>
          <w:sz w:val="24"/>
          <w:szCs w:val="24"/>
        </w:rPr>
        <w:t xml:space="preserve"> when there are</w:t>
      </w:r>
      <w:r w:rsidR="00EF46D6">
        <w:rPr>
          <w:sz w:val="24"/>
          <w:szCs w:val="24"/>
        </w:rPr>
        <w:t xml:space="preserve"> a</w:t>
      </w:r>
      <w:r w:rsidRPr="00AA122B">
        <w:rPr>
          <w:sz w:val="24"/>
          <w:szCs w:val="24"/>
        </w:rPr>
        <w:t xml:space="preserve"> large number of variable</w:t>
      </w:r>
      <w:r w:rsidR="007740B8">
        <w:rPr>
          <w:sz w:val="24"/>
          <w:szCs w:val="24"/>
        </w:rPr>
        <w:t>s</w:t>
      </w:r>
      <w:r w:rsidR="004F2BF7">
        <w:rPr>
          <w:sz w:val="24"/>
          <w:szCs w:val="24"/>
        </w:rPr>
        <w:t xml:space="preserve"> with a Tweedie error distribution</w:t>
      </w:r>
      <w:r w:rsidRPr="00AA122B">
        <w:rPr>
          <w:sz w:val="24"/>
          <w:szCs w:val="24"/>
        </w:rPr>
        <w:t>.</w:t>
      </w:r>
      <w:r w:rsidR="00001F05">
        <w:rPr>
          <w:sz w:val="24"/>
          <w:szCs w:val="24"/>
        </w:rPr>
        <w:t xml:space="preserve"> This </w:t>
      </w:r>
      <w:r w:rsidR="004F2BF7">
        <w:rPr>
          <w:sz w:val="24"/>
          <w:szCs w:val="24"/>
        </w:rPr>
        <w:t xml:space="preserve">could be a potential problem for </w:t>
      </w:r>
      <w:r w:rsidR="00001F05">
        <w:rPr>
          <w:sz w:val="24"/>
          <w:szCs w:val="24"/>
        </w:rPr>
        <w:t>shape data as there are often many coefficients which are used as variables</w:t>
      </w:r>
      <w:r w:rsidR="004F2BF7">
        <w:rPr>
          <w:sz w:val="24"/>
          <w:szCs w:val="24"/>
        </w:rPr>
        <w:t xml:space="preserve"> but with the gamma distribution </w:t>
      </w:r>
      <w:r w:rsidR="000E062C">
        <w:rPr>
          <w:sz w:val="24"/>
          <w:szCs w:val="24"/>
        </w:rPr>
        <w:t>time</w:t>
      </w:r>
      <w:r w:rsidR="004F2BF7">
        <w:rPr>
          <w:sz w:val="24"/>
          <w:szCs w:val="24"/>
        </w:rPr>
        <w:t xml:space="preserve"> is not a concern</w:t>
      </w:r>
      <w:r w:rsidR="000E062C">
        <w:rPr>
          <w:sz w:val="24"/>
          <w:szCs w:val="24"/>
        </w:rPr>
        <w:t xml:space="preserve"> as the MGLMs with gamma error distributions are faster than with a Tweedie error distribution</w:t>
      </w:r>
      <w:r w:rsidR="00001F05">
        <w:rPr>
          <w:sz w:val="24"/>
          <w:szCs w:val="24"/>
        </w:rPr>
        <w:t>.</w:t>
      </w:r>
      <w:r w:rsidRPr="00AA122B">
        <w:rPr>
          <w:sz w:val="24"/>
          <w:szCs w:val="24"/>
        </w:rPr>
        <w:t xml:space="preserve"> Our examples</w:t>
      </w:r>
      <w:r w:rsidR="00711444">
        <w:rPr>
          <w:sz w:val="24"/>
          <w:szCs w:val="24"/>
        </w:rPr>
        <w:t xml:space="preserve"> with </w:t>
      </w:r>
      <w:r w:rsidR="00D041BA">
        <w:rPr>
          <w:sz w:val="24"/>
          <w:szCs w:val="24"/>
        </w:rPr>
        <w:t xml:space="preserve">shape data (gamma error distribution) took only 4 min </w:t>
      </w:r>
      <w:r w:rsidR="004F2BF7">
        <w:rPr>
          <w:sz w:val="24"/>
          <w:szCs w:val="24"/>
        </w:rPr>
        <w:t xml:space="preserve">while the chemistry data (Tweedie error distribution) took 40min and the combined analysis (combining both Tweedie and gamma error distributions) took 44 min </w:t>
      </w:r>
      <w:r w:rsidRPr="00AA122B">
        <w:rPr>
          <w:sz w:val="24"/>
          <w:szCs w:val="24"/>
        </w:rPr>
        <w:t>using a single core</w:t>
      </w:r>
      <w:r w:rsidR="00A36276" w:rsidRPr="00AA122B">
        <w:rPr>
          <w:sz w:val="24"/>
          <w:szCs w:val="24"/>
        </w:rPr>
        <w:t xml:space="preserve"> (8 gb RAM)</w:t>
      </w:r>
      <w:r w:rsidR="00D44C4E" w:rsidRPr="00AA122B">
        <w:rPr>
          <w:sz w:val="24"/>
          <w:szCs w:val="24"/>
        </w:rPr>
        <w:t>.</w:t>
      </w:r>
      <w:r w:rsidRPr="00AA122B">
        <w:rPr>
          <w:sz w:val="24"/>
          <w:szCs w:val="24"/>
        </w:rPr>
        <w:t xml:space="preserve"> </w:t>
      </w:r>
      <w:r w:rsidR="00CB4C1D">
        <w:rPr>
          <w:sz w:val="24"/>
          <w:szCs w:val="24"/>
        </w:rPr>
        <w:t xml:space="preserve">While these calculations can be run on regular computers the time factor </w:t>
      </w:r>
      <w:r w:rsidR="00DF704A">
        <w:rPr>
          <w:sz w:val="24"/>
          <w:szCs w:val="24"/>
        </w:rPr>
        <w:t>is a trade-off which individual researchers will need to consider, particularly if they do not have access to large computing resources, although with advances in computing</w:t>
      </w:r>
      <w:r w:rsidR="00711444">
        <w:rPr>
          <w:sz w:val="24"/>
          <w:szCs w:val="24"/>
        </w:rPr>
        <w:t xml:space="preserve"> software and technology</w:t>
      </w:r>
      <w:r w:rsidR="00DF704A">
        <w:rPr>
          <w:sz w:val="24"/>
          <w:szCs w:val="24"/>
        </w:rPr>
        <w:t xml:space="preserve"> this is likely to become</w:t>
      </w:r>
      <w:r w:rsidR="00711444">
        <w:rPr>
          <w:sz w:val="24"/>
          <w:szCs w:val="24"/>
        </w:rPr>
        <w:t xml:space="preserve"> faster and</w:t>
      </w:r>
      <w:r w:rsidR="00DF704A">
        <w:rPr>
          <w:sz w:val="24"/>
          <w:szCs w:val="24"/>
        </w:rPr>
        <w:t xml:space="preserve"> more accessible.</w:t>
      </w:r>
      <w:r w:rsidR="00FD32FF">
        <w:rPr>
          <w:sz w:val="24"/>
          <w:szCs w:val="24"/>
        </w:rPr>
        <w:t xml:space="preserve"> </w:t>
      </w:r>
    </w:p>
    <w:p w14:paraId="64F031A8" w14:textId="39AB712B" w:rsidR="00291409" w:rsidRPr="00AA122B" w:rsidRDefault="00DE28D9" w:rsidP="004753C2">
      <w:pPr>
        <w:spacing w:line="360" w:lineRule="auto"/>
        <w:ind w:firstLine="720"/>
        <w:rPr>
          <w:sz w:val="24"/>
          <w:szCs w:val="24"/>
        </w:rPr>
      </w:pPr>
      <w:r w:rsidRPr="00AA122B">
        <w:rPr>
          <w:sz w:val="24"/>
          <w:szCs w:val="24"/>
        </w:rPr>
        <w:t>The latent variable model-based ordinations successfully visualise</w:t>
      </w:r>
      <w:r w:rsidR="00711444">
        <w:rPr>
          <w:sz w:val="24"/>
          <w:szCs w:val="24"/>
        </w:rPr>
        <w:t>d</w:t>
      </w:r>
      <w:r w:rsidRPr="00AA122B">
        <w:rPr>
          <w:sz w:val="24"/>
          <w:szCs w:val="24"/>
        </w:rPr>
        <w:t xml:space="preserve"> the multivariate differences identified in the MGLMs. The ordinations visually matched the model results with the elemental data clearly driving the separation </w:t>
      </w:r>
      <w:r w:rsidR="000E062C">
        <w:rPr>
          <w:sz w:val="24"/>
          <w:szCs w:val="24"/>
        </w:rPr>
        <w:t>and</w:t>
      </w:r>
      <w:r w:rsidRPr="00AA122B">
        <w:rPr>
          <w:sz w:val="24"/>
          <w:szCs w:val="24"/>
        </w:rPr>
        <w:t xml:space="preserve"> the overall separation improving </w:t>
      </w:r>
      <w:r w:rsidR="000E062C">
        <w:rPr>
          <w:sz w:val="24"/>
          <w:szCs w:val="24"/>
        </w:rPr>
        <w:t xml:space="preserve">only marginally </w:t>
      </w:r>
      <w:r w:rsidRPr="00AA122B">
        <w:rPr>
          <w:sz w:val="24"/>
          <w:szCs w:val="24"/>
        </w:rPr>
        <w:t>when shape data was combined with the elemental data. While the current study used a Bayesian model based latent variable method</w:t>
      </w:r>
      <w:r w:rsidR="00543A1C">
        <w:rPr>
          <w:sz w:val="24"/>
          <w:szCs w:val="24"/>
        </w:rPr>
        <w:fldChar w:fldCharType="begin"/>
      </w:r>
      <w:r w:rsidR="00543A1C">
        <w:rPr>
          <w:sz w:val="24"/>
          <w:szCs w:val="24"/>
        </w:rPr>
        <w:instrText xml:space="preserve"> ADDIN ZOTERO_ITEM CSL_CITATION {"citationID":"wR5Mx2Ca","properties":{"formattedCitation":"\\super 38,39\\nosupersub{}","plainCitation":"38,39","noteIndex":0},"citationItems":[{"id":1828,"uris":["http://zotero.org/users/local/U6DoygBa/items/XLLQE9YJ"],"uri":["http://zotero.org/users/local/U6DoygBa/items/XLLQE9YJ"],"itemData":{"id":1828,"type":"article-journal","abstract":"Unconstrained ordination is commonly used in ecology to visualize multivariate data, in particular, to visualize the main trends between different sites in terms of their species composition or relative abundance. Methods of unconstrained ordination currently used, such as non-metric multidimensional scaling, are algorithm-based techniques developed and implemented without directly accommodating the statistical properties of the data at hand. Failure to account for these key data properties can lead to misleading results. A model-based approach to unconstrained ordination can address this issue, and in this study, two types of models for ordination are proposed based on finite mixture models and latent variable models. Each method is capable of handling different data types and different forms of species response to latent gradients. Further strengths of the models are demonstrated via example and simulation. Advantages of model-based approaches to ordination include the following: residual analysis tools for checking assumptions to ensure the fitted model is appropriate for the data; model selection tools to choose the most appropriate model for ordination; methods for formal statistical inference to draw conclusions from the ordination; and improved efficiency, that is model-based ordination better recovers true relationships between sites, when used appropriately.","container-title":"Methods in Ecology and Evolution","DOI":"https://doi.org/10.1111/2041-210X.12236","ISSN":"2041-210X","issue":"4","language":"en","note":"_eprint: https://besjournals.onlinelibrary.wiley.com/doi/pdf/10.1111/2041-210X.12236","page":"399-411","source":"Wiley Online Library","title":"Model-based approaches to unconstrained ordination","volume":"6","author":[{"family":"Hui","given":"Francis K. C."},{"family":"Taskinen","given":"Sara"},{"family":"Pledger","given":"Shirley"},{"family":"Foster","given":"Scott D."},{"family":"Warton","given":"David I."}],"issued":{"date-parts":[["2015"]]}}},{"id":1826,"uris":["http://zotero.org/users/local/U6DoygBa/items/Y59B5AE3"],"uri":["http://zotero.org/users/local/U6DoygBa/items/Y59B5AE3"],"itemData":{"id":1826,"type":"article-journal","abstract":"Model-based methods have emerged as a powerful approach for analysing multivariate abundance data in community ecology. Key applications include model-based ordination, modelling the various sources of correlations across species, and making inferences while accounting for these between species correlations. boral (version 0.9.1, licence GPL-2) is an r package available on cran for model-based analysis of multivariate abundance data, with estimation performed using Bayesian Markov chain Monte Carlo methods. A key feature of the boral package is the ability to incorporate latent variables as a parsimonious method of modelling between species correlation. Pure latent variable models offer a model-based approach to unconstrained ordination, for visualizing sites and the indicator species characterizing them on a low-dimensional plot. Correlated response models consist of fitting generalized linear models to each species, while including latent variables to account for residual correlation between species, for example, due to unmeasured covariates.","container-title":"Methods in Ecology and Evolution","DOI":"https://doi.org/10.1111/2041-210X.12514","ISSN":"2041-210X","issue":"6","language":"en","note":"_eprint: https://besjournals.onlinelibrary.wiley.com/doi/pdf/10.1111/2041-210X.12514","page":"744-750","source":"Wiley Online Library","title":"boral – Bayesian Ordination and Regression Analysis of Multivariate Abundance Data in r","volume":"7","author":[{"family":"Hui","given":"Francis K. C."}],"issued":{"date-parts":[["2016"]]}}}],"schema":"https://github.com/citation-style-language/schema/raw/master/csl-citation.json"} </w:instrText>
      </w:r>
      <w:r w:rsidR="00543A1C">
        <w:rPr>
          <w:sz w:val="24"/>
          <w:szCs w:val="24"/>
        </w:rPr>
        <w:fldChar w:fldCharType="separate"/>
      </w:r>
      <w:r w:rsidR="00543A1C" w:rsidRPr="00543A1C">
        <w:rPr>
          <w:rFonts w:ascii="Calibri" w:hAnsi="Calibri" w:cs="Calibri"/>
          <w:sz w:val="24"/>
          <w:szCs w:val="24"/>
          <w:vertAlign w:val="superscript"/>
        </w:rPr>
        <w:t>38,39</w:t>
      </w:r>
      <w:r w:rsidR="00543A1C">
        <w:rPr>
          <w:sz w:val="24"/>
          <w:szCs w:val="24"/>
        </w:rPr>
        <w:fldChar w:fldCharType="end"/>
      </w:r>
      <w:r w:rsidRPr="00AA122B">
        <w:rPr>
          <w:sz w:val="24"/>
          <w:szCs w:val="24"/>
        </w:rPr>
        <w:t xml:space="preserve">, an alternative ordination method directly based upon the MGLM model could be produced using Gaussian copula </w:t>
      </w:r>
      <w:r w:rsidRPr="00AA122B">
        <w:rPr>
          <w:sz w:val="24"/>
          <w:szCs w:val="24"/>
        </w:rPr>
        <w:lastRenderedPageBreak/>
        <w:t>graphical models which can be run using the ‘ecoCopula’ R package</w:t>
      </w:r>
      <w:r w:rsidR="00543A1C">
        <w:rPr>
          <w:sz w:val="24"/>
          <w:szCs w:val="24"/>
        </w:rPr>
        <w:fldChar w:fldCharType="begin"/>
      </w:r>
      <w:r w:rsidR="00543A1C">
        <w:rPr>
          <w:sz w:val="24"/>
          <w:szCs w:val="24"/>
        </w:rPr>
        <w:instrText xml:space="preserve"> ADDIN ZOTERO_ITEM CSL_CITATION {"citationID":"JDbfocyP","properties":{"formattedCitation":"\\super 40\\nosupersub{}","plainCitation":"40","noteIndex":0},"citationItems":[{"id":1867,"uris":["http://zotero.org/users/local/U6DoygBa/items/GRVUSVFG"],"uri":["http://zotero.org/users/local/U6DoygBa/items/GRVUSVFG"],"itemData":{"id":1867,"type":"article-journal","abstract":"Ecologists often investigate co-occurrence patterns in multi-species data in order to gain insight into the ecological causes of observed co-occurrences. Apart from direct associations between the two species of interest, they may co-occur because of indirect effects, where both species respond to another variable, whether environmental or biotic (e.g. a mediator species). A wide variety of methods are now available for modelling how environmental filtering drives species distributions. In contrast, methods for studying other causes of co-occurence are much more limited. “Graphical” methods, which can be used to study how mediator species impact co-occurrence patterns, have recently been proposed for use in ecology. However, available methods are limited to presence/absence data or methods assuming multivariate normality, which is problematic when analysing abundances. We propose Gaussian copula graphical models (GCGMs) for studying the effect of mediator species on co-occurence patterns. GCGMs are a flexible type of graphical model which naturally accommodates all data types, for example binary (presence/absence), counts, as well as ordinal data and biomass, in a unified framework. Simulations demonstrate that GCGMs can be applied to a much broader range of data types than the methods currently used in ecology, and perform as well as or better than existing methods in many settings. We apply GCGMs to counts of hunting spiders, in order to visualise associations between species. We also analyse abundance data of New Zealand native forest cover (on an ordinal scale) to show how GCGMs can be used analyse large and complex datasets. In these data, we were able to reproduce known species relationships as well as generate new ecological hypotheses about species associations.","container-title":"Methods in Ecology and Evolution","DOI":"https://doi.org/10.1111/2041-210X.13247","ISSN":"2041-210X","issue":"9","language":"en","note":"_eprint: https://besjournals.onlinelibrary.wiley.com/doi/pdf/10.1111/2041-210X.13247","page":"1571-1583","source":"Wiley Online Library","title":"Untangling direct species associations from indirect mediator species effects with graphical models","volume":"10","author":[{"family":"Popovic","given":"Gordana C."},{"family":"Warton","given":"David I."},{"family":"Thomson","given":"Fiona J."},{"family":"Hui","given":"Francis K. C."},{"family":"Moles","given":"Angela T."}],"issued":{"date-parts":[["2019"]]}}}],"schema":"https://github.com/citation-style-language/schema/raw/master/csl-citation.json"} </w:instrText>
      </w:r>
      <w:r w:rsidR="00543A1C">
        <w:rPr>
          <w:sz w:val="24"/>
          <w:szCs w:val="24"/>
        </w:rPr>
        <w:fldChar w:fldCharType="separate"/>
      </w:r>
      <w:r w:rsidR="00543A1C" w:rsidRPr="00543A1C">
        <w:rPr>
          <w:rFonts w:ascii="Calibri" w:hAnsi="Calibri" w:cs="Calibri"/>
          <w:sz w:val="24"/>
          <w:szCs w:val="24"/>
          <w:vertAlign w:val="superscript"/>
        </w:rPr>
        <w:t>40</w:t>
      </w:r>
      <w:r w:rsidR="00543A1C">
        <w:rPr>
          <w:sz w:val="24"/>
          <w:szCs w:val="24"/>
        </w:rPr>
        <w:fldChar w:fldCharType="end"/>
      </w:r>
      <w:r w:rsidRPr="00AA122B">
        <w:rPr>
          <w:sz w:val="24"/>
          <w:szCs w:val="24"/>
        </w:rPr>
        <w:t xml:space="preserve">. </w:t>
      </w:r>
      <w:bookmarkStart w:id="76" w:name="_Hlk67040956"/>
      <w:r w:rsidR="00EF46D6" w:rsidRPr="00EF46D6">
        <w:rPr>
          <w:sz w:val="24"/>
          <w:szCs w:val="24"/>
        </w:rPr>
        <w:t xml:space="preserve">Both these ordination methods provide an alternative to traditional </w:t>
      </w:r>
      <w:del w:id="77" w:author="Hayden Schilling" w:date="2021-03-19T10:08:00Z">
        <w:r w:rsidR="00EF46D6" w:rsidRPr="00EF46D6" w:rsidDel="00A40AB2">
          <w:rPr>
            <w:sz w:val="24"/>
            <w:szCs w:val="24"/>
          </w:rPr>
          <w:delText xml:space="preserve">based </w:delText>
        </w:r>
      </w:del>
      <w:r w:rsidR="00EF46D6" w:rsidRPr="00EF46D6">
        <w:rPr>
          <w:sz w:val="24"/>
          <w:szCs w:val="24"/>
        </w:rPr>
        <w:t>distance-based ordination methods which we have shown to be misleading by failing to account for mean-variance relations.</w:t>
      </w:r>
      <w:bookmarkEnd w:id="76"/>
      <w:r w:rsidR="00EF46D6" w:rsidRPr="00EF46D6">
        <w:rPr>
          <w:sz w:val="24"/>
          <w:szCs w:val="24"/>
        </w:rPr>
        <w:t xml:space="preserve"> By following the code provided with this paper, the MGLMs and model-based ordination methods can easily be applied in future studies.</w:t>
      </w:r>
    </w:p>
    <w:p w14:paraId="35DB69FE" w14:textId="77777777" w:rsidR="00AA122B" w:rsidRPr="00AA122B" w:rsidRDefault="00AA122B" w:rsidP="004753C2">
      <w:pPr>
        <w:spacing w:line="360" w:lineRule="auto"/>
        <w:rPr>
          <w:sz w:val="24"/>
          <w:szCs w:val="24"/>
        </w:rPr>
      </w:pPr>
    </w:p>
    <w:p w14:paraId="4C6651BD" w14:textId="6CDDFF1F" w:rsidR="00127DD7" w:rsidRPr="00423B65" w:rsidRDefault="001A4AE2" w:rsidP="004753C2">
      <w:pPr>
        <w:spacing w:line="360" w:lineRule="auto"/>
        <w:rPr>
          <w:bCs/>
          <w:i/>
          <w:sz w:val="24"/>
          <w:szCs w:val="24"/>
        </w:rPr>
      </w:pPr>
      <w:r>
        <w:rPr>
          <w:bCs/>
          <w:i/>
          <w:sz w:val="24"/>
          <w:szCs w:val="24"/>
        </w:rPr>
        <w:t xml:space="preserve">4.2 </w:t>
      </w:r>
      <w:r w:rsidR="00091399" w:rsidRPr="00423B65">
        <w:rPr>
          <w:bCs/>
          <w:i/>
          <w:sz w:val="24"/>
          <w:szCs w:val="24"/>
        </w:rPr>
        <w:t xml:space="preserve">Implications for </w:t>
      </w:r>
      <w:r w:rsidR="0019601D" w:rsidRPr="00423B65">
        <w:rPr>
          <w:bCs/>
          <w:i/>
          <w:sz w:val="24"/>
          <w:szCs w:val="24"/>
        </w:rPr>
        <w:t>C. striata</w:t>
      </w:r>
      <w:r w:rsidR="00091399" w:rsidRPr="00423B65">
        <w:rPr>
          <w:bCs/>
          <w:i/>
          <w:sz w:val="24"/>
          <w:szCs w:val="24"/>
        </w:rPr>
        <w:t xml:space="preserve"> in India</w:t>
      </w:r>
    </w:p>
    <w:p w14:paraId="310AA55B" w14:textId="11053B27" w:rsidR="00291409" w:rsidRPr="00AA122B" w:rsidRDefault="00291409" w:rsidP="004753C2">
      <w:pPr>
        <w:spacing w:line="360" w:lineRule="auto"/>
        <w:ind w:firstLine="720"/>
        <w:rPr>
          <w:bCs/>
          <w:sz w:val="24"/>
          <w:szCs w:val="24"/>
        </w:rPr>
      </w:pPr>
      <w:r w:rsidRPr="00AA122B">
        <w:rPr>
          <w:bCs/>
          <w:sz w:val="24"/>
          <w:szCs w:val="24"/>
        </w:rPr>
        <w:t xml:space="preserve">Both otolith </w:t>
      </w:r>
      <w:r w:rsidR="0019601D" w:rsidRPr="00AA122B">
        <w:rPr>
          <w:bCs/>
          <w:sz w:val="24"/>
          <w:szCs w:val="24"/>
        </w:rPr>
        <w:t>elemental composition</w:t>
      </w:r>
      <w:r w:rsidRPr="00AA122B">
        <w:rPr>
          <w:bCs/>
          <w:sz w:val="24"/>
          <w:szCs w:val="24"/>
        </w:rPr>
        <w:t xml:space="preserve"> and shape </w:t>
      </w:r>
      <w:r w:rsidR="00D81CAA" w:rsidRPr="00AA122B">
        <w:rPr>
          <w:bCs/>
          <w:sz w:val="24"/>
          <w:szCs w:val="24"/>
        </w:rPr>
        <w:t xml:space="preserve">data </w:t>
      </w:r>
      <w:r w:rsidRPr="00AA122B">
        <w:rPr>
          <w:bCs/>
          <w:sz w:val="24"/>
          <w:szCs w:val="24"/>
        </w:rPr>
        <w:t>show</w:t>
      </w:r>
      <w:r w:rsidR="0019601D" w:rsidRPr="00AA122B">
        <w:rPr>
          <w:bCs/>
          <w:sz w:val="24"/>
          <w:szCs w:val="24"/>
        </w:rPr>
        <w:t xml:space="preserve">ed </w:t>
      </w:r>
      <w:r w:rsidRPr="00AA122B">
        <w:rPr>
          <w:bCs/>
          <w:sz w:val="24"/>
          <w:szCs w:val="24"/>
        </w:rPr>
        <w:t xml:space="preserve">differences between the </w:t>
      </w:r>
      <w:r w:rsidR="00D81CAA" w:rsidRPr="00AA122B">
        <w:rPr>
          <w:bCs/>
          <w:sz w:val="24"/>
          <w:szCs w:val="24"/>
        </w:rPr>
        <w:t>three</w:t>
      </w:r>
      <w:r w:rsidRPr="00AA122B">
        <w:rPr>
          <w:bCs/>
          <w:sz w:val="24"/>
          <w:szCs w:val="24"/>
        </w:rPr>
        <w:t xml:space="preserve"> </w:t>
      </w:r>
      <w:r w:rsidR="0019601D" w:rsidRPr="00AA122B">
        <w:rPr>
          <w:bCs/>
          <w:sz w:val="24"/>
          <w:szCs w:val="24"/>
        </w:rPr>
        <w:t xml:space="preserve">sampling </w:t>
      </w:r>
      <w:r w:rsidR="00001F05">
        <w:rPr>
          <w:bCs/>
          <w:sz w:val="24"/>
          <w:szCs w:val="24"/>
        </w:rPr>
        <w:t>sites</w:t>
      </w:r>
      <w:r w:rsidRPr="00AA122B">
        <w:rPr>
          <w:bCs/>
          <w:sz w:val="24"/>
          <w:szCs w:val="24"/>
        </w:rPr>
        <w:t>.</w:t>
      </w:r>
      <w:r w:rsidR="0019601D" w:rsidRPr="00AA122B">
        <w:rPr>
          <w:bCs/>
          <w:sz w:val="24"/>
          <w:szCs w:val="24"/>
        </w:rPr>
        <w:t xml:space="preserve"> Otolith chemistry showed the largest differences</w:t>
      </w:r>
      <w:r w:rsidR="00AF3434">
        <w:rPr>
          <w:bCs/>
          <w:sz w:val="24"/>
          <w:szCs w:val="24"/>
        </w:rPr>
        <w:t xml:space="preserve"> while the </w:t>
      </w:r>
      <w:r w:rsidR="0019601D" w:rsidRPr="00AA122B">
        <w:rPr>
          <w:bCs/>
          <w:sz w:val="24"/>
          <w:szCs w:val="24"/>
        </w:rPr>
        <w:t>differences in shape were</w:t>
      </w:r>
      <w:r w:rsidR="00AF3434">
        <w:rPr>
          <w:bCs/>
          <w:sz w:val="24"/>
          <w:szCs w:val="24"/>
        </w:rPr>
        <w:t xml:space="preserve"> significant but</w:t>
      </w:r>
      <w:r w:rsidR="0019601D" w:rsidRPr="00AA122B">
        <w:rPr>
          <w:bCs/>
          <w:sz w:val="24"/>
          <w:szCs w:val="24"/>
        </w:rPr>
        <w:t xml:space="preserve"> </w:t>
      </w:r>
      <w:r w:rsidR="00AF3434">
        <w:rPr>
          <w:bCs/>
          <w:sz w:val="24"/>
          <w:szCs w:val="24"/>
        </w:rPr>
        <w:t>less</w:t>
      </w:r>
      <w:r w:rsidR="0019601D" w:rsidRPr="00AA122B">
        <w:rPr>
          <w:bCs/>
          <w:sz w:val="24"/>
          <w:szCs w:val="24"/>
        </w:rPr>
        <w:t xml:space="preserve"> clear. </w:t>
      </w:r>
      <w:bookmarkStart w:id="78" w:name="_Hlk57560270"/>
      <w:r w:rsidR="0019601D" w:rsidRPr="00AA122B">
        <w:rPr>
          <w:bCs/>
          <w:sz w:val="24"/>
          <w:szCs w:val="24"/>
        </w:rPr>
        <w:t>Th</w:t>
      </w:r>
      <w:r w:rsidR="00001F05">
        <w:rPr>
          <w:bCs/>
          <w:sz w:val="24"/>
          <w:szCs w:val="24"/>
        </w:rPr>
        <w:t>e distinct otolith chemistry and shapes</w:t>
      </w:r>
      <w:r w:rsidR="0019601D" w:rsidRPr="00AA122B">
        <w:rPr>
          <w:bCs/>
          <w:sz w:val="24"/>
          <w:szCs w:val="24"/>
        </w:rPr>
        <w:t xml:space="preserve"> suggests that </w:t>
      </w:r>
      <w:r w:rsidR="0019601D" w:rsidRPr="00AA122B">
        <w:rPr>
          <w:bCs/>
          <w:i/>
          <w:iCs/>
          <w:sz w:val="24"/>
          <w:szCs w:val="24"/>
        </w:rPr>
        <w:t>C. striata</w:t>
      </w:r>
      <w:r w:rsidR="00155C64">
        <w:rPr>
          <w:bCs/>
          <w:sz w:val="24"/>
          <w:szCs w:val="24"/>
        </w:rPr>
        <w:t xml:space="preserve"> in the</w:t>
      </w:r>
      <w:r w:rsidR="00423B65">
        <w:rPr>
          <w:bCs/>
          <w:sz w:val="24"/>
          <w:szCs w:val="24"/>
        </w:rPr>
        <w:t>se</w:t>
      </w:r>
      <w:r w:rsidR="00155C64">
        <w:rPr>
          <w:bCs/>
          <w:sz w:val="24"/>
          <w:szCs w:val="24"/>
        </w:rPr>
        <w:t xml:space="preserve"> </w:t>
      </w:r>
      <w:r w:rsidR="00423B65">
        <w:rPr>
          <w:bCs/>
          <w:sz w:val="24"/>
          <w:szCs w:val="24"/>
        </w:rPr>
        <w:t>three</w:t>
      </w:r>
      <w:r w:rsidR="00155C64">
        <w:rPr>
          <w:bCs/>
          <w:sz w:val="24"/>
          <w:szCs w:val="24"/>
        </w:rPr>
        <w:t xml:space="preserve"> </w:t>
      </w:r>
      <w:r w:rsidR="0019601D" w:rsidRPr="00AA122B">
        <w:rPr>
          <w:bCs/>
          <w:sz w:val="24"/>
          <w:szCs w:val="24"/>
        </w:rPr>
        <w:t>rivers</w:t>
      </w:r>
      <w:r w:rsidR="00423B65">
        <w:rPr>
          <w:bCs/>
          <w:sz w:val="24"/>
          <w:szCs w:val="24"/>
        </w:rPr>
        <w:t xml:space="preserve"> are </w:t>
      </w:r>
      <w:r w:rsidR="00001F05">
        <w:rPr>
          <w:bCs/>
          <w:sz w:val="24"/>
          <w:szCs w:val="24"/>
        </w:rPr>
        <w:t>not regularly mixing</w:t>
      </w:r>
      <w:r w:rsidR="0019601D" w:rsidRPr="00AA122B">
        <w:rPr>
          <w:bCs/>
          <w:sz w:val="24"/>
          <w:szCs w:val="24"/>
        </w:rPr>
        <w:t>.</w:t>
      </w:r>
      <w:r w:rsidR="009E771E" w:rsidRPr="00AA122B">
        <w:rPr>
          <w:bCs/>
          <w:sz w:val="24"/>
          <w:szCs w:val="24"/>
        </w:rPr>
        <w:t xml:space="preserve"> This </w:t>
      </w:r>
      <w:r w:rsidR="00CF2BBE" w:rsidRPr="00AA122B">
        <w:rPr>
          <w:bCs/>
          <w:sz w:val="24"/>
          <w:szCs w:val="24"/>
        </w:rPr>
        <w:t>confirms</w:t>
      </w:r>
      <w:r w:rsidR="009E771E" w:rsidRPr="00AA122B">
        <w:rPr>
          <w:bCs/>
          <w:sz w:val="24"/>
          <w:szCs w:val="24"/>
        </w:rPr>
        <w:t xml:space="preserve"> recent rese</w:t>
      </w:r>
      <w:r w:rsidR="00155C64">
        <w:rPr>
          <w:bCs/>
          <w:sz w:val="24"/>
          <w:szCs w:val="24"/>
        </w:rPr>
        <w:t>arch which used truss morphometry</w:t>
      </w:r>
      <w:r w:rsidR="009E771E" w:rsidRPr="00AA122B">
        <w:rPr>
          <w:bCs/>
          <w:sz w:val="24"/>
          <w:szCs w:val="24"/>
        </w:rPr>
        <w:t xml:space="preserve"> based upon body shape of </w:t>
      </w:r>
      <w:r w:rsidR="009E771E" w:rsidRPr="00AA122B">
        <w:rPr>
          <w:bCs/>
          <w:i/>
          <w:iCs/>
          <w:sz w:val="24"/>
          <w:szCs w:val="24"/>
        </w:rPr>
        <w:t>C. striata</w:t>
      </w:r>
      <w:r w:rsidR="009E771E" w:rsidRPr="00AA122B">
        <w:rPr>
          <w:bCs/>
          <w:sz w:val="24"/>
          <w:szCs w:val="24"/>
        </w:rPr>
        <w:t xml:space="preserve"> </w:t>
      </w:r>
      <w:r w:rsidR="00CF2BBE" w:rsidRPr="00AA122B">
        <w:rPr>
          <w:bCs/>
          <w:sz w:val="24"/>
          <w:szCs w:val="24"/>
        </w:rPr>
        <w:t>to</w:t>
      </w:r>
      <w:r w:rsidR="009E771E" w:rsidRPr="00AA122B">
        <w:rPr>
          <w:bCs/>
          <w:sz w:val="24"/>
          <w:szCs w:val="24"/>
        </w:rPr>
        <w:t xml:space="preserve"> </w:t>
      </w:r>
      <w:r w:rsidR="00001F05">
        <w:rPr>
          <w:bCs/>
          <w:sz w:val="24"/>
          <w:szCs w:val="24"/>
        </w:rPr>
        <w:t>suggest</w:t>
      </w:r>
      <w:r w:rsidR="009E771E" w:rsidRPr="00AA122B">
        <w:rPr>
          <w:bCs/>
          <w:sz w:val="24"/>
          <w:szCs w:val="24"/>
        </w:rPr>
        <w:t xml:space="preserve"> </w:t>
      </w:r>
      <w:r w:rsidR="00CA22BA">
        <w:rPr>
          <w:bCs/>
          <w:sz w:val="24"/>
          <w:szCs w:val="24"/>
        </w:rPr>
        <w:t>that</w:t>
      </w:r>
      <w:r w:rsidR="009E771E" w:rsidRPr="00AA122B">
        <w:rPr>
          <w:bCs/>
          <w:sz w:val="24"/>
          <w:szCs w:val="24"/>
        </w:rPr>
        <w:t xml:space="preserve"> the</w:t>
      </w:r>
      <w:r w:rsidR="00001F05">
        <w:rPr>
          <w:bCs/>
          <w:sz w:val="24"/>
          <w:szCs w:val="24"/>
        </w:rPr>
        <w:t xml:space="preserve"> same</w:t>
      </w:r>
      <w:r w:rsidR="009E771E" w:rsidRPr="00AA122B">
        <w:rPr>
          <w:bCs/>
          <w:sz w:val="24"/>
          <w:szCs w:val="24"/>
        </w:rPr>
        <w:t xml:space="preserve"> three groups</w:t>
      </w:r>
      <w:r w:rsidR="002D3BE2" w:rsidRPr="00AA122B">
        <w:rPr>
          <w:bCs/>
          <w:sz w:val="24"/>
          <w:szCs w:val="24"/>
        </w:rPr>
        <w:t xml:space="preserve"> analysed in the current study</w:t>
      </w:r>
      <w:r w:rsidR="009E771E" w:rsidRPr="00AA122B">
        <w:rPr>
          <w:bCs/>
          <w:sz w:val="24"/>
          <w:szCs w:val="24"/>
        </w:rPr>
        <w:t xml:space="preserve"> </w:t>
      </w:r>
      <w:r w:rsidR="00001F05">
        <w:rPr>
          <w:bCs/>
          <w:sz w:val="24"/>
          <w:szCs w:val="24"/>
        </w:rPr>
        <w:t>may be distinct sub-populations</w:t>
      </w:r>
      <w:r w:rsidR="00543A1C">
        <w:rPr>
          <w:bCs/>
          <w:sz w:val="24"/>
          <w:szCs w:val="24"/>
        </w:rPr>
        <w:fldChar w:fldCharType="begin"/>
      </w:r>
      <w:r w:rsidR="006D694C">
        <w:rPr>
          <w:bCs/>
          <w:sz w:val="24"/>
          <w:szCs w:val="24"/>
        </w:rPr>
        <w:instrText xml:space="preserve"> ADDIN ZOTERO_ITEM CSL_CITATION {"citationID":"11XCpi1V","properties":{"formattedCitation":"\\super 43\\nosupersub{}","plainCitation":"43","noteIndex":0},"citationItems":[{"id":1844,"uris":["http://zotero.org/users/local/U6DoygBa/items/6QAT3TIJ"],"uri":["http://zotero.org/users/local/U6DoygBa/items/6QAT3TIJ"],"itemData":{"id":1844,"type":"article-journal","abstract":"Landmark-based truss morphometry was used to identify stock structure of striped snakehead, Channa striata, in the river Ganga and its tributaries: river Yamuna and river Gomti. The fish samples were collected from Narora site of the river Ganga, Agra site of the river Yamuna and Lucknow site of the river Gomti from November 2012 to May 2016. Ten morphometric landmarks were selected to construct truss network on the fish body. Transformed truss network measurements were subjected to principal component analysis, discriminant function analysis and univariate analysis of variance. The first principal component (PC I) explained 40.2% of total variation while PC II and PC III explained 9.86 and 6.68%, respectively. The step-wise discriminant function analysis retained six variables that significantly discriminated the populations. Using these variables, 89.2% were correctly classified into their original groups. Of the total 35 transformed morphometric measurements, 28 exhibited significant differences among the populations. Results indicate the presence of different stocks of C. striata in the selected rivers of the Gangetic river system.","container-title":"Russian Journal of Ecology","DOI":"10.1134/S1067413619040106","ISSN":"1608-3334","issue":"4","journalAbbreviation":"Russ J Ecol","language":"en","page":"391-396","source":"Springer Link","title":"Stock identification of the &lt;i&gt;Channa striata&lt;/i&gt; inhabiting the Gangetic River System using Truss Morphometry","volume":"50","author":[{"family":"Khan","given":"M. A."},{"family":"Khan","given":"Salman"},{"family":"Miyan","given":"Kaish"}],"issued":{"date-parts":[["2019",7,1]]}}}],"schema":"https://github.com/citation-style-language/schema/raw/master/csl-citation.json"} </w:instrText>
      </w:r>
      <w:r w:rsidR="00543A1C">
        <w:rPr>
          <w:bCs/>
          <w:sz w:val="24"/>
          <w:szCs w:val="24"/>
        </w:rPr>
        <w:fldChar w:fldCharType="separate"/>
      </w:r>
      <w:r w:rsidR="00543A1C" w:rsidRPr="00543A1C">
        <w:rPr>
          <w:rFonts w:ascii="Calibri" w:hAnsi="Calibri" w:cs="Calibri"/>
          <w:sz w:val="24"/>
          <w:szCs w:val="24"/>
          <w:vertAlign w:val="superscript"/>
        </w:rPr>
        <w:t>43</w:t>
      </w:r>
      <w:r w:rsidR="00543A1C">
        <w:rPr>
          <w:bCs/>
          <w:sz w:val="24"/>
          <w:szCs w:val="24"/>
        </w:rPr>
        <w:fldChar w:fldCharType="end"/>
      </w:r>
      <w:r w:rsidR="009E771E" w:rsidRPr="00AA122B">
        <w:rPr>
          <w:bCs/>
          <w:sz w:val="24"/>
          <w:szCs w:val="24"/>
        </w:rPr>
        <w:t>.</w:t>
      </w:r>
      <w:r w:rsidR="00001F05">
        <w:rPr>
          <w:bCs/>
          <w:sz w:val="24"/>
          <w:szCs w:val="24"/>
        </w:rPr>
        <w:t xml:space="preserve"> Further research should next examine key demographic dynamics at each of these three sites including growth rates and age of maturity. If the demographics at each site also differ then management changes may be required</w:t>
      </w:r>
      <w:r w:rsidR="00543A1C">
        <w:rPr>
          <w:bCs/>
          <w:sz w:val="24"/>
          <w:szCs w:val="24"/>
        </w:rPr>
        <w:fldChar w:fldCharType="begin"/>
      </w:r>
      <w:r w:rsidR="00E55D3E">
        <w:rPr>
          <w:bCs/>
          <w:sz w:val="24"/>
          <w:szCs w:val="24"/>
        </w:rPr>
        <w:instrText xml:space="preserve"> ADDIN ZOTERO_ITEM CSL_CITATION {"citationID":"1LP8oAx3","properties":{"formattedCitation":"\\super 56\\nosupersub{}","plainCitation":"56","noteIndex":0},"citationItems":[{"id":1784,"uris":["http://zotero.org/users/local/U6DoygBa/items/6PCBA373"],"uri":["http://zotero.org/users/local/U6DoygBa/items/6PCBA373"],"itemData":{"id":1784,"type":"article-journal","abstract":"A symposium on “Stock Identification – its Role in Stock Assessment and Fisheries Management” was held as part of the 128th annual meeting of the American Fisheries Society (AFS), Hartford, Connecticut, USA, 23–27 August 1998, to summarize the current state of knowledge of stock identification issues, problems and methodologies, as well as to identify future directions for stock identification research. With today’s, growing emphasis on stock assessment, this symposium was a timely reminder of the need to identify fish stocks accurately, and the implications of stock identification for fisheries management. The symposium was structured into four general themes: (1) the stock concept; (2) genetic variation; (3) phenotypic variation; and (4) fisheries management. We review the presentations given in each theme session, which form the basis of the proceedings presented in this issue, as well as providing an overview of current issues and directions in stock identification research. We hope that the overall proceedings constitute a text helpful in these directions, useful in the classroom, laboratory, and field.","container-title":"Fisheries Research","DOI":"10.1016/S0165-7836(99)00062-4","ISSN":"0165-7836","issue":"1","journalAbbreviation":"Fisheries Research","language":"en","page":"1-8","source":"ScienceDirect","title":"Stock identification and its role in stock assessment and fisheries management: an overview","title-short":"Stock identification and its role in stock assessment and fisheries management","volume":"43","author":[{"family":"Begg","given":"Gavin A"},{"family":"Friedland","given":"Kevin D"},{"family":"Pearce","given":"John B"}],"issued":{"date-parts":[["1999",10,1]]}}}],"schema":"https://github.com/citation-style-language/schema/raw/master/csl-citation.json"} </w:instrText>
      </w:r>
      <w:r w:rsidR="00543A1C">
        <w:rPr>
          <w:bCs/>
          <w:sz w:val="24"/>
          <w:szCs w:val="24"/>
        </w:rPr>
        <w:fldChar w:fldCharType="separate"/>
      </w:r>
      <w:r w:rsidR="00E55D3E" w:rsidRPr="00E55D3E">
        <w:rPr>
          <w:rFonts w:ascii="Calibri" w:hAnsi="Calibri" w:cs="Calibri"/>
          <w:sz w:val="24"/>
          <w:szCs w:val="24"/>
          <w:vertAlign w:val="superscript"/>
        </w:rPr>
        <w:t>56</w:t>
      </w:r>
      <w:r w:rsidR="00543A1C">
        <w:rPr>
          <w:bCs/>
          <w:sz w:val="24"/>
          <w:szCs w:val="24"/>
        </w:rPr>
        <w:fldChar w:fldCharType="end"/>
      </w:r>
      <w:r w:rsidR="00001F05">
        <w:rPr>
          <w:bCs/>
          <w:sz w:val="24"/>
          <w:szCs w:val="24"/>
        </w:rPr>
        <w:t xml:space="preserve">. </w:t>
      </w:r>
      <w:bookmarkEnd w:id="78"/>
    </w:p>
    <w:p w14:paraId="73C12709" w14:textId="498D661D" w:rsidR="0019601D" w:rsidRPr="00AA122B" w:rsidRDefault="0019601D" w:rsidP="004753C2">
      <w:pPr>
        <w:spacing w:line="360" w:lineRule="auto"/>
        <w:ind w:firstLine="720"/>
        <w:rPr>
          <w:b/>
          <w:bCs/>
          <w:sz w:val="24"/>
          <w:szCs w:val="24"/>
        </w:rPr>
      </w:pPr>
      <w:bookmarkStart w:id="79" w:name="_Hlk57560603"/>
      <w:r w:rsidRPr="00AA122B">
        <w:rPr>
          <w:bCs/>
          <w:sz w:val="24"/>
          <w:szCs w:val="24"/>
        </w:rPr>
        <w:t xml:space="preserve">The unusually high </w:t>
      </w:r>
      <w:r w:rsidR="00423B65">
        <w:rPr>
          <w:bCs/>
          <w:sz w:val="24"/>
          <w:szCs w:val="24"/>
        </w:rPr>
        <w:t>concentrations</w:t>
      </w:r>
      <w:r w:rsidRPr="00AA122B">
        <w:rPr>
          <w:bCs/>
          <w:sz w:val="24"/>
          <w:szCs w:val="24"/>
        </w:rPr>
        <w:t xml:space="preserve"> of some elements in the otoliths </w:t>
      </w:r>
      <w:r w:rsidR="002268F5" w:rsidRPr="00AA122B">
        <w:rPr>
          <w:bCs/>
          <w:sz w:val="24"/>
          <w:szCs w:val="24"/>
        </w:rPr>
        <w:t>likely reflect</w:t>
      </w:r>
      <w:r w:rsidR="00423B65">
        <w:rPr>
          <w:bCs/>
          <w:sz w:val="24"/>
          <w:szCs w:val="24"/>
        </w:rPr>
        <w:t>s</w:t>
      </w:r>
      <w:r w:rsidRPr="00AA122B">
        <w:rPr>
          <w:bCs/>
          <w:sz w:val="24"/>
          <w:szCs w:val="24"/>
        </w:rPr>
        <w:t xml:space="preserve"> a heavily polluted environment as it is known that in India there continue</w:t>
      </w:r>
      <w:r w:rsidR="00DC2D5A">
        <w:rPr>
          <w:bCs/>
          <w:sz w:val="24"/>
          <w:szCs w:val="24"/>
        </w:rPr>
        <w:t>s</w:t>
      </w:r>
      <w:r w:rsidRPr="00AA122B">
        <w:rPr>
          <w:bCs/>
          <w:sz w:val="24"/>
          <w:szCs w:val="24"/>
        </w:rPr>
        <w:t xml:space="preserve"> to be concerns around pollution of waterways</w:t>
      </w:r>
      <w:r w:rsidR="00543A1C">
        <w:rPr>
          <w:bCs/>
          <w:sz w:val="24"/>
          <w:szCs w:val="24"/>
        </w:rPr>
        <w:fldChar w:fldCharType="begin"/>
      </w:r>
      <w:r w:rsidR="00E55D3E">
        <w:rPr>
          <w:bCs/>
          <w:sz w:val="24"/>
          <w:szCs w:val="24"/>
        </w:rPr>
        <w:instrText xml:space="preserve"> ADDIN ZOTERO_ITEM CSL_CITATION {"citationID":"VhrAEK7l","properties":{"formattedCitation":"\\super 57\\nosupersub{}","plainCitation":"57","noteIndex":0},"citationItems":[{"id":1872,"uris":["http://zotero.org/users/local/U6DoygBa/items/ZUPPJSHL"],"uri":["http://zotero.org/users/local/U6DoygBa/items/ZUPPJSHL"],"itemData":{"id":1872,"type":"article-journal","container-title":"Central Pollution Control Board, Delhi","title":"Water Quality Status of Yamuna River (1999-2005), Assessment and Development of River Basin Series: ADSORBS/41/2006-07","author":[{"family":"Sengupta","given":"B."}],"issued":{"date-parts":[["2006"]]}}}],"schema":"https://github.com/citation-style-language/schema/raw/master/csl-citation.json"} </w:instrText>
      </w:r>
      <w:r w:rsidR="00543A1C">
        <w:rPr>
          <w:bCs/>
          <w:sz w:val="24"/>
          <w:szCs w:val="24"/>
        </w:rPr>
        <w:fldChar w:fldCharType="separate"/>
      </w:r>
      <w:r w:rsidR="00E55D3E" w:rsidRPr="00E55D3E">
        <w:rPr>
          <w:rFonts w:ascii="Calibri" w:hAnsi="Calibri" w:cs="Calibri"/>
          <w:sz w:val="24"/>
          <w:szCs w:val="24"/>
          <w:vertAlign w:val="superscript"/>
        </w:rPr>
        <w:t>57</w:t>
      </w:r>
      <w:r w:rsidR="00543A1C">
        <w:rPr>
          <w:bCs/>
          <w:sz w:val="24"/>
          <w:szCs w:val="24"/>
        </w:rPr>
        <w:fldChar w:fldCharType="end"/>
      </w:r>
      <w:r w:rsidR="00DC2D5A">
        <w:rPr>
          <w:bCs/>
          <w:sz w:val="24"/>
          <w:szCs w:val="24"/>
        </w:rPr>
        <w:t>.</w:t>
      </w:r>
      <w:r w:rsidR="002268F5" w:rsidRPr="00AA122B">
        <w:rPr>
          <w:bCs/>
          <w:sz w:val="24"/>
          <w:szCs w:val="24"/>
        </w:rPr>
        <w:t xml:space="preserve"> </w:t>
      </w:r>
      <w:r w:rsidR="00DC2D5A">
        <w:rPr>
          <w:bCs/>
          <w:sz w:val="24"/>
          <w:szCs w:val="24"/>
        </w:rPr>
        <w:t xml:space="preserve">The </w:t>
      </w:r>
      <w:r w:rsidR="002268F5" w:rsidRPr="00AA122B">
        <w:rPr>
          <w:bCs/>
          <w:sz w:val="24"/>
          <w:szCs w:val="24"/>
          <w:lang w:val="en-US"/>
        </w:rPr>
        <w:t xml:space="preserve">Yamuna river is very polluted </w:t>
      </w:r>
      <w:r w:rsidR="00423B65">
        <w:rPr>
          <w:bCs/>
          <w:sz w:val="24"/>
          <w:szCs w:val="24"/>
          <w:lang w:val="en-US"/>
        </w:rPr>
        <w:t>due to</w:t>
      </w:r>
      <w:r w:rsidR="002268F5" w:rsidRPr="00AA122B">
        <w:rPr>
          <w:bCs/>
          <w:sz w:val="24"/>
          <w:szCs w:val="24"/>
          <w:lang w:val="en-US"/>
        </w:rPr>
        <w:t xml:space="preserve"> ma</w:t>
      </w:r>
      <w:r w:rsidR="00DC2D5A">
        <w:rPr>
          <w:bCs/>
          <w:sz w:val="24"/>
          <w:szCs w:val="24"/>
          <w:lang w:val="en-US"/>
        </w:rPr>
        <w:t>n</w:t>
      </w:r>
      <w:r w:rsidR="002268F5" w:rsidRPr="00AA122B">
        <w:rPr>
          <w:bCs/>
          <w:sz w:val="24"/>
          <w:szCs w:val="24"/>
          <w:lang w:val="en-US"/>
        </w:rPr>
        <w:t>y cities l</w:t>
      </w:r>
      <w:r w:rsidR="00423B65">
        <w:rPr>
          <w:bCs/>
          <w:sz w:val="24"/>
          <w:szCs w:val="24"/>
          <w:lang w:val="en-US"/>
        </w:rPr>
        <w:t>ying</w:t>
      </w:r>
      <w:r w:rsidR="002268F5" w:rsidRPr="00AA122B">
        <w:rPr>
          <w:bCs/>
          <w:sz w:val="24"/>
          <w:szCs w:val="24"/>
          <w:lang w:val="en-US"/>
        </w:rPr>
        <w:t xml:space="preserve"> </w:t>
      </w:r>
      <w:r w:rsidR="00DC2D5A">
        <w:rPr>
          <w:bCs/>
          <w:sz w:val="24"/>
          <w:szCs w:val="24"/>
          <w:lang w:val="en-US"/>
        </w:rPr>
        <w:t>on</w:t>
      </w:r>
      <w:r w:rsidR="002268F5" w:rsidRPr="00AA122B">
        <w:rPr>
          <w:bCs/>
          <w:sz w:val="24"/>
          <w:szCs w:val="24"/>
          <w:lang w:val="en-US"/>
        </w:rPr>
        <w:t xml:space="preserve"> its bank </w:t>
      </w:r>
      <w:r w:rsidR="00DC2D5A">
        <w:rPr>
          <w:bCs/>
          <w:sz w:val="24"/>
          <w:szCs w:val="24"/>
          <w:lang w:val="en-US"/>
        </w:rPr>
        <w:t>and</w:t>
      </w:r>
      <w:r w:rsidR="002268F5" w:rsidRPr="00AA122B">
        <w:rPr>
          <w:bCs/>
          <w:sz w:val="24"/>
          <w:szCs w:val="24"/>
          <w:lang w:val="en-US"/>
        </w:rPr>
        <w:t xml:space="preserve"> pour</w:t>
      </w:r>
      <w:r w:rsidR="00423B65">
        <w:rPr>
          <w:bCs/>
          <w:sz w:val="24"/>
          <w:szCs w:val="24"/>
          <w:lang w:val="en-US"/>
        </w:rPr>
        <w:t>ing</w:t>
      </w:r>
      <w:r w:rsidR="002268F5" w:rsidRPr="00AA122B">
        <w:rPr>
          <w:bCs/>
          <w:sz w:val="24"/>
          <w:szCs w:val="24"/>
          <w:lang w:val="en-US"/>
        </w:rPr>
        <w:t xml:space="preserve"> sewage and other industrial effluents </w:t>
      </w:r>
      <w:r w:rsidR="00DC2D5A">
        <w:rPr>
          <w:bCs/>
          <w:sz w:val="24"/>
          <w:szCs w:val="24"/>
          <w:lang w:val="en-US"/>
        </w:rPr>
        <w:t xml:space="preserve">directly </w:t>
      </w:r>
      <w:r w:rsidR="002268F5" w:rsidRPr="00AA122B">
        <w:rPr>
          <w:bCs/>
          <w:sz w:val="24"/>
          <w:szCs w:val="24"/>
          <w:lang w:val="en-US"/>
        </w:rPr>
        <w:t xml:space="preserve">into the river. </w:t>
      </w:r>
      <w:r w:rsidR="00DC2D5A">
        <w:rPr>
          <w:bCs/>
          <w:sz w:val="24"/>
          <w:szCs w:val="24"/>
          <w:lang w:val="en-US"/>
        </w:rPr>
        <w:t>For this reason, the Yamuna river</w:t>
      </w:r>
      <w:r w:rsidR="00DF704A">
        <w:rPr>
          <w:bCs/>
          <w:sz w:val="24"/>
          <w:szCs w:val="24"/>
          <w:lang w:val="en-US"/>
        </w:rPr>
        <w:t xml:space="preserve"> is recognized as one of the most polluted in the world</w:t>
      </w:r>
      <w:r w:rsidR="00543A1C">
        <w:rPr>
          <w:bCs/>
          <w:sz w:val="24"/>
          <w:szCs w:val="24"/>
          <w:lang w:val="en-US"/>
        </w:rPr>
        <w:fldChar w:fldCharType="begin"/>
      </w:r>
      <w:r w:rsidR="00E55D3E">
        <w:rPr>
          <w:bCs/>
          <w:sz w:val="24"/>
          <w:szCs w:val="24"/>
          <w:lang w:val="en-US"/>
        </w:rPr>
        <w:instrText xml:space="preserve"> ADDIN ZOTERO_ITEM CSL_CITATION {"citationID":"hYYupxSB","properties":{"formattedCitation":"\\super 58\\nosupersub{}","plainCitation":"58","noteIndex":0},"citationItems":[{"id":1913,"uris":["http://zotero.org/users/local/U6DoygBa/items/A4XG7UY6"],"uri":["http://zotero.org/users/local/U6DoygBa/items/A4XG7UY6"],"itemData":{"id":1913,"type":"article-journal","abstract":"The objective of the present study is to investigate the current status of heavy metal pollution in River Yamuna, Delhi stretch. The concentrations of Nickel, Cadmium, Chromium, Copper, Iron, Lead, and Zinc in water samples have been studied during December 2013–August 2015. The overall mean concentration of heavy metals was observed in the following order Fe&gt;Cu&gt;Zn&gt;Ni&gt;Cr&gt;Pb&gt;Cd. Correlation analysis formed two distinct groups of heavy metals highlighting similar sources. This was further corroborated by results from principal components analysis that showed similar grouping of heavy metals (Ni, Zn, Fe, Pb, Cd) into PC1 having one common source for these heavy metals and PC2 (Cu, Cr) having another common source. Further, our study pointed out two sites i.e. Najafgarh drain and Shahdara drain outlet in river Yamuna as the two potential sources responsible for the heavy metal contamination. Based on heavy metal pollution index value (1491.15), we concluded that our study area as a whole is critically polluted with heavy metals under study due to pollutant load from various anthropogenic activities.","container-title":"Water Science","DOI":"10.1016/j.wsj.2017.02.002","ISSN":"1110-4929","issue":"1","journalAbbreviation":"Water Science","language":"en","page":"52-66","source":"ScienceDirect","title":"Evaluation of heavy metal contamination using environmetrics and indexing approach for River Yamuna, Delhi stretch, India","volume":"31","author":[{"family":"Bhardwaj","given":"Richa"},{"family":"Gupta","given":"Anshu"},{"family":"Garg","given":"J. K."}],"issued":{"date-parts":[["2017",4,1]]}}}],"schema":"https://github.com/citation-style-language/schema/raw/master/csl-citation.json"} </w:instrText>
      </w:r>
      <w:r w:rsidR="00543A1C">
        <w:rPr>
          <w:bCs/>
          <w:sz w:val="24"/>
          <w:szCs w:val="24"/>
          <w:lang w:val="en-US"/>
        </w:rPr>
        <w:fldChar w:fldCharType="separate"/>
      </w:r>
      <w:r w:rsidR="00E55D3E" w:rsidRPr="00E55D3E">
        <w:rPr>
          <w:rFonts w:ascii="Calibri" w:hAnsi="Calibri" w:cs="Calibri"/>
          <w:sz w:val="24"/>
          <w:szCs w:val="24"/>
          <w:vertAlign w:val="superscript"/>
        </w:rPr>
        <w:t>58</w:t>
      </w:r>
      <w:r w:rsidR="00543A1C">
        <w:rPr>
          <w:bCs/>
          <w:sz w:val="24"/>
          <w:szCs w:val="24"/>
          <w:lang w:val="en-US"/>
        </w:rPr>
        <w:fldChar w:fldCharType="end"/>
      </w:r>
      <w:r w:rsidR="002268F5" w:rsidRPr="00AA122B">
        <w:rPr>
          <w:bCs/>
          <w:sz w:val="24"/>
          <w:szCs w:val="24"/>
          <w:lang w:val="en-US"/>
        </w:rPr>
        <w:t>.</w:t>
      </w:r>
      <w:r w:rsidR="00DC2D5A">
        <w:rPr>
          <w:bCs/>
          <w:sz w:val="24"/>
          <w:szCs w:val="24"/>
          <w:lang w:val="en-US"/>
        </w:rPr>
        <w:t xml:space="preserve"> Our fish from the Agra site were located on the Yamuna river and their otoliths are reflective of the heavily polluted state with high concentrations of many elements, particularly heavy metals.</w:t>
      </w:r>
      <w:r w:rsidR="00D81CAA" w:rsidRPr="00AA122B">
        <w:rPr>
          <w:bCs/>
          <w:sz w:val="24"/>
          <w:szCs w:val="24"/>
          <w:lang w:val="en-US"/>
        </w:rPr>
        <w:t xml:space="preserve"> </w:t>
      </w:r>
      <w:r w:rsidRPr="00AA122B">
        <w:rPr>
          <w:bCs/>
          <w:sz w:val="24"/>
          <w:szCs w:val="24"/>
        </w:rPr>
        <w:t xml:space="preserve">It should be noted that fish at </w:t>
      </w:r>
      <w:r w:rsidR="00DC2D5A">
        <w:rPr>
          <w:bCs/>
          <w:sz w:val="24"/>
          <w:szCs w:val="24"/>
        </w:rPr>
        <w:t>the Agra</w:t>
      </w:r>
      <w:r w:rsidRPr="00AA122B">
        <w:rPr>
          <w:bCs/>
          <w:sz w:val="24"/>
          <w:szCs w:val="24"/>
        </w:rPr>
        <w:t xml:space="preserve"> site were</w:t>
      </w:r>
      <w:r w:rsidR="00DC2D5A">
        <w:rPr>
          <w:bCs/>
          <w:sz w:val="24"/>
          <w:szCs w:val="24"/>
        </w:rPr>
        <w:t xml:space="preserve"> also</w:t>
      </w:r>
      <w:r w:rsidRPr="00AA122B">
        <w:rPr>
          <w:bCs/>
          <w:sz w:val="24"/>
          <w:szCs w:val="24"/>
        </w:rPr>
        <w:t xml:space="preserve"> bigger than the</w:t>
      </w:r>
      <w:r w:rsidR="00D81CAA" w:rsidRPr="00AA122B">
        <w:rPr>
          <w:bCs/>
          <w:sz w:val="24"/>
          <w:szCs w:val="24"/>
        </w:rPr>
        <w:t xml:space="preserve"> other</w:t>
      </w:r>
      <w:r w:rsidRPr="00AA122B">
        <w:rPr>
          <w:bCs/>
          <w:sz w:val="24"/>
          <w:szCs w:val="24"/>
        </w:rPr>
        <w:t xml:space="preserve"> sites</w:t>
      </w:r>
      <w:r w:rsidR="0030641A">
        <w:rPr>
          <w:bCs/>
          <w:sz w:val="24"/>
          <w:szCs w:val="24"/>
        </w:rPr>
        <w:t xml:space="preserve"> (Table S1)</w:t>
      </w:r>
      <w:r w:rsidRPr="00AA122B">
        <w:rPr>
          <w:bCs/>
          <w:sz w:val="24"/>
          <w:szCs w:val="24"/>
        </w:rPr>
        <w:t xml:space="preserve"> but as we used whole otolith elemental composition</w:t>
      </w:r>
      <w:r w:rsidR="00DC2D5A">
        <w:rPr>
          <w:bCs/>
          <w:sz w:val="24"/>
          <w:szCs w:val="24"/>
        </w:rPr>
        <w:t xml:space="preserve"> and control</w:t>
      </w:r>
      <w:r w:rsidR="008667D1">
        <w:rPr>
          <w:bCs/>
          <w:sz w:val="24"/>
          <w:szCs w:val="24"/>
        </w:rPr>
        <w:t>led for length in</w:t>
      </w:r>
      <w:r w:rsidR="00DC2D5A">
        <w:rPr>
          <w:bCs/>
          <w:sz w:val="24"/>
          <w:szCs w:val="24"/>
        </w:rPr>
        <w:t xml:space="preserve"> the shape analysis</w:t>
      </w:r>
      <w:r w:rsidRPr="00AA122B">
        <w:rPr>
          <w:bCs/>
          <w:sz w:val="24"/>
          <w:szCs w:val="24"/>
        </w:rPr>
        <w:t>, the comparison of differences remains valid as there were very large differences between all three sites, particularly in the elemental composition of the otoliths.</w:t>
      </w:r>
      <w:r w:rsidR="00A81130">
        <w:rPr>
          <w:bCs/>
          <w:sz w:val="24"/>
          <w:szCs w:val="24"/>
        </w:rPr>
        <w:t xml:space="preserve"> </w:t>
      </w:r>
      <w:r w:rsidR="004A0A44">
        <w:rPr>
          <w:bCs/>
          <w:sz w:val="24"/>
          <w:szCs w:val="24"/>
        </w:rPr>
        <w:t>There were variations many elements which contributed to the multivariate differences discussed in the current paper and the drivers behind the specific elemental differences, whether natural or potential pollution present the opportunity for future study.</w:t>
      </w:r>
    </w:p>
    <w:bookmarkEnd w:id="79"/>
    <w:p w14:paraId="5927E1D1" w14:textId="77777777" w:rsidR="00103E83" w:rsidRDefault="00103E83" w:rsidP="004753C2">
      <w:pPr>
        <w:spacing w:line="360" w:lineRule="auto"/>
        <w:rPr>
          <w:b/>
          <w:i/>
          <w:iCs/>
          <w:sz w:val="24"/>
          <w:szCs w:val="24"/>
        </w:rPr>
      </w:pPr>
    </w:p>
    <w:p w14:paraId="2BF2C346" w14:textId="7FC152DD" w:rsidR="002268F5" w:rsidRPr="00423B65" w:rsidRDefault="001A4AE2" w:rsidP="004753C2">
      <w:pPr>
        <w:spacing w:line="360" w:lineRule="auto"/>
        <w:rPr>
          <w:bCs/>
          <w:i/>
          <w:iCs/>
          <w:sz w:val="24"/>
          <w:szCs w:val="24"/>
        </w:rPr>
      </w:pPr>
      <w:r>
        <w:rPr>
          <w:bCs/>
          <w:i/>
          <w:iCs/>
          <w:sz w:val="24"/>
          <w:szCs w:val="24"/>
        </w:rPr>
        <w:t xml:space="preserve">4.3 </w:t>
      </w:r>
      <w:r w:rsidR="004650C2" w:rsidRPr="00423B65">
        <w:rPr>
          <w:bCs/>
          <w:i/>
          <w:iCs/>
          <w:sz w:val="24"/>
          <w:szCs w:val="24"/>
        </w:rPr>
        <w:t>Conclusion</w:t>
      </w:r>
    </w:p>
    <w:p w14:paraId="28856150" w14:textId="4E851576" w:rsidR="004650C2" w:rsidRPr="00AA122B" w:rsidRDefault="004650C2" w:rsidP="004753C2">
      <w:pPr>
        <w:spacing w:line="360" w:lineRule="auto"/>
        <w:ind w:firstLine="720"/>
        <w:rPr>
          <w:sz w:val="24"/>
          <w:szCs w:val="24"/>
        </w:rPr>
      </w:pPr>
      <w:r w:rsidRPr="00AA122B">
        <w:rPr>
          <w:sz w:val="24"/>
          <w:szCs w:val="24"/>
        </w:rPr>
        <w:t xml:space="preserve">This study has successfully demonstrated the use of </w:t>
      </w:r>
      <w:r w:rsidR="00EF46D6">
        <w:rPr>
          <w:sz w:val="24"/>
          <w:szCs w:val="24"/>
        </w:rPr>
        <w:t>the Tweedie</w:t>
      </w:r>
      <w:r w:rsidR="00AF3434">
        <w:rPr>
          <w:sz w:val="24"/>
          <w:szCs w:val="24"/>
        </w:rPr>
        <w:t xml:space="preserve"> and gamma error</w:t>
      </w:r>
      <w:r w:rsidR="00EF46D6">
        <w:rPr>
          <w:sz w:val="24"/>
          <w:szCs w:val="24"/>
        </w:rPr>
        <w:t xml:space="preserve"> distribution</w:t>
      </w:r>
      <w:r w:rsidR="00AF3434">
        <w:rPr>
          <w:sz w:val="24"/>
          <w:szCs w:val="24"/>
        </w:rPr>
        <w:t>s</w:t>
      </w:r>
      <w:r w:rsidR="00EF46D6">
        <w:rPr>
          <w:sz w:val="24"/>
          <w:szCs w:val="24"/>
        </w:rPr>
        <w:t xml:space="preserve"> and by extension </w:t>
      </w:r>
      <w:r w:rsidRPr="00AA122B">
        <w:rPr>
          <w:sz w:val="24"/>
          <w:szCs w:val="24"/>
        </w:rPr>
        <w:t xml:space="preserve">multivariate generalised linear models </w:t>
      </w:r>
      <w:r w:rsidR="00DC2D5A">
        <w:rPr>
          <w:sz w:val="24"/>
          <w:szCs w:val="24"/>
        </w:rPr>
        <w:t xml:space="preserve">with otolith data by </w:t>
      </w:r>
      <w:r w:rsidR="0092545A">
        <w:rPr>
          <w:sz w:val="24"/>
          <w:szCs w:val="24"/>
        </w:rPr>
        <w:t xml:space="preserve">identifying differences between three sites </w:t>
      </w:r>
      <w:r w:rsidR="00DC2D5A">
        <w:rPr>
          <w:sz w:val="24"/>
          <w:szCs w:val="24"/>
        </w:rPr>
        <w:t xml:space="preserve">in India </w:t>
      </w:r>
      <w:r w:rsidRPr="00AA122B">
        <w:rPr>
          <w:sz w:val="24"/>
          <w:szCs w:val="24"/>
        </w:rPr>
        <w:t xml:space="preserve">based upon </w:t>
      </w:r>
      <w:r w:rsidR="0092545A">
        <w:rPr>
          <w:i/>
          <w:iCs/>
          <w:sz w:val="24"/>
          <w:szCs w:val="24"/>
        </w:rPr>
        <w:t>C. striata</w:t>
      </w:r>
      <w:r w:rsidR="0092545A">
        <w:rPr>
          <w:sz w:val="24"/>
          <w:szCs w:val="24"/>
        </w:rPr>
        <w:t xml:space="preserve"> </w:t>
      </w:r>
      <w:r w:rsidRPr="00AA122B">
        <w:rPr>
          <w:sz w:val="24"/>
          <w:szCs w:val="24"/>
        </w:rPr>
        <w:t>otolith chemistry and otolith shape data</w:t>
      </w:r>
      <w:r w:rsidR="00423B65">
        <w:rPr>
          <w:sz w:val="24"/>
          <w:szCs w:val="24"/>
        </w:rPr>
        <w:t>. These results</w:t>
      </w:r>
      <w:r w:rsidR="00DC2D5A">
        <w:rPr>
          <w:sz w:val="24"/>
          <w:szCs w:val="24"/>
        </w:rPr>
        <w:t xml:space="preserve"> suggest that </w:t>
      </w:r>
      <w:r w:rsidR="0092545A">
        <w:rPr>
          <w:sz w:val="24"/>
          <w:szCs w:val="24"/>
        </w:rPr>
        <w:t>further research into potential demographic differences i</w:t>
      </w:r>
      <w:r w:rsidR="000E062C">
        <w:rPr>
          <w:sz w:val="24"/>
          <w:szCs w:val="24"/>
        </w:rPr>
        <w:t>s</w:t>
      </w:r>
      <w:r w:rsidR="0092545A">
        <w:rPr>
          <w:sz w:val="24"/>
          <w:szCs w:val="24"/>
        </w:rPr>
        <w:t xml:space="preserve"> now necessary which </w:t>
      </w:r>
      <w:r w:rsidR="000E062C">
        <w:rPr>
          <w:sz w:val="24"/>
          <w:szCs w:val="24"/>
        </w:rPr>
        <w:t xml:space="preserve">may </w:t>
      </w:r>
      <w:r w:rsidR="0092545A">
        <w:rPr>
          <w:sz w:val="24"/>
          <w:szCs w:val="24"/>
        </w:rPr>
        <w:t xml:space="preserve">then call for the recognition of different stocks of </w:t>
      </w:r>
      <w:r w:rsidR="0092545A">
        <w:rPr>
          <w:i/>
          <w:iCs/>
          <w:sz w:val="24"/>
          <w:szCs w:val="24"/>
        </w:rPr>
        <w:t>C. striata</w:t>
      </w:r>
      <w:r w:rsidR="00DC2D5A">
        <w:rPr>
          <w:sz w:val="24"/>
          <w:szCs w:val="24"/>
        </w:rPr>
        <w:t>. Th</w:t>
      </w:r>
      <w:r w:rsidR="0092545A">
        <w:rPr>
          <w:sz w:val="24"/>
          <w:szCs w:val="24"/>
        </w:rPr>
        <w:t>e MGLM</w:t>
      </w:r>
      <w:r w:rsidR="00DC2D5A">
        <w:rPr>
          <w:sz w:val="24"/>
          <w:szCs w:val="24"/>
        </w:rPr>
        <w:t xml:space="preserve"> method (and code provided with this paper) is highly flexible and has the potential to be applied to many ecological questions using multivariate otolith data</w:t>
      </w:r>
      <w:r w:rsidR="00C127AE" w:rsidRPr="00AA122B">
        <w:rPr>
          <w:sz w:val="24"/>
          <w:szCs w:val="24"/>
        </w:rPr>
        <w:t xml:space="preserve">. </w:t>
      </w:r>
    </w:p>
    <w:p w14:paraId="12EC4F3B" w14:textId="77777777" w:rsidR="004650C2" w:rsidRPr="00AA122B" w:rsidRDefault="004650C2" w:rsidP="004753C2">
      <w:pPr>
        <w:spacing w:line="360" w:lineRule="auto"/>
        <w:rPr>
          <w:sz w:val="24"/>
          <w:szCs w:val="24"/>
        </w:rPr>
      </w:pPr>
    </w:p>
    <w:p w14:paraId="1E8F8862" w14:textId="77777777" w:rsidR="001A4AE2" w:rsidRDefault="001A4AE2">
      <w:pPr>
        <w:rPr>
          <w:b/>
          <w:sz w:val="24"/>
          <w:szCs w:val="24"/>
        </w:rPr>
      </w:pPr>
      <w:r>
        <w:rPr>
          <w:b/>
          <w:sz w:val="24"/>
          <w:szCs w:val="24"/>
        </w:rPr>
        <w:br w:type="page"/>
      </w:r>
    </w:p>
    <w:p w14:paraId="1F4935E2" w14:textId="77777777" w:rsidR="001A4AE2" w:rsidRPr="001A4AE2" w:rsidRDefault="001A4AE2" w:rsidP="001A4AE2">
      <w:pPr>
        <w:spacing w:line="360" w:lineRule="auto"/>
        <w:rPr>
          <w:b/>
          <w:sz w:val="24"/>
          <w:szCs w:val="24"/>
          <w:lang w:val="en-US"/>
        </w:rPr>
      </w:pPr>
      <w:r w:rsidRPr="001A4AE2">
        <w:rPr>
          <w:b/>
          <w:sz w:val="24"/>
          <w:szCs w:val="24"/>
          <w:lang w:val="en-US"/>
        </w:rPr>
        <w:lastRenderedPageBreak/>
        <w:t>Author Contributions</w:t>
      </w:r>
    </w:p>
    <w:p w14:paraId="56A4DE91" w14:textId="62953F5C" w:rsidR="001A4AE2" w:rsidRPr="001A4AE2" w:rsidRDefault="001A4AE2" w:rsidP="001A4AE2">
      <w:pPr>
        <w:spacing w:line="360" w:lineRule="auto"/>
        <w:rPr>
          <w:bCs/>
          <w:sz w:val="24"/>
          <w:szCs w:val="24"/>
          <w:lang w:val="en-US"/>
        </w:rPr>
      </w:pPr>
      <w:r w:rsidRPr="001A4AE2">
        <w:rPr>
          <w:bCs/>
          <w:sz w:val="24"/>
          <w:szCs w:val="24"/>
          <w:lang w:val="en-GB"/>
        </w:rPr>
        <w:t>SK, HS &amp; KM conceived the idea, SK, MK, DP &amp; KM collected the data, HS analysed the data, SK</w:t>
      </w:r>
      <w:r w:rsidR="00EF46D6">
        <w:rPr>
          <w:bCs/>
          <w:sz w:val="24"/>
          <w:szCs w:val="24"/>
          <w:lang w:val="en-GB"/>
        </w:rPr>
        <w:t>,</w:t>
      </w:r>
      <w:r w:rsidRPr="001A4AE2">
        <w:rPr>
          <w:bCs/>
          <w:sz w:val="24"/>
          <w:szCs w:val="24"/>
          <w:lang w:val="en-GB"/>
        </w:rPr>
        <w:t xml:space="preserve"> HS</w:t>
      </w:r>
      <w:r w:rsidR="00EF46D6">
        <w:rPr>
          <w:bCs/>
          <w:sz w:val="24"/>
          <w:szCs w:val="24"/>
          <w:lang w:val="en-GB"/>
        </w:rPr>
        <w:t xml:space="preserve"> &amp; BM</w:t>
      </w:r>
      <w:r w:rsidRPr="001A4AE2">
        <w:rPr>
          <w:bCs/>
          <w:sz w:val="24"/>
          <w:szCs w:val="24"/>
          <w:lang w:val="en-GB"/>
        </w:rPr>
        <w:t xml:space="preserve"> wrote the manuscript, MK, DP &amp; KM critically reviewed the manuscript. </w:t>
      </w:r>
      <w:r w:rsidR="00EF46D6">
        <w:rPr>
          <w:bCs/>
          <w:sz w:val="24"/>
          <w:szCs w:val="24"/>
          <w:lang w:val="en-GB"/>
        </w:rPr>
        <w:t xml:space="preserve">BM provided statistical expertise for the paper. </w:t>
      </w:r>
      <w:r w:rsidRPr="001A4AE2">
        <w:rPr>
          <w:bCs/>
          <w:sz w:val="24"/>
          <w:szCs w:val="24"/>
          <w:lang w:val="en-GB"/>
        </w:rPr>
        <w:t>All authors approved publication.</w:t>
      </w:r>
    </w:p>
    <w:p w14:paraId="0DFB34C0" w14:textId="77777777" w:rsidR="001A4AE2" w:rsidRPr="001A4AE2" w:rsidRDefault="001A4AE2" w:rsidP="001A4AE2">
      <w:pPr>
        <w:spacing w:line="360" w:lineRule="auto"/>
        <w:rPr>
          <w:b/>
          <w:sz w:val="24"/>
          <w:szCs w:val="24"/>
          <w:lang w:val="en-US"/>
        </w:rPr>
      </w:pPr>
      <w:r w:rsidRPr="001A4AE2">
        <w:rPr>
          <w:b/>
          <w:sz w:val="24"/>
          <w:szCs w:val="24"/>
          <w:lang w:val="en-US"/>
        </w:rPr>
        <w:t>Funding</w:t>
      </w:r>
    </w:p>
    <w:p w14:paraId="79235594" w14:textId="77777777" w:rsidR="001A4AE2" w:rsidRPr="001A4AE2" w:rsidRDefault="001A4AE2" w:rsidP="001A4AE2">
      <w:pPr>
        <w:spacing w:line="360" w:lineRule="auto"/>
        <w:rPr>
          <w:sz w:val="24"/>
          <w:szCs w:val="24"/>
          <w:lang w:val="en-US"/>
        </w:rPr>
      </w:pPr>
      <w:r w:rsidRPr="001A4AE2">
        <w:rPr>
          <w:sz w:val="24"/>
          <w:szCs w:val="24"/>
          <w:lang w:val="en-US"/>
        </w:rPr>
        <w:t xml:space="preserve">The stipend for HS was partially funded by a UNSW Faculty of Science writing scholarship, a NSW Research Attraction and Acceleration Program grant to the Sydney Institute of Marine Science, the UNSW </w:t>
      </w:r>
      <w:r w:rsidRPr="001A4AE2">
        <w:rPr>
          <w:sz w:val="24"/>
          <w:szCs w:val="24"/>
          <w:lang w:val="en-GB"/>
        </w:rPr>
        <w:t>Research Infrastructure Scheme Network Lab for Ocean Collaboration and an Australian Research Council Linkage Project (</w:t>
      </w:r>
      <w:r w:rsidRPr="001A4AE2">
        <w:rPr>
          <w:sz w:val="24"/>
          <w:szCs w:val="24"/>
          <w:lang w:val="en-US"/>
        </w:rPr>
        <w:t>LP150100923). SK is grateful to the Council of Scientific and Industrial Research, New Delhi, for funding the study and providing financial assistance to the first author as Senior Research Fellowship (ACK No. 113724/2K18/1).</w:t>
      </w:r>
    </w:p>
    <w:p w14:paraId="5B9718EF" w14:textId="77777777" w:rsidR="001A4AE2" w:rsidRPr="001A4AE2" w:rsidRDefault="001A4AE2" w:rsidP="001A4AE2">
      <w:pPr>
        <w:spacing w:line="360" w:lineRule="auto"/>
        <w:rPr>
          <w:b/>
          <w:sz w:val="24"/>
          <w:szCs w:val="24"/>
          <w:lang w:val="en-US"/>
        </w:rPr>
      </w:pPr>
      <w:r w:rsidRPr="001A4AE2">
        <w:rPr>
          <w:b/>
          <w:sz w:val="24"/>
          <w:szCs w:val="24"/>
          <w:lang w:val="en-US"/>
        </w:rPr>
        <w:t>Acknowledgments</w:t>
      </w:r>
    </w:p>
    <w:p w14:paraId="4EA46091" w14:textId="12AC910E" w:rsidR="001A4AE2" w:rsidRPr="001A4AE2" w:rsidRDefault="001A4AE2" w:rsidP="001A4AE2">
      <w:pPr>
        <w:spacing w:line="360" w:lineRule="auto"/>
        <w:rPr>
          <w:sz w:val="24"/>
          <w:szCs w:val="24"/>
          <w:lang w:val="en-US"/>
        </w:rPr>
      </w:pPr>
      <w:r w:rsidRPr="001A4AE2">
        <w:rPr>
          <w:sz w:val="24"/>
          <w:szCs w:val="24"/>
          <w:lang w:val="en-US"/>
        </w:rPr>
        <w:t>This research includes computations using the computational cluster Katana supported by Research Technology Services at UNSW Sydney. This is contribution no. XXX of the Sydney Institute of Marine Science.</w:t>
      </w:r>
    </w:p>
    <w:p w14:paraId="28BBC383" w14:textId="3F14E2AF" w:rsidR="00CB0841" w:rsidRPr="00AA122B" w:rsidRDefault="00CB0841" w:rsidP="004753C2">
      <w:pPr>
        <w:spacing w:line="360" w:lineRule="auto"/>
        <w:rPr>
          <w:bCs/>
          <w:sz w:val="24"/>
          <w:szCs w:val="24"/>
        </w:rPr>
      </w:pPr>
      <w:r w:rsidRPr="00AA122B">
        <w:rPr>
          <w:b/>
          <w:sz w:val="24"/>
          <w:szCs w:val="24"/>
        </w:rPr>
        <w:br w:type="page"/>
      </w:r>
    </w:p>
    <w:p w14:paraId="1DA449EF" w14:textId="06B492D1" w:rsidR="00CB7657" w:rsidRDefault="003E4236" w:rsidP="004753C2">
      <w:pPr>
        <w:spacing w:line="360" w:lineRule="auto"/>
        <w:rPr>
          <w:b/>
          <w:sz w:val="24"/>
          <w:szCs w:val="24"/>
        </w:rPr>
      </w:pPr>
      <w:r w:rsidRPr="00AA122B">
        <w:rPr>
          <w:b/>
          <w:sz w:val="24"/>
          <w:szCs w:val="24"/>
        </w:rPr>
        <w:lastRenderedPageBreak/>
        <w:t>References</w:t>
      </w:r>
    </w:p>
    <w:p w14:paraId="7D0F0AE1" w14:textId="77777777" w:rsidR="00BE26D4" w:rsidRDefault="00171EEC" w:rsidP="00BE26D4">
      <w:pPr>
        <w:pStyle w:val="Bibliography"/>
      </w:pPr>
      <w:r>
        <w:rPr>
          <w:b/>
        </w:rPr>
        <w:fldChar w:fldCharType="begin"/>
      </w:r>
      <w:r w:rsidR="00BE26D4">
        <w:rPr>
          <w:b/>
        </w:rPr>
        <w:instrText xml:space="preserve"> ADDIN ZOTERO_BIBL {"uncited":[],"omitted":[],"custom":[]} CSL_BIBLIOGRAPHY </w:instrText>
      </w:r>
      <w:r>
        <w:rPr>
          <w:b/>
        </w:rPr>
        <w:fldChar w:fldCharType="separate"/>
      </w:r>
      <w:r w:rsidR="00BE26D4">
        <w:t>1.</w:t>
      </w:r>
      <w:r w:rsidR="00BE26D4">
        <w:tab/>
        <w:t xml:space="preserve">Carlson, A. K., Phelps, Q. E. &amp; Graeb, B. D. S. Chemistry to conservation: using otoliths to advance recreational and commercial fisheries management. </w:t>
      </w:r>
      <w:r w:rsidR="00BE26D4">
        <w:rPr>
          <w:i/>
          <w:iCs/>
        </w:rPr>
        <w:t>J. Fish Biol.</w:t>
      </w:r>
      <w:r w:rsidR="00BE26D4">
        <w:t xml:space="preserve"> </w:t>
      </w:r>
      <w:r w:rsidR="00BE26D4">
        <w:rPr>
          <w:b/>
          <w:bCs/>
        </w:rPr>
        <w:t>90</w:t>
      </w:r>
      <w:r w:rsidR="00BE26D4">
        <w:t>, 505–527 (2017).</w:t>
      </w:r>
    </w:p>
    <w:p w14:paraId="452149D5" w14:textId="77777777" w:rsidR="00BE26D4" w:rsidRDefault="00BE26D4" w:rsidP="00BE26D4">
      <w:pPr>
        <w:pStyle w:val="Bibliography"/>
      </w:pPr>
      <w:r>
        <w:t>2.</w:t>
      </w:r>
      <w:r>
        <w:tab/>
        <w:t xml:space="preserve">Ward, R. D. Genetics in fisheries management. </w:t>
      </w:r>
      <w:r>
        <w:rPr>
          <w:i/>
          <w:iCs/>
        </w:rPr>
        <w:t>Hydrobiologia</w:t>
      </w:r>
      <w:r>
        <w:t xml:space="preserve"> </w:t>
      </w:r>
      <w:r>
        <w:rPr>
          <w:b/>
          <w:bCs/>
        </w:rPr>
        <w:t>420</w:t>
      </w:r>
      <w:r>
        <w:t>, 191–201 (2000).</w:t>
      </w:r>
    </w:p>
    <w:p w14:paraId="291A4008" w14:textId="77777777" w:rsidR="00BE26D4" w:rsidRDefault="00BE26D4" w:rsidP="00BE26D4">
      <w:pPr>
        <w:pStyle w:val="Bibliography"/>
      </w:pPr>
      <w:r>
        <w:t>3.</w:t>
      </w:r>
      <w:r>
        <w:tab/>
        <w:t xml:space="preserve">Tracey, S. R., Lyle, J. M. &amp; Duhamel, G. Application of elliptical Fourier analysis of otolith form as a tool for stock identification. </w:t>
      </w:r>
      <w:r>
        <w:rPr>
          <w:i/>
          <w:iCs/>
        </w:rPr>
        <w:t>Fish. Res.</w:t>
      </w:r>
      <w:r>
        <w:t xml:space="preserve"> </w:t>
      </w:r>
      <w:r>
        <w:rPr>
          <w:b/>
          <w:bCs/>
        </w:rPr>
        <w:t>77</w:t>
      </w:r>
      <w:r>
        <w:t>, 138–147 (2006).</w:t>
      </w:r>
    </w:p>
    <w:p w14:paraId="6F17299A" w14:textId="77777777" w:rsidR="00BE26D4" w:rsidRDefault="00BE26D4" w:rsidP="00BE26D4">
      <w:pPr>
        <w:pStyle w:val="Bibliography"/>
      </w:pPr>
      <w:r>
        <w:t>4.</w:t>
      </w:r>
      <w:r>
        <w:tab/>
        <w:t>Ferguson, G. J., Ward, T. M. &amp; Gillanders, B. M. Otolith shape and elemental composition: Complementary tools for stock discrimination of mulloway (</w:t>
      </w:r>
      <w:r>
        <w:rPr>
          <w:i/>
          <w:iCs/>
        </w:rPr>
        <w:t>Argyrosomus japonicus</w:t>
      </w:r>
      <w:r>
        <w:t xml:space="preserve">) in southern Australia. </w:t>
      </w:r>
      <w:r>
        <w:rPr>
          <w:i/>
          <w:iCs/>
        </w:rPr>
        <w:t>Fish. Res.</w:t>
      </w:r>
      <w:r>
        <w:t xml:space="preserve"> </w:t>
      </w:r>
      <w:r>
        <w:rPr>
          <w:b/>
          <w:bCs/>
        </w:rPr>
        <w:t>110</w:t>
      </w:r>
      <w:r>
        <w:t>, 75–83 (2011).</w:t>
      </w:r>
    </w:p>
    <w:p w14:paraId="66A3E9B6" w14:textId="77777777" w:rsidR="00BE26D4" w:rsidRDefault="00BE26D4" w:rsidP="00BE26D4">
      <w:pPr>
        <w:pStyle w:val="Bibliography"/>
      </w:pPr>
      <w:r>
        <w:t>5.</w:t>
      </w:r>
      <w:r>
        <w:tab/>
        <w:t xml:space="preserve">Campana, S. E. &amp; Casselman, J. M. Stock Discrimination Using Otolith Shape Analysis. </w:t>
      </w:r>
      <w:r>
        <w:rPr>
          <w:i/>
          <w:iCs/>
        </w:rPr>
        <w:t>Can. J. Fish. Aquat. Sci.</w:t>
      </w:r>
      <w:r>
        <w:t xml:space="preserve"> (1993) doi:10.1139/f93-123.</w:t>
      </w:r>
    </w:p>
    <w:p w14:paraId="3949D331" w14:textId="77777777" w:rsidR="00BE26D4" w:rsidRDefault="00BE26D4" w:rsidP="00BE26D4">
      <w:pPr>
        <w:pStyle w:val="Bibliography"/>
      </w:pPr>
      <w:r>
        <w:t>6.</w:t>
      </w:r>
      <w:r>
        <w:tab/>
        <w:t>Begg, G. A., Overholtz, W. J. &amp; Munroe, N. J. The use of internal otolith morphometrics for identification of haddock (</w:t>
      </w:r>
      <w:r>
        <w:rPr>
          <w:i/>
          <w:iCs/>
        </w:rPr>
        <w:t>Melanogrammus aeglefinus</w:t>
      </w:r>
      <w:r>
        <w:t xml:space="preserve">) stocks on Georges Bank. </w:t>
      </w:r>
      <w:r>
        <w:rPr>
          <w:i/>
          <w:iCs/>
        </w:rPr>
        <w:t>Fish. Bull.</w:t>
      </w:r>
      <w:r>
        <w:t xml:space="preserve"> </w:t>
      </w:r>
      <w:r>
        <w:rPr>
          <w:b/>
          <w:bCs/>
        </w:rPr>
        <w:t>99</w:t>
      </w:r>
      <w:r>
        <w:t>, 1–1 (2001).</w:t>
      </w:r>
    </w:p>
    <w:p w14:paraId="6037E41A" w14:textId="77777777" w:rsidR="00BE26D4" w:rsidRDefault="00BE26D4" w:rsidP="00BE26D4">
      <w:pPr>
        <w:pStyle w:val="Bibliography"/>
      </w:pPr>
      <w:r>
        <w:t>7.</w:t>
      </w:r>
      <w:r>
        <w:tab/>
        <w:t xml:space="preserve">Miyan, K., Khan, M. A., Patel, D. K., Khan, S. &amp; Ansari, N. G. Truss morphometry and otolith microchemistry reveal stock discrimination in </w:t>
      </w:r>
      <w:r>
        <w:rPr>
          <w:i/>
          <w:iCs/>
        </w:rPr>
        <w:t>Clarias batrachus</w:t>
      </w:r>
      <w:r>
        <w:t xml:space="preserve"> (Linnaeus, 1758) inhabiting the Gangetic river system. </w:t>
      </w:r>
      <w:r>
        <w:rPr>
          <w:i/>
          <w:iCs/>
        </w:rPr>
        <w:t>Fish. Res.</w:t>
      </w:r>
      <w:r>
        <w:t xml:space="preserve"> </w:t>
      </w:r>
      <w:r>
        <w:rPr>
          <w:b/>
          <w:bCs/>
        </w:rPr>
        <w:t>173</w:t>
      </w:r>
      <w:r>
        <w:t>, 294–302 (2016).</w:t>
      </w:r>
    </w:p>
    <w:p w14:paraId="5B36A976" w14:textId="77777777" w:rsidR="00BE26D4" w:rsidRDefault="00BE26D4" w:rsidP="00BE26D4">
      <w:pPr>
        <w:pStyle w:val="Bibliography"/>
      </w:pPr>
      <w:r>
        <w:t>8.</w:t>
      </w:r>
      <w:r>
        <w:tab/>
        <w:t xml:space="preserve">Nazir, A. &amp; Khan, M. A. Spatial and temporal variation in otolith chemistry and its relationship with water chemistry: Stock discrimination of </w:t>
      </w:r>
      <w:r>
        <w:rPr>
          <w:i/>
          <w:iCs/>
        </w:rPr>
        <w:t>Sperata aor</w:t>
      </w:r>
      <w:r>
        <w:t xml:space="preserve">. </w:t>
      </w:r>
      <w:r>
        <w:rPr>
          <w:i/>
          <w:iCs/>
        </w:rPr>
        <w:t>Ecol. Freshw. Fish</w:t>
      </w:r>
      <w:r>
        <w:t xml:space="preserve"> </w:t>
      </w:r>
      <w:r>
        <w:rPr>
          <w:b/>
          <w:bCs/>
        </w:rPr>
        <w:t>28</w:t>
      </w:r>
      <w:r>
        <w:t>, 499–511 (2019).</w:t>
      </w:r>
    </w:p>
    <w:p w14:paraId="5B1002E9" w14:textId="77777777" w:rsidR="00BE26D4" w:rsidRDefault="00BE26D4" w:rsidP="00BE26D4">
      <w:pPr>
        <w:pStyle w:val="Bibliography"/>
      </w:pPr>
      <w:r>
        <w:t>9.</w:t>
      </w:r>
      <w:r>
        <w:tab/>
        <w:t xml:space="preserve">Bird, J. L., Eppler, D. T. &amp; Jr, D. M. C. Comparisons of Herring Otoliths Using Fourier Series Shape Analysis. </w:t>
      </w:r>
      <w:r>
        <w:rPr>
          <w:i/>
          <w:iCs/>
        </w:rPr>
        <w:t>Can. J. Fish. Aquat. Sci.</w:t>
      </w:r>
      <w:r>
        <w:t xml:space="preserve"> (1986) doi:10.1139/f86-152.</w:t>
      </w:r>
    </w:p>
    <w:p w14:paraId="104C85D4" w14:textId="77777777" w:rsidR="00BE26D4" w:rsidRDefault="00BE26D4" w:rsidP="00BE26D4">
      <w:pPr>
        <w:pStyle w:val="Bibliography"/>
      </w:pPr>
      <w:r>
        <w:t>10.</w:t>
      </w:r>
      <w:r>
        <w:tab/>
        <w:t>Castonguay, M., Simard, P. &amp; Gagnon, P. Usefulness of Fourier Analysis of Otolith Shape for Atlantic Mackerel (</w:t>
      </w:r>
      <w:r>
        <w:rPr>
          <w:i/>
          <w:iCs/>
        </w:rPr>
        <w:t>Scomber scombrus</w:t>
      </w:r>
      <w:r>
        <w:t xml:space="preserve">) Stock Discrimination. </w:t>
      </w:r>
      <w:r>
        <w:rPr>
          <w:i/>
          <w:iCs/>
        </w:rPr>
        <w:t>Can. J. Fish. Aquat. Sci.</w:t>
      </w:r>
      <w:r>
        <w:t xml:space="preserve"> (1991) doi:10.1139/f91-041.</w:t>
      </w:r>
    </w:p>
    <w:p w14:paraId="62B6E00B" w14:textId="77777777" w:rsidR="00BE26D4" w:rsidRDefault="00BE26D4" w:rsidP="00BE26D4">
      <w:pPr>
        <w:pStyle w:val="Bibliography"/>
      </w:pPr>
      <w:r>
        <w:lastRenderedPageBreak/>
        <w:t>11.</w:t>
      </w:r>
      <w:r>
        <w:tab/>
        <w:t>Friedland, K. D. &amp; Reddin, D. G. Use of Otolith Morphology in Stock Discriminations of Atlantic Salmon (</w:t>
      </w:r>
      <w:r>
        <w:rPr>
          <w:i/>
          <w:iCs/>
        </w:rPr>
        <w:t>Salmo salar</w:t>
      </w:r>
      <w:r>
        <w:t xml:space="preserve">). </w:t>
      </w:r>
      <w:r>
        <w:rPr>
          <w:i/>
          <w:iCs/>
        </w:rPr>
        <w:t>Can. J. Fish. Aquat. Sci.</w:t>
      </w:r>
      <w:r>
        <w:t xml:space="preserve"> (1994) doi:10.1139/f94-011.</w:t>
      </w:r>
    </w:p>
    <w:p w14:paraId="1CBDF185" w14:textId="77777777" w:rsidR="00BE26D4" w:rsidRDefault="00BE26D4" w:rsidP="00BE26D4">
      <w:pPr>
        <w:pStyle w:val="Bibliography"/>
      </w:pPr>
      <w:r>
        <w:t>12.</w:t>
      </w:r>
      <w:r>
        <w:tab/>
        <w:t xml:space="preserve">Vignon, M. &amp; Morat, F. Environmental and genetic determinant of otolith shape revealed by a non-indigenous tropical fish. </w:t>
      </w:r>
      <w:r>
        <w:rPr>
          <w:i/>
          <w:iCs/>
        </w:rPr>
        <w:t>Mar. Ecol. Prog. Ser.</w:t>
      </w:r>
      <w:r>
        <w:t xml:space="preserve"> </w:t>
      </w:r>
      <w:r>
        <w:rPr>
          <w:b/>
          <w:bCs/>
        </w:rPr>
        <w:t>411</w:t>
      </w:r>
      <w:r>
        <w:t>, 231–241 (2010).</w:t>
      </w:r>
    </w:p>
    <w:p w14:paraId="3DE747E5" w14:textId="77777777" w:rsidR="00BE26D4" w:rsidRDefault="00BE26D4" w:rsidP="00BE26D4">
      <w:pPr>
        <w:pStyle w:val="Bibliography"/>
      </w:pPr>
      <w:r>
        <w:t>13.</w:t>
      </w:r>
      <w:r>
        <w:tab/>
        <w:t xml:space="preserve">Campana, S. E., Chouinard, G. A., Hanson, J. M., Fréchet, A. &amp; Brattey, J. Otolith elemental fingerprints as biological tracers of fish stocks. </w:t>
      </w:r>
      <w:r>
        <w:rPr>
          <w:i/>
          <w:iCs/>
        </w:rPr>
        <w:t>Fish. Res.</w:t>
      </w:r>
      <w:r>
        <w:t xml:space="preserve"> </w:t>
      </w:r>
      <w:r>
        <w:rPr>
          <w:b/>
          <w:bCs/>
        </w:rPr>
        <w:t>46</w:t>
      </w:r>
      <w:r>
        <w:t>, 343–357 (2000).</w:t>
      </w:r>
    </w:p>
    <w:p w14:paraId="6CBDE817" w14:textId="77777777" w:rsidR="00BE26D4" w:rsidRDefault="00BE26D4" w:rsidP="00BE26D4">
      <w:pPr>
        <w:pStyle w:val="Bibliography"/>
      </w:pPr>
      <w:r>
        <w:t>14.</w:t>
      </w:r>
      <w:r>
        <w:tab/>
        <w:t xml:space="preserve">Elsdon, T. S. &amp; Gillanders, B. M. Reconstructing migratory patterns of fish based on environmental influences on otolith chemistry. </w:t>
      </w:r>
      <w:r>
        <w:rPr>
          <w:i/>
          <w:iCs/>
        </w:rPr>
        <w:t>Rev. Fish Biol. Fish.</w:t>
      </w:r>
      <w:r>
        <w:t xml:space="preserve"> </w:t>
      </w:r>
      <w:r>
        <w:rPr>
          <w:b/>
          <w:bCs/>
        </w:rPr>
        <w:t>13</w:t>
      </w:r>
      <w:r>
        <w:t>, 217–235 (2003).</w:t>
      </w:r>
    </w:p>
    <w:p w14:paraId="4C7DBAA2" w14:textId="77777777" w:rsidR="00BE26D4" w:rsidRDefault="00BE26D4" w:rsidP="00BE26D4">
      <w:pPr>
        <w:pStyle w:val="Bibliography"/>
      </w:pPr>
      <w:r>
        <w:t>15.</w:t>
      </w:r>
      <w:r>
        <w:tab/>
        <w:t>Stransky, C. Geographic variation of golden redfish (</w:t>
      </w:r>
      <w:r>
        <w:rPr>
          <w:i/>
          <w:iCs/>
        </w:rPr>
        <w:t>Sebastes marinus</w:t>
      </w:r>
      <w:r>
        <w:t>) and deep-sea redfish (</w:t>
      </w:r>
      <w:r>
        <w:rPr>
          <w:i/>
          <w:iCs/>
        </w:rPr>
        <w:t>S. mentella</w:t>
      </w:r>
      <w:r>
        <w:t xml:space="preserve">) in the North Atlantic based on otolith shape analysis. </w:t>
      </w:r>
      <w:r>
        <w:rPr>
          <w:i/>
          <w:iCs/>
        </w:rPr>
        <w:t>ICES J. Mar. Sci.</w:t>
      </w:r>
      <w:r>
        <w:t xml:space="preserve"> </w:t>
      </w:r>
      <w:r>
        <w:rPr>
          <w:b/>
          <w:bCs/>
        </w:rPr>
        <w:t>62</w:t>
      </w:r>
      <w:r>
        <w:t>, 1691–1698 (2005).</w:t>
      </w:r>
    </w:p>
    <w:p w14:paraId="0E6DB17F" w14:textId="77777777" w:rsidR="00BE26D4" w:rsidRDefault="00BE26D4" w:rsidP="00BE26D4">
      <w:pPr>
        <w:pStyle w:val="Bibliography"/>
      </w:pPr>
      <w:r>
        <w:t>16.</w:t>
      </w:r>
      <w:r>
        <w:tab/>
        <w:t xml:space="preserve">Grammer, G. L. </w:t>
      </w:r>
      <w:r>
        <w:rPr>
          <w:i/>
          <w:iCs/>
        </w:rPr>
        <w:t>et al.</w:t>
      </w:r>
      <w:r>
        <w:t xml:space="preserve"> Coupling biogeochemical tracers with fish growth reveals physiological and environmental controls on otolith chemistry. </w:t>
      </w:r>
      <w:r>
        <w:rPr>
          <w:i/>
          <w:iCs/>
        </w:rPr>
        <w:t>Ecol. Monogr.</w:t>
      </w:r>
      <w:r>
        <w:t xml:space="preserve"> </w:t>
      </w:r>
      <w:r>
        <w:rPr>
          <w:b/>
          <w:bCs/>
        </w:rPr>
        <w:t>87</w:t>
      </w:r>
      <w:r>
        <w:t>, 487–507 (2017).</w:t>
      </w:r>
    </w:p>
    <w:p w14:paraId="213F040B" w14:textId="77777777" w:rsidR="00BE26D4" w:rsidRDefault="00BE26D4" w:rsidP="00BE26D4">
      <w:pPr>
        <w:pStyle w:val="Bibliography"/>
      </w:pPr>
      <w:r>
        <w:t>17.</w:t>
      </w:r>
      <w:r>
        <w:tab/>
        <w:t xml:space="preserve">Izzo, C., Reis‐Santos, P. &amp; Gillanders, B. M. Otolith chemistry does not just reflect environmental conditions: A meta-analytic evaluation. </w:t>
      </w:r>
      <w:r>
        <w:rPr>
          <w:i/>
          <w:iCs/>
        </w:rPr>
        <w:t>Fish Fish.</w:t>
      </w:r>
      <w:r>
        <w:t xml:space="preserve"> </w:t>
      </w:r>
      <w:r>
        <w:rPr>
          <w:b/>
          <w:bCs/>
        </w:rPr>
        <w:t>19</w:t>
      </w:r>
      <w:r>
        <w:t>, 441–454 (2018).</w:t>
      </w:r>
    </w:p>
    <w:p w14:paraId="098AE899" w14:textId="77777777" w:rsidR="00BE26D4" w:rsidRDefault="00BE26D4" w:rsidP="00BE26D4">
      <w:pPr>
        <w:pStyle w:val="Bibliography"/>
      </w:pPr>
      <w:r>
        <w:t>18.</w:t>
      </w:r>
      <w:r>
        <w:tab/>
        <w:t xml:space="preserve">Elsdon, T. S. &amp; Gillanders, B. M. Fish otolith chemistry influenced by exposure to multiple environmental variables. </w:t>
      </w:r>
      <w:r>
        <w:rPr>
          <w:i/>
          <w:iCs/>
        </w:rPr>
        <w:t>J. Exp. Mar. Biol. Ecol.</w:t>
      </w:r>
      <w:r>
        <w:t xml:space="preserve"> </w:t>
      </w:r>
      <w:r>
        <w:rPr>
          <w:b/>
          <w:bCs/>
        </w:rPr>
        <w:t>313</w:t>
      </w:r>
      <w:r>
        <w:t>, 269–284 (2004).</w:t>
      </w:r>
    </w:p>
    <w:p w14:paraId="3109FDD0" w14:textId="77777777" w:rsidR="00BE26D4" w:rsidRDefault="00BE26D4" w:rsidP="00BE26D4">
      <w:pPr>
        <w:pStyle w:val="Bibliography"/>
      </w:pPr>
      <w:r>
        <w:t>19.</w:t>
      </w:r>
      <w:r>
        <w:tab/>
        <w:t xml:space="preserve">Khan, M. A., Miyan, K., Khan, S., Patel, D. K. &amp; Ansari, G. Studies on the Elemental Profile of Otoliths and Truss Network Analysis for Stock Discrimination of the Threatened Stinging Catfish </w:t>
      </w:r>
      <w:r>
        <w:rPr>
          <w:i/>
          <w:iCs/>
        </w:rPr>
        <w:t>Heteropneustes fossilis</w:t>
      </w:r>
      <w:r>
        <w:t xml:space="preserve"> (Bloch 1794) from the Ganga River and Its Tributaries. </w:t>
      </w:r>
      <w:r>
        <w:rPr>
          <w:i/>
          <w:iCs/>
        </w:rPr>
        <w:t>Zool. Stud.</w:t>
      </w:r>
      <w:r>
        <w:t xml:space="preserve"> </w:t>
      </w:r>
      <w:r>
        <w:rPr>
          <w:b/>
          <w:bCs/>
        </w:rPr>
        <w:t>51</w:t>
      </w:r>
      <w:r>
        <w:t>, 1195–1206 (2012).</w:t>
      </w:r>
    </w:p>
    <w:p w14:paraId="675AF24C" w14:textId="77777777" w:rsidR="00BE26D4" w:rsidRDefault="00BE26D4" w:rsidP="00BE26D4">
      <w:pPr>
        <w:pStyle w:val="Bibliography"/>
      </w:pPr>
      <w:r>
        <w:t>20.</w:t>
      </w:r>
      <w:r>
        <w:tab/>
        <w:t xml:space="preserve">Miyan, K., Khan, M. A. &amp; Khan, S. Stock structure delineation using variation in otolith chemistry of snakehead, </w:t>
      </w:r>
      <w:r>
        <w:rPr>
          <w:i/>
          <w:iCs/>
        </w:rPr>
        <w:t>Channa punctata</w:t>
      </w:r>
      <w:r>
        <w:t xml:space="preserve"> (Bloch, 1793), from three Indian rivers. </w:t>
      </w:r>
      <w:r>
        <w:rPr>
          <w:i/>
          <w:iCs/>
        </w:rPr>
        <w:t>J. Appl. Ichthyol.</w:t>
      </w:r>
      <w:r>
        <w:t xml:space="preserve"> </w:t>
      </w:r>
      <w:r>
        <w:rPr>
          <w:b/>
          <w:bCs/>
        </w:rPr>
        <w:t>30</w:t>
      </w:r>
      <w:r>
        <w:t>, 881–886 (2014).</w:t>
      </w:r>
    </w:p>
    <w:p w14:paraId="270E305E" w14:textId="77777777" w:rsidR="00BE26D4" w:rsidRDefault="00BE26D4" w:rsidP="00BE26D4">
      <w:pPr>
        <w:pStyle w:val="Bibliography"/>
      </w:pPr>
      <w:r>
        <w:lastRenderedPageBreak/>
        <w:t>21.</w:t>
      </w:r>
      <w:r>
        <w:tab/>
        <w:t xml:space="preserve">Miyan, K., Khan, M. A., Patel, D. K., Khan, S. &amp; Prasad, S. Otolith fingerprints reveal stock discrimination of </w:t>
      </w:r>
      <w:r>
        <w:rPr>
          <w:i/>
          <w:iCs/>
        </w:rPr>
        <w:t>Sperata seenghala</w:t>
      </w:r>
      <w:r>
        <w:t xml:space="preserve"> inhabiting the Gangetic river system. </w:t>
      </w:r>
      <w:r>
        <w:rPr>
          <w:i/>
          <w:iCs/>
        </w:rPr>
        <w:t>Ichthyol. Res.</w:t>
      </w:r>
      <w:r>
        <w:t xml:space="preserve"> </w:t>
      </w:r>
      <w:r>
        <w:rPr>
          <w:b/>
          <w:bCs/>
        </w:rPr>
        <w:t>63</w:t>
      </w:r>
      <w:r>
        <w:t>, 294–301 (2016).</w:t>
      </w:r>
    </w:p>
    <w:p w14:paraId="6662490F" w14:textId="77777777" w:rsidR="00BE26D4" w:rsidRDefault="00BE26D4" w:rsidP="00BE26D4">
      <w:pPr>
        <w:pStyle w:val="Bibliography"/>
      </w:pPr>
      <w:r>
        <w:t>22.</w:t>
      </w:r>
      <w:r>
        <w:tab/>
        <w:t xml:space="preserve">Fowler, A. M., Macreadie, P. I., Bishop, D. P. &amp; Booth, D. J. Using otolith microchemistry and shape to assess the habitat value of oil structures for reef fish. </w:t>
      </w:r>
      <w:r>
        <w:rPr>
          <w:i/>
          <w:iCs/>
        </w:rPr>
        <w:t>Mar. Environ. Res.</w:t>
      </w:r>
      <w:r>
        <w:t xml:space="preserve"> </w:t>
      </w:r>
      <w:r>
        <w:rPr>
          <w:b/>
          <w:bCs/>
        </w:rPr>
        <w:t>106</w:t>
      </w:r>
      <w:r>
        <w:t>, 103–113 (2015).</w:t>
      </w:r>
    </w:p>
    <w:p w14:paraId="6399A627" w14:textId="77777777" w:rsidR="00BE26D4" w:rsidRDefault="00BE26D4" w:rsidP="00BE26D4">
      <w:pPr>
        <w:pStyle w:val="Bibliography"/>
      </w:pPr>
      <w:r>
        <w:t>23.</w:t>
      </w:r>
      <w:r>
        <w:tab/>
        <w:t xml:space="preserve">Schilling, H. T. </w:t>
      </w:r>
      <w:r>
        <w:rPr>
          <w:i/>
          <w:iCs/>
        </w:rPr>
        <w:t>et al.</w:t>
      </w:r>
      <w:r>
        <w:t xml:space="preserve"> Evaluating estuarine nursery use and life history patterns of </w:t>
      </w:r>
      <w:r>
        <w:rPr>
          <w:i/>
          <w:iCs/>
        </w:rPr>
        <w:t>Pomatomus saltatrix</w:t>
      </w:r>
      <w:r>
        <w:t xml:space="preserve"> in eastern Australia. </w:t>
      </w:r>
      <w:r>
        <w:rPr>
          <w:i/>
          <w:iCs/>
        </w:rPr>
        <w:t>Mar. Ecol. Prog. Ser.</w:t>
      </w:r>
      <w:r>
        <w:t xml:space="preserve"> </w:t>
      </w:r>
      <w:r>
        <w:rPr>
          <w:b/>
          <w:bCs/>
        </w:rPr>
        <w:t>598</w:t>
      </w:r>
      <w:r>
        <w:t>, 187–199 (2018).</w:t>
      </w:r>
    </w:p>
    <w:p w14:paraId="188820FA" w14:textId="77777777" w:rsidR="00BE26D4" w:rsidRDefault="00BE26D4" w:rsidP="00BE26D4">
      <w:pPr>
        <w:pStyle w:val="Bibliography"/>
      </w:pPr>
      <w:r>
        <w:t>24.</w:t>
      </w:r>
      <w:r>
        <w:tab/>
        <w:t xml:space="preserve">Biolé, F. G. </w:t>
      </w:r>
      <w:r>
        <w:rPr>
          <w:i/>
          <w:iCs/>
        </w:rPr>
        <w:t>et al.</w:t>
      </w:r>
      <w:r>
        <w:t xml:space="preserve"> Fish stocks of </w:t>
      </w:r>
      <w:r>
        <w:rPr>
          <w:i/>
          <w:iCs/>
        </w:rPr>
        <w:t>Urophycis brasiliensis</w:t>
      </w:r>
      <w:r>
        <w:t xml:space="preserve"> revealed by otolith fingerprint and shape in the Southwestern Atlantic Ocean. </w:t>
      </w:r>
      <w:r>
        <w:rPr>
          <w:i/>
          <w:iCs/>
        </w:rPr>
        <w:t>Estuar. Coast. Shelf Sci.</w:t>
      </w:r>
      <w:r>
        <w:t xml:space="preserve"> </w:t>
      </w:r>
      <w:r>
        <w:rPr>
          <w:b/>
          <w:bCs/>
        </w:rPr>
        <w:t>229</w:t>
      </w:r>
      <w:r>
        <w:t>, 106406 (2019).</w:t>
      </w:r>
    </w:p>
    <w:p w14:paraId="3965E57F" w14:textId="77777777" w:rsidR="00BE26D4" w:rsidRDefault="00BE26D4" w:rsidP="00BE26D4">
      <w:pPr>
        <w:pStyle w:val="Bibliography"/>
      </w:pPr>
      <w:r>
        <w:t>25.</w:t>
      </w:r>
      <w:r>
        <w:tab/>
        <w:t xml:space="preserve">Maguffee, A. C., Reilly, R., Clark, R. &amp; Jones, M. L. Examining the potential of otolith chemistry to determine natal origins of wild Lake Michigan Chinook salmon. </w:t>
      </w:r>
      <w:r>
        <w:rPr>
          <w:i/>
          <w:iCs/>
        </w:rPr>
        <w:t>Can. J. Fish. Aquat. Sci.</w:t>
      </w:r>
      <w:r>
        <w:t xml:space="preserve"> (2019) doi:10.1139/cjfas-2018-0041.</w:t>
      </w:r>
    </w:p>
    <w:p w14:paraId="15220857" w14:textId="77777777" w:rsidR="00BE26D4" w:rsidRDefault="00BE26D4" w:rsidP="00BE26D4">
      <w:pPr>
        <w:pStyle w:val="Bibliography"/>
      </w:pPr>
      <w:r>
        <w:t>26.</w:t>
      </w:r>
      <w:r>
        <w:tab/>
        <w:t xml:space="preserve">Tanner, S. E., Vasconcelos, R. P., Cabral, H. N. &amp; Thorrold, S. R. Testing an otolith geochemistry approach to determine population structure and movements of European hake in the northeast Atlantic Ocean and Mediterranean Sea. </w:t>
      </w:r>
      <w:r>
        <w:rPr>
          <w:i/>
          <w:iCs/>
        </w:rPr>
        <w:t>Fish. Res.</w:t>
      </w:r>
      <w:r>
        <w:t xml:space="preserve"> </w:t>
      </w:r>
      <w:r>
        <w:rPr>
          <w:b/>
          <w:bCs/>
        </w:rPr>
        <w:t>125–126</w:t>
      </w:r>
      <w:r>
        <w:t>, 198–205 (2012).</w:t>
      </w:r>
    </w:p>
    <w:p w14:paraId="55A6A4DB" w14:textId="77777777" w:rsidR="00BE26D4" w:rsidRDefault="00BE26D4" w:rsidP="00BE26D4">
      <w:pPr>
        <w:pStyle w:val="Bibliography"/>
      </w:pPr>
      <w:r>
        <w:t>27.</w:t>
      </w:r>
      <w:r>
        <w:tab/>
        <w:t xml:space="preserve">Andrade, H. </w:t>
      </w:r>
      <w:r>
        <w:rPr>
          <w:i/>
          <w:iCs/>
        </w:rPr>
        <w:t>et al.</w:t>
      </w:r>
      <w:r>
        <w:t xml:space="preserve"> Ontogenetic movements of cod in Arctic fjords and the Barents Sea as revealed by otolith microchemistry. </w:t>
      </w:r>
      <w:r>
        <w:rPr>
          <w:i/>
          <w:iCs/>
        </w:rPr>
        <w:t>Polar Biol.</w:t>
      </w:r>
      <w:r>
        <w:t xml:space="preserve"> </w:t>
      </w:r>
      <w:r>
        <w:rPr>
          <w:b/>
          <w:bCs/>
        </w:rPr>
        <w:t>43</w:t>
      </w:r>
      <w:r>
        <w:t>, 409–421 (2020).</w:t>
      </w:r>
    </w:p>
    <w:p w14:paraId="750F48B0" w14:textId="77777777" w:rsidR="00BE26D4" w:rsidRDefault="00BE26D4" w:rsidP="00BE26D4">
      <w:pPr>
        <w:pStyle w:val="Bibliography"/>
      </w:pPr>
      <w:r>
        <w:t>28.</w:t>
      </w:r>
      <w:r>
        <w:tab/>
        <w:t xml:space="preserve">Warton, D. I. Why you cannot transform your way out of trouble for small counts. </w:t>
      </w:r>
      <w:r>
        <w:rPr>
          <w:i/>
          <w:iCs/>
        </w:rPr>
        <w:t>Biometrics</w:t>
      </w:r>
      <w:r>
        <w:t xml:space="preserve"> </w:t>
      </w:r>
      <w:r>
        <w:rPr>
          <w:b/>
          <w:bCs/>
        </w:rPr>
        <w:t>74</w:t>
      </w:r>
      <w:r>
        <w:t>, 362–368 (2018).</w:t>
      </w:r>
    </w:p>
    <w:p w14:paraId="66646DB0" w14:textId="77777777" w:rsidR="00BE26D4" w:rsidRDefault="00BE26D4" w:rsidP="00BE26D4">
      <w:pPr>
        <w:pStyle w:val="Bibliography"/>
      </w:pPr>
      <w:r>
        <w:t>29.</w:t>
      </w:r>
      <w:r>
        <w:tab/>
        <w:t xml:space="preserve">Foster, S. D. &amp; Bravington, M. V. A Poisson–Gamma model for analysis of ecological non-negative continuous data. </w:t>
      </w:r>
      <w:r>
        <w:rPr>
          <w:i/>
          <w:iCs/>
        </w:rPr>
        <w:t>Environ. Ecol. Stat.</w:t>
      </w:r>
      <w:r>
        <w:t xml:space="preserve"> </w:t>
      </w:r>
      <w:r>
        <w:rPr>
          <w:b/>
          <w:bCs/>
        </w:rPr>
        <w:t>20</w:t>
      </w:r>
      <w:r>
        <w:t>, 533–552 (2013).</w:t>
      </w:r>
    </w:p>
    <w:p w14:paraId="35D0EC8E" w14:textId="77777777" w:rsidR="00BE26D4" w:rsidRDefault="00BE26D4" w:rsidP="00BE26D4">
      <w:pPr>
        <w:pStyle w:val="Bibliography"/>
      </w:pPr>
      <w:r>
        <w:t>30.</w:t>
      </w:r>
      <w:r>
        <w:tab/>
        <w:t xml:space="preserve">Taylor, L. R. Aggregation, variance and the mean. </w:t>
      </w:r>
      <w:r>
        <w:rPr>
          <w:i/>
          <w:iCs/>
        </w:rPr>
        <w:t>Nature</w:t>
      </w:r>
      <w:r>
        <w:t xml:space="preserve"> </w:t>
      </w:r>
      <w:r>
        <w:rPr>
          <w:b/>
          <w:bCs/>
        </w:rPr>
        <w:t>189</w:t>
      </w:r>
      <w:r>
        <w:t>, 732–735 (1961).</w:t>
      </w:r>
    </w:p>
    <w:p w14:paraId="2B0FC17A" w14:textId="77777777" w:rsidR="00BE26D4" w:rsidRDefault="00BE26D4" w:rsidP="00BE26D4">
      <w:pPr>
        <w:pStyle w:val="Bibliography"/>
      </w:pPr>
      <w:r>
        <w:t>31.</w:t>
      </w:r>
      <w:r>
        <w:tab/>
        <w:t xml:space="preserve">Kendal, R. L., Coolen, I. &amp; Laland, K. N. The role of conformity in foraging when personal and social information conflict. </w:t>
      </w:r>
      <w:r>
        <w:rPr>
          <w:i/>
          <w:iCs/>
        </w:rPr>
        <w:t>Behav. Ecol.</w:t>
      </w:r>
      <w:r>
        <w:t xml:space="preserve"> </w:t>
      </w:r>
      <w:r>
        <w:rPr>
          <w:b/>
          <w:bCs/>
        </w:rPr>
        <w:t>15</w:t>
      </w:r>
      <w:r>
        <w:t>, 269–277 (2004).</w:t>
      </w:r>
    </w:p>
    <w:p w14:paraId="167E4083" w14:textId="77777777" w:rsidR="00BE26D4" w:rsidRDefault="00BE26D4" w:rsidP="00BE26D4">
      <w:pPr>
        <w:pStyle w:val="Bibliography"/>
      </w:pPr>
      <w:r>
        <w:lastRenderedPageBreak/>
        <w:t>32.</w:t>
      </w:r>
      <w:r>
        <w:tab/>
        <w:t xml:space="preserve">Warton, D. I., Wright, S. T. &amp; Wang, Y. Distance-based multivariate analyses confound location and dispersion effects. </w:t>
      </w:r>
      <w:r>
        <w:rPr>
          <w:i/>
          <w:iCs/>
        </w:rPr>
        <w:t>Methods Ecol. Evol.</w:t>
      </w:r>
      <w:r>
        <w:t xml:space="preserve"> </w:t>
      </w:r>
      <w:r>
        <w:rPr>
          <w:b/>
          <w:bCs/>
        </w:rPr>
        <w:t>3</w:t>
      </w:r>
      <w:r>
        <w:t>, 89–101 (2012).</w:t>
      </w:r>
    </w:p>
    <w:p w14:paraId="047D973E" w14:textId="77777777" w:rsidR="00BE26D4" w:rsidRDefault="00BE26D4" w:rsidP="00BE26D4">
      <w:pPr>
        <w:pStyle w:val="Bibliography"/>
      </w:pPr>
      <w:r>
        <w:t>33.</w:t>
      </w:r>
      <w:r>
        <w:tab/>
        <w:t xml:space="preserve">Warton, D. I., Foster, S. D., De’ath, G., Stoklosa, J. &amp; Dunstan, P. K. Model-based thinking for community ecology. </w:t>
      </w:r>
      <w:r>
        <w:rPr>
          <w:i/>
          <w:iCs/>
        </w:rPr>
        <w:t>Plant Ecol.</w:t>
      </w:r>
      <w:r>
        <w:t xml:space="preserve"> </w:t>
      </w:r>
      <w:r>
        <w:rPr>
          <w:b/>
          <w:bCs/>
        </w:rPr>
        <w:t>216</w:t>
      </w:r>
      <w:r>
        <w:t>, 669–682 (2015).</w:t>
      </w:r>
    </w:p>
    <w:p w14:paraId="611FDB18" w14:textId="77777777" w:rsidR="00BE26D4" w:rsidRDefault="00BE26D4" w:rsidP="00BE26D4">
      <w:pPr>
        <w:pStyle w:val="Bibliography"/>
      </w:pPr>
      <w:r>
        <w:t>34.</w:t>
      </w:r>
      <w:r>
        <w:tab/>
        <w:t xml:space="preserve">Wang, Y., Naumann, U., Wright, S. T. &amp; Warton, D. I. mvabund– an R package for model-based analysis of multivariate abundance data. </w:t>
      </w:r>
      <w:r>
        <w:rPr>
          <w:i/>
          <w:iCs/>
        </w:rPr>
        <w:t>Methods Ecol. Evol.</w:t>
      </w:r>
      <w:r>
        <w:t xml:space="preserve"> </w:t>
      </w:r>
      <w:r>
        <w:rPr>
          <w:b/>
          <w:bCs/>
        </w:rPr>
        <w:t>3</w:t>
      </w:r>
      <w:r>
        <w:t>, 471–474 (2012).</w:t>
      </w:r>
    </w:p>
    <w:p w14:paraId="1E25230E" w14:textId="77777777" w:rsidR="00BE26D4" w:rsidRDefault="00BE26D4" w:rsidP="00BE26D4">
      <w:pPr>
        <w:pStyle w:val="Bibliography"/>
      </w:pPr>
      <w:r>
        <w:t>35.</w:t>
      </w:r>
      <w:r>
        <w:tab/>
        <w:t xml:space="preserve">Niku, J., Warton, D. I., Hui, F. K. C. &amp; Taskinen, S. Generalized Linear Latent Variable Models for Multivariate Count and Biomass Data in Ecology. </w:t>
      </w:r>
      <w:r>
        <w:rPr>
          <w:i/>
          <w:iCs/>
        </w:rPr>
        <w:t>J. Agric. Biol. Environ. Stat.</w:t>
      </w:r>
      <w:r>
        <w:t xml:space="preserve"> </w:t>
      </w:r>
      <w:r>
        <w:rPr>
          <w:b/>
          <w:bCs/>
        </w:rPr>
        <w:t>22</w:t>
      </w:r>
      <w:r>
        <w:t>, 498–522 (2017).</w:t>
      </w:r>
    </w:p>
    <w:p w14:paraId="11BE82D1" w14:textId="77777777" w:rsidR="00BE26D4" w:rsidRDefault="00BE26D4" w:rsidP="00BE26D4">
      <w:pPr>
        <w:pStyle w:val="Bibliography"/>
      </w:pPr>
      <w:r>
        <w:t>36.</w:t>
      </w:r>
      <w:r>
        <w:tab/>
        <w:t xml:space="preserve">Dunn, P. K. &amp; Smyth, G. K. Randomized Quantile Residuals. </w:t>
      </w:r>
      <w:r>
        <w:rPr>
          <w:i/>
          <w:iCs/>
        </w:rPr>
        <w:t>J. Comput. Graph. Stat.</w:t>
      </w:r>
      <w:r>
        <w:t xml:space="preserve"> </w:t>
      </w:r>
      <w:r>
        <w:rPr>
          <w:b/>
          <w:bCs/>
        </w:rPr>
        <w:t>5</w:t>
      </w:r>
      <w:r>
        <w:t>, 236–244 (1996).</w:t>
      </w:r>
    </w:p>
    <w:p w14:paraId="54AD3E47" w14:textId="77777777" w:rsidR="00BE26D4" w:rsidRDefault="00BE26D4" w:rsidP="00BE26D4">
      <w:pPr>
        <w:pStyle w:val="Bibliography"/>
      </w:pPr>
      <w:r>
        <w:t>37.</w:t>
      </w:r>
      <w:r>
        <w:tab/>
        <w:t xml:space="preserve">Dunn, P. K. &amp; Smyth, G. K. Chapter 8: Generalized Linear Models: Diagnostics. in </w:t>
      </w:r>
      <w:r>
        <w:rPr>
          <w:i/>
          <w:iCs/>
        </w:rPr>
        <w:t>Generalized Linear Models With Examples in R</w:t>
      </w:r>
      <w:r>
        <w:t xml:space="preserve"> (eds. Dunn, P. K. &amp; Smyth, G. K.) 297–331 (Springer, 2018). doi:10.1007/978-1-4419-0118-7_8.</w:t>
      </w:r>
    </w:p>
    <w:p w14:paraId="153B0608" w14:textId="77777777" w:rsidR="00BE26D4" w:rsidRDefault="00BE26D4" w:rsidP="00BE26D4">
      <w:pPr>
        <w:pStyle w:val="Bibliography"/>
      </w:pPr>
      <w:r>
        <w:t>38.</w:t>
      </w:r>
      <w:r>
        <w:tab/>
        <w:t xml:space="preserve">Hui, F. K. C., Taskinen, S., Pledger, S., Foster, S. D. &amp; Warton, D. I. Model-based approaches to unconstrained ordination. </w:t>
      </w:r>
      <w:r>
        <w:rPr>
          <w:i/>
          <w:iCs/>
        </w:rPr>
        <w:t>Methods Ecol. Evol.</w:t>
      </w:r>
      <w:r>
        <w:t xml:space="preserve"> </w:t>
      </w:r>
      <w:r>
        <w:rPr>
          <w:b/>
          <w:bCs/>
        </w:rPr>
        <w:t>6</w:t>
      </w:r>
      <w:r>
        <w:t>, 399–411 (2015).</w:t>
      </w:r>
    </w:p>
    <w:p w14:paraId="14632B63" w14:textId="77777777" w:rsidR="00BE26D4" w:rsidRDefault="00BE26D4" w:rsidP="00BE26D4">
      <w:pPr>
        <w:pStyle w:val="Bibliography"/>
      </w:pPr>
      <w:r>
        <w:t>39.</w:t>
      </w:r>
      <w:r>
        <w:tab/>
        <w:t xml:space="preserve">Hui, F. K. C. boral – Bayesian Ordination and Regression Analysis of Multivariate Abundance Data in r. </w:t>
      </w:r>
      <w:r>
        <w:rPr>
          <w:i/>
          <w:iCs/>
        </w:rPr>
        <w:t>Methods Ecol. Evol.</w:t>
      </w:r>
      <w:r>
        <w:t xml:space="preserve"> </w:t>
      </w:r>
      <w:r>
        <w:rPr>
          <w:b/>
          <w:bCs/>
        </w:rPr>
        <w:t>7</w:t>
      </w:r>
      <w:r>
        <w:t>, 744–750 (2016).</w:t>
      </w:r>
    </w:p>
    <w:p w14:paraId="3B843D92" w14:textId="77777777" w:rsidR="00BE26D4" w:rsidRDefault="00BE26D4" w:rsidP="00BE26D4">
      <w:pPr>
        <w:pStyle w:val="Bibliography"/>
      </w:pPr>
      <w:r>
        <w:t>40.</w:t>
      </w:r>
      <w:r>
        <w:tab/>
        <w:t xml:space="preserve">Popovic, G. C., Warton, D. I., Thomson, F. J., Hui, F. K. C. &amp; Moles, A. T. Untangling direct species associations from indirect mediator species effects with graphical models. </w:t>
      </w:r>
      <w:r>
        <w:rPr>
          <w:i/>
          <w:iCs/>
        </w:rPr>
        <w:t>Methods Ecol. Evol.</w:t>
      </w:r>
      <w:r>
        <w:t xml:space="preserve"> </w:t>
      </w:r>
      <w:r>
        <w:rPr>
          <w:b/>
          <w:bCs/>
        </w:rPr>
        <w:t>10</w:t>
      </w:r>
      <w:r>
        <w:t>, 1571–1583 (2019).</w:t>
      </w:r>
    </w:p>
    <w:p w14:paraId="5B3AE440" w14:textId="77777777" w:rsidR="00BE26D4" w:rsidRDefault="00BE26D4" w:rsidP="00BE26D4">
      <w:pPr>
        <w:pStyle w:val="Bibliography"/>
      </w:pPr>
      <w:r>
        <w:t>41.</w:t>
      </w:r>
      <w:r>
        <w:tab/>
        <w:t xml:space="preserve">Jones, C. M., Palmer, M. &amp; Schaffler, J. J. Beyond Zar: the use and abuse of classification statistics for otolith chemistry. </w:t>
      </w:r>
      <w:r>
        <w:rPr>
          <w:i/>
          <w:iCs/>
        </w:rPr>
        <w:t>J. Fish Biol.</w:t>
      </w:r>
      <w:r>
        <w:t xml:space="preserve"> </w:t>
      </w:r>
      <w:r>
        <w:rPr>
          <w:b/>
          <w:bCs/>
        </w:rPr>
        <w:t>90</w:t>
      </w:r>
      <w:r>
        <w:t>, 492–504 (2017).</w:t>
      </w:r>
    </w:p>
    <w:p w14:paraId="7D535FC3" w14:textId="77777777" w:rsidR="00BE26D4" w:rsidRDefault="00BE26D4" w:rsidP="00BE26D4">
      <w:pPr>
        <w:pStyle w:val="Bibliography"/>
      </w:pPr>
      <w:r>
        <w:t>42.</w:t>
      </w:r>
      <w:r>
        <w:tab/>
        <w:t xml:space="preserve">Rahman, M. A. &amp; Awal, S. Development of Captive Breeding, Seed Production and Culture Techniques of Snakehead Fish for Species Conservation and Sustainable Aquaculture. </w:t>
      </w:r>
      <w:r>
        <w:rPr>
          <w:i/>
          <w:iCs/>
        </w:rPr>
        <w:t>Int. J. Adv. Agric. Environ. Eng.</w:t>
      </w:r>
      <w:r>
        <w:t xml:space="preserve"> </w:t>
      </w:r>
      <w:r>
        <w:rPr>
          <w:b/>
          <w:bCs/>
        </w:rPr>
        <w:t>3</w:t>
      </w:r>
      <w:r>
        <w:t>, 117–120 (2016).</w:t>
      </w:r>
    </w:p>
    <w:p w14:paraId="028DA6FE" w14:textId="77777777" w:rsidR="00BE26D4" w:rsidRDefault="00BE26D4" w:rsidP="00BE26D4">
      <w:pPr>
        <w:pStyle w:val="Bibliography"/>
      </w:pPr>
      <w:r>
        <w:lastRenderedPageBreak/>
        <w:t>43.</w:t>
      </w:r>
      <w:r>
        <w:tab/>
        <w:t xml:space="preserve">Khan, M. A., Khan, S. &amp; Miyan, K. Stock identification of the </w:t>
      </w:r>
      <w:r>
        <w:rPr>
          <w:i/>
          <w:iCs/>
        </w:rPr>
        <w:t>Channa striata</w:t>
      </w:r>
      <w:r>
        <w:t xml:space="preserve"> inhabiting the Gangetic River System using Truss Morphometry. </w:t>
      </w:r>
      <w:r>
        <w:rPr>
          <w:i/>
          <w:iCs/>
        </w:rPr>
        <w:t>Russ. J. Ecol.</w:t>
      </w:r>
      <w:r>
        <w:t xml:space="preserve"> </w:t>
      </w:r>
      <w:r>
        <w:rPr>
          <w:b/>
          <w:bCs/>
        </w:rPr>
        <w:t>50</w:t>
      </w:r>
      <w:r>
        <w:t>, 391–396 (2019).</w:t>
      </w:r>
    </w:p>
    <w:p w14:paraId="0F4C0829" w14:textId="77777777" w:rsidR="00BE26D4" w:rsidRDefault="00BE26D4" w:rsidP="00BE26D4">
      <w:pPr>
        <w:pStyle w:val="Bibliography"/>
      </w:pPr>
      <w:r>
        <w:t>44.</w:t>
      </w:r>
      <w:r>
        <w:tab/>
        <w:t xml:space="preserve">Phen, C., Thang, T. B., Baran, E. &amp; Vann, L. S. </w:t>
      </w:r>
      <w:r>
        <w:rPr>
          <w:i/>
          <w:iCs/>
        </w:rPr>
        <w:t xml:space="preserve">Biological reviews of important Cambodian fish species, based on FishBase 2004. Volume 1: </w:t>
      </w:r>
      <w:r>
        <w:t>Channa striata</w:t>
      </w:r>
      <w:r>
        <w:rPr>
          <w:i/>
          <w:iCs/>
        </w:rPr>
        <w:t xml:space="preserve">; </w:t>
      </w:r>
      <w:r>
        <w:t>Channa micropeltes</w:t>
      </w:r>
      <w:r>
        <w:rPr>
          <w:i/>
          <w:iCs/>
        </w:rPr>
        <w:t xml:space="preserve">; </w:t>
      </w:r>
      <w:r>
        <w:t>Barbonymus altus</w:t>
      </w:r>
      <w:r>
        <w:rPr>
          <w:i/>
          <w:iCs/>
        </w:rPr>
        <w:t xml:space="preserve">; </w:t>
      </w:r>
      <w:r>
        <w:t>Barbonymus gonionotus</w:t>
      </w:r>
      <w:r>
        <w:rPr>
          <w:i/>
          <w:iCs/>
        </w:rPr>
        <w:t xml:space="preserve">; </w:t>
      </w:r>
      <w:r>
        <w:t>Cyclocheilichthys apogon</w:t>
      </w:r>
      <w:r>
        <w:rPr>
          <w:i/>
          <w:iCs/>
        </w:rPr>
        <w:t xml:space="preserve">; </w:t>
      </w:r>
      <w:r>
        <w:t>Cyclocheilichthys enoplos</w:t>
      </w:r>
      <w:r>
        <w:rPr>
          <w:i/>
          <w:iCs/>
        </w:rPr>
        <w:t xml:space="preserve">; </w:t>
      </w:r>
      <w:r>
        <w:t>Henicorhynchus lineatus</w:t>
      </w:r>
      <w:r>
        <w:rPr>
          <w:i/>
          <w:iCs/>
        </w:rPr>
        <w:t xml:space="preserve">; </w:t>
      </w:r>
      <w:r>
        <w:t>Henicorhynchus siamensis</w:t>
      </w:r>
      <w:r>
        <w:rPr>
          <w:i/>
          <w:iCs/>
        </w:rPr>
        <w:t xml:space="preserve">; </w:t>
      </w:r>
      <w:r>
        <w:t>Pangasius hypophthalmus</w:t>
      </w:r>
      <w:r>
        <w:rPr>
          <w:i/>
          <w:iCs/>
        </w:rPr>
        <w:t xml:space="preserve">; </w:t>
      </w:r>
      <w:r>
        <w:t>Pangasius djambal. (WorldFish Center and Inland Fisheries Research and Development Institute, 2005).</w:t>
      </w:r>
    </w:p>
    <w:p w14:paraId="72E1D4FA" w14:textId="77777777" w:rsidR="00BE26D4" w:rsidRDefault="00BE26D4" w:rsidP="00BE26D4">
      <w:pPr>
        <w:pStyle w:val="Bibliography"/>
      </w:pPr>
      <w:r>
        <w:t>45.</w:t>
      </w:r>
      <w:r>
        <w:tab/>
        <w:t xml:space="preserve">War, M. &amp; Haniffa, M. A. Growth and survival of larval snakehead </w:t>
      </w:r>
      <w:r>
        <w:rPr>
          <w:i/>
          <w:iCs/>
        </w:rPr>
        <w:t>Channa striatus</w:t>
      </w:r>
      <w:r>
        <w:t xml:space="preserve"> (Bloch, 1793) fed different live feed organisms. </w:t>
      </w:r>
      <w:r>
        <w:rPr>
          <w:i/>
          <w:iCs/>
        </w:rPr>
        <w:t>Turk. J. Fish. Aquat. Sci.</w:t>
      </w:r>
      <w:r>
        <w:t xml:space="preserve"> </w:t>
      </w:r>
      <w:r>
        <w:rPr>
          <w:b/>
          <w:bCs/>
        </w:rPr>
        <w:t>11</w:t>
      </w:r>
      <w:r>
        <w:t>, 523–528 (2011).</w:t>
      </w:r>
    </w:p>
    <w:p w14:paraId="5CB4619F" w14:textId="77777777" w:rsidR="00BE26D4" w:rsidRDefault="00BE26D4" w:rsidP="00BE26D4">
      <w:pPr>
        <w:pStyle w:val="Bibliography"/>
      </w:pPr>
      <w:r>
        <w:t>46.</w:t>
      </w:r>
      <w:r>
        <w:tab/>
        <w:t xml:space="preserve">Cagauan, A. G. Exotic aquatic species introduction in the Philippines for aquaculture- A threat to biodiversity or a boon to the economy? </w:t>
      </w:r>
      <w:r>
        <w:rPr>
          <w:i/>
          <w:iCs/>
        </w:rPr>
        <w:t>J. Environ. Sci. Manag.</w:t>
      </w:r>
      <w:r>
        <w:t xml:space="preserve"> </w:t>
      </w:r>
      <w:r>
        <w:rPr>
          <w:b/>
          <w:bCs/>
        </w:rPr>
        <w:t>10</w:t>
      </w:r>
      <w:r>
        <w:t>, 48–62 (2007).</w:t>
      </w:r>
    </w:p>
    <w:p w14:paraId="0F11F2B2" w14:textId="77777777" w:rsidR="00BE26D4" w:rsidRDefault="00BE26D4" w:rsidP="00BE26D4">
      <w:pPr>
        <w:pStyle w:val="Bibliography"/>
      </w:pPr>
      <w:r>
        <w:t>47.</w:t>
      </w:r>
      <w:r>
        <w:tab/>
        <w:t xml:space="preserve">Jayaram, K. C. </w:t>
      </w:r>
      <w:r>
        <w:rPr>
          <w:i/>
          <w:iCs/>
        </w:rPr>
        <w:t>The Freshwater Fishes of the Indian Region</w:t>
      </w:r>
      <w:r>
        <w:t>. (Narendra Publishing House, 1999).</w:t>
      </w:r>
    </w:p>
    <w:p w14:paraId="3E9859A6" w14:textId="77777777" w:rsidR="00BE26D4" w:rsidRDefault="00BE26D4" w:rsidP="00BE26D4">
      <w:pPr>
        <w:pStyle w:val="Bibliography"/>
      </w:pPr>
      <w:r>
        <w:t>48.</w:t>
      </w:r>
      <w:r>
        <w:tab/>
        <w:t xml:space="preserve">Talwar, P. K. &amp; Jhingran, A. G. </w:t>
      </w:r>
      <w:r>
        <w:rPr>
          <w:i/>
          <w:iCs/>
        </w:rPr>
        <w:t>Inland fishes of India and adjacent countries</w:t>
      </w:r>
      <w:r>
        <w:t>. vol. 2 (CRC Press, 1991).</w:t>
      </w:r>
    </w:p>
    <w:p w14:paraId="75B41DFA" w14:textId="77777777" w:rsidR="00BE26D4" w:rsidRDefault="00BE26D4" w:rsidP="00BE26D4">
      <w:pPr>
        <w:pStyle w:val="Bibliography"/>
      </w:pPr>
      <w:r>
        <w:t>49.</w:t>
      </w:r>
      <w:r>
        <w:tab/>
        <w:t xml:space="preserve">R Core Team. </w:t>
      </w:r>
      <w:r>
        <w:rPr>
          <w:i/>
          <w:iCs/>
        </w:rPr>
        <w:t>R: A language and environment for statistical computing</w:t>
      </w:r>
      <w:r>
        <w:t>. (R Foundation for Statistical Computing, 2019).</w:t>
      </w:r>
    </w:p>
    <w:p w14:paraId="19EEF682" w14:textId="77777777" w:rsidR="00BE26D4" w:rsidRDefault="00BE26D4" w:rsidP="00BE26D4">
      <w:pPr>
        <w:pStyle w:val="Bibliography"/>
      </w:pPr>
      <w:r>
        <w:t>50.</w:t>
      </w:r>
      <w:r>
        <w:tab/>
        <w:t xml:space="preserve">Libungan, L. A. &amp; Pálsson, S. ShapeR: An R Package to Study Otolith Shape Variation among Fish Populations. </w:t>
      </w:r>
      <w:r>
        <w:rPr>
          <w:i/>
          <w:iCs/>
        </w:rPr>
        <w:t>PLOS ONE</w:t>
      </w:r>
      <w:r>
        <w:t xml:space="preserve"> </w:t>
      </w:r>
      <w:r>
        <w:rPr>
          <w:b/>
          <w:bCs/>
        </w:rPr>
        <w:t>10</w:t>
      </w:r>
      <w:r>
        <w:t>, e0121102 (2015).</w:t>
      </w:r>
    </w:p>
    <w:p w14:paraId="7F73A846" w14:textId="77777777" w:rsidR="00BE26D4" w:rsidRDefault="00BE26D4" w:rsidP="00BE26D4">
      <w:pPr>
        <w:pStyle w:val="Bibliography"/>
      </w:pPr>
      <w:r>
        <w:t>51.</w:t>
      </w:r>
      <w:r>
        <w:tab/>
        <w:t xml:space="preserve">Graps, A. An introduction to wavelets. </w:t>
      </w:r>
      <w:r>
        <w:rPr>
          <w:i/>
          <w:iCs/>
        </w:rPr>
        <w:t>IEEE Comput. Sci. Eng.</w:t>
      </w:r>
      <w:r>
        <w:t xml:space="preserve"> </w:t>
      </w:r>
      <w:r>
        <w:rPr>
          <w:b/>
          <w:bCs/>
        </w:rPr>
        <w:t>2</w:t>
      </w:r>
      <w:r>
        <w:t>, 50–61 (1995).</w:t>
      </w:r>
    </w:p>
    <w:p w14:paraId="130B7779" w14:textId="77777777" w:rsidR="00BE26D4" w:rsidRDefault="00BE26D4" w:rsidP="00BE26D4">
      <w:pPr>
        <w:pStyle w:val="Bibliography"/>
      </w:pPr>
      <w:r>
        <w:t>52.</w:t>
      </w:r>
      <w:r>
        <w:tab/>
        <w:t xml:space="preserve">Turan, C. The use of otolith shape and chemistry to determine stock structure of Mediterranean horse mackerel </w:t>
      </w:r>
      <w:r>
        <w:rPr>
          <w:i/>
          <w:iCs/>
        </w:rPr>
        <w:t>Trachurus mediterraneus</w:t>
      </w:r>
      <w:r>
        <w:t xml:space="preserve"> (Steindachner). </w:t>
      </w:r>
      <w:r>
        <w:rPr>
          <w:i/>
          <w:iCs/>
        </w:rPr>
        <w:t>J. Fish Biol.</w:t>
      </w:r>
      <w:r>
        <w:t xml:space="preserve"> </w:t>
      </w:r>
      <w:r>
        <w:rPr>
          <w:b/>
          <w:bCs/>
        </w:rPr>
        <w:t>69</w:t>
      </w:r>
      <w:r>
        <w:t>, 165–180 (2006).</w:t>
      </w:r>
    </w:p>
    <w:p w14:paraId="39F3221E" w14:textId="77777777" w:rsidR="00BE26D4" w:rsidRDefault="00BE26D4" w:rsidP="00BE26D4">
      <w:pPr>
        <w:pStyle w:val="Bibliography"/>
      </w:pPr>
      <w:r>
        <w:t>53.</w:t>
      </w:r>
      <w:r>
        <w:tab/>
        <w:t xml:space="preserve">Oksanen, J. </w:t>
      </w:r>
      <w:r>
        <w:rPr>
          <w:i/>
          <w:iCs/>
        </w:rPr>
        <w:t>vegan: Community Ecology Package</w:t>
      </w:r>
      <w:r>
        <w:t>. (2019).</w:t>
      </w:r>
    </w:p>
    <w:p w14:paraId="3F70A57A" w14:textId="77777777" w:rsidR="00BE26D4" w:rsidRDefault="00BE26D4" w:rsidP="00BE26D4">
      <w:pPr>
        <w:pStyle w:val="Bibliography"/>
      </w:pPr>
      <w:r>
        <w:t>54.</w:t>
      </w:r>
      <w:r>
        <w:tab/>
        <w:t xml:space="preserve">Venables, W. N. &amp; Ripley, B. D. </w:t>
      </w:r>
      <w:r>
        <w:rPr>
          <w:i/>
          <w:iCs/>
        </w:rPr>
        <w:t>Modern applied statistics with S-PLUS</w:t>
      </w:r>
      <w:r>
        <w:t>. (Springer Science &amp; Business Media, 2013).</w:t>
      </w:r>
    </w:p>
    <w:p w14:paraId="5F890539" w14:textId="77777777" w:rsidR="00BE26D4" w:rsidRDefault="00BE26D4" w:rsidP="00BE26D4">
      <w:pPr>
        <w:pStyle w:val="Bibliography"/>
      </w:pPr>
      <w:r>
        <w:t>55.</w:t>
      </w:r>
      <w:r>
        <w:tab/>
        <w:t xml:space="preserve">Warton, D. I. Raw data graphing: an informative but under-utilized tool for the analysis of multivariate abundances. </w:t>
      </w:r>
      <w:r>
        <w:rPr>
          <w:i/>
          <w:iCs/>
        </w:rPr>
        <w:t>Austral Ecol.</w:t>
      </w:r>
      <w:r>
        <w:t xml:space="preserve"> </w:t>
      </w:r>
      <w:r>
        <w:rPr>
          <w:b/>
          <w:bCs/>
        </w:rPr>
        <w:t>33</w:t>
      </w:r>
      <w:r>
        <w:t>, 290–300 (2008).</w:t>
      </w:r>
    </w:p>
    <w:p w14:paraId="269A359F" w14:textId="77777777" w:rsidR="00BE26D4" w:rsidRDefault="00BE26D4" w:rsidP="00BE26D4">
      <w:pPr>
        <w:pStyle w:val="Bibliography"/>
      </w:pPr>
      <w:r>
        <w:lastRenderedPageBreak/>
        <w:t>56.</w:t>
      </w:r>
      <w:r>
        <w:tab/>
        <w:t xml:space="preserve">Begg, G. A., Friedland, K. D. &amp; Pearce, J. B. Stock identification and its role in stock assessment and fisheries management: an overview. </w:t>
      </w:r>
      <w:r>
        <w:rPr>
          <w:i/>
          <w:iCs/>
        </w:rPr>
        <w:t>Fish. Res.</w:t>
      </w:r>
      <w:r>
        <w:t xml:space="preserve"> </w:t>
      </w:r>
      <w:r>
        <w:rPr>
          <w:b/>
          <w:bCs/>
        </w:rPr>
        <w:t>43</w:t>
      </w:r>
      <w:r>
        <w:t>, 1–8 (1999).</w:t>
      </w:r>
    </w:p>
    <w:p w14:paraId="0507ED68" w14:textId="77777777" w:rsidR="00BE26D4" w:rsidRDefault="00BE26D4" w:rsidP="00BE26D4">
      <w:pPr>
        <w:pStyle w:val="Bibliography"/>
      </w:pPr>
      <w:r>
        <w:t>57.</w:t>
      </w:r>
      <w:r>
        <w:tab/>
        <w:t xml:space="preserve">Sengupta, B. Water Quality Status of Yamuna River (1999-2005), Assessment and Development of River Basin Series: ADSORBS/41/2006-07. </w:t>
      </w:r>
      <w:r>
        <w:rPr>
          <w:i/>
          <w:iCs/>
        </w:rPr>
        <w:t>Cent. Pollut. Control Board Delhi</w:t>
      </w:r>
      <w:r>
        <w:t xml:space="preserve"> (2006).</w:t>
      </w:r>
    </w:p>
    <w:p w14:paraId="1C2B5DB0" w14:textId="77777777" w:rsidR="00BE26D4" w:rsidRDefault="00BE26D4" w:rsidP="00BE26D4">
      <w:pPr>
        <w:pStyle w:val="Bibliography"/>
      </w:pPr>
      <w:r>
        <w:t>58.</w:t>
      </w:r>
      <w:r>
        <w:tab/>
        <w:t xml:space="preserve">Bhardwaj, R., Gupta, A. &amp; Garg, J. K. Evaluation of heavy metal contamination using environmetrics and indexing approach for River Yamuna, Delhi stretch, India. </w:t>
      </w:r>
      <w:r>
        <w:rPr>
          <w:i/>
          <w:iCs/>
        </w:rPr>
        <w:t>Water Sci.</w:t>
      </w:r>
      <w:r>
        <w:t xml:space="preserve"> </w:t>
      </w:r>
      <w:r>
        <w:rPr>
          <w:b/>
          <w:bCs/>
        </w:rPr>
        <w:t>31</w:t>
      </w:r>
      <w:r>
        <w:t>, 52–66 (2017).</w:t>
      </w:r>
    </w:p>
    <w:p w14:paraId="58710F07" w14:textId="4DE6315D" w:rsidR="00ED2413" w:rsidRPr="00AA122B" w:rsidRDefault="00171EEC" w:rsidP="004753C2">
      <w:pPr>
        <w:spacing w:line="360" w:lineRule="auto"/>
        <w:rPr>
          <w:b/>
          <w:sz w:val="24"/>
          <w:szCs w:val="24"/>
        </w:rPr>
      </w:pPr>
      <w:r>
        <w:rPr>
          <w:b/>
          <w:sz w:val="24"/>
          <w:szCs w:val="24"/>
        </w:rPr>
        <w:fldChar w:fldCharType="end"/>
      </w:r>
    </w:p>
    <w:p w14:paraId="075D6E02" w14:textId="77777777" w:rsidR="0092400B" w:rsidRDefault="0092400B" w:rsidP="00E85BA0">
      <w:pPr>
        <w:spacing w:line="360" w:lineRule="auto"/>
        <w:ind w:left="720" w:hanging="720"/>
        <w:rPr>
          <w:b/>
          <w:bCs/>
          <w:sz w:val="24"/>
          <w:szCs w:val="24"/>
        </w:rPr>
      </w:pPr>
      <w:r>
        <w:rPr>
          <w:b/>
          <w:bCs/>
          <w:sz w:val="24"/>
          <w:szCs w:val="24"/>
        </w:rPr>
        <w:br w:type="page"/>
      </w:r>
    </w:p>
    <w:p w14:paraId="0C012858" w14:textId="1F07BFFF" w:rsidR="00CB0841" w:rsidRPr="00AA122B" w:rsidRDefault="00CB0841" w:rsidP="004753C2">
      <w:pPr>
        <w:spacing w:line="360" w:lineRule="auto"/>
        <w:rPr>
          <w:b/>
          <w:bCs/>
          <w:sz w:val="24"/>
          <w:szCs w:val="24"/>
        </w:rPr>
      </w:pPr>
      <w:r w:rsidRPr="00AA122B">
        <w:rPr>
          <w:b/>
          <w:bCs/>
          <w:sz w:val="24"/>
          <w:szCs w:val="24"/>
        </w:rPr>
        <w:lastRenderedPageBreak/>
        <w:t>Tables</w:t>
      </w:r>
    </w:p>
    <w:p w14:paraId="56E9B564" w14:textId="0E3E184E" w:rsidR="00CB0841" w:rsidRPr="00AA122B" w:rsidRDefault="00CB0841" w:rsidP="004753C2">
      <w:pPr>
        <w:spacing w:line="360" w:lineRule="auto"/>
        <w:rPr>
          <w:sz w:val="24"/>
          <w:szCs w:val="24"/>
        </w:rPr>
      </w:pPr>
      <w:r w:rsidRPr="00AA122B">
        <w:rPr>
          <w:b/>
          <w:bCs/>
          <w:sz w:val="24"/>
          <w:szCs w:val="24"/>
        </w:rPr>
        <w:t xml:space="preserve">Table 1 </w:t>
      </w:r>
      <w:r w:rsidRPr="00AA122B">
        <w:rPr>
          <w:sz w:val="24"/>
          <w:szCs w:val="24"/>
        </w:rPr>
        <w:t>Univariate GLM results for the otolith chemistry analysis. For each element, the Likelihood Ratio test statistic (LR; 2 dp) and</w:t>
      </w:r>
      <w:r w:rsidR="00F7039E">
        <w:rPr>
          <w:sz w:val="24"/>
          <w:szCs w:val="24"/>
        </w:rPr>
        <w:t xml:space="preserve"> </w:t>
      </w:r>
      <w:r w:rsidRPr="00AA122B">
        <w:rPr>
          <w:i/>
          <w:iCs/>
          <w:sz w:val="24"/>
          <w:szCs w:val="24"/>
        </w:rPr>
        <w:t>P</w:t>
      </w:r>
      <w:r w:rsidRPr="00AA122B">
        <w:rPr>
          <w:sz w:val="24"/>
          <w:szCs w:val="24"/>
        </w:rPr>
        <w:t>-value (3 dp) are shown as well as the % contribution to the multivariate differences (2 dp).</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3"/>
        <w:gridCol w:w="1919"/>
        <w:gridCol w:w="1803"/>
        <w:gridCol w:w="1934"/>
      </w:tblGrid>
      <w:tr w:rsidR="00CB0841" w:rsidRPr="00AA122B" w14:paraId="6F505707" w14:textId="77777777" w:rsidTr="00820D2A">
        <w:tc>
          <w:tcPr>
            <w:tcW w:w="1803" w:type="dxa"/>
            <w:tcBorders>
              <w:top w:val="single" w:sz="4" w:space="0" w:color="auto"/>
              <w:bottom w:val="single" w:sz="4" w:space="0" w:color="auto"/>
            </w:tcBorders>
          </w:tcPr>
          <w:p w14:paraId="5EE0A434" w14:textId="77777777" w:rsidR="00CB0841" w:rsidRPr="00AA122B" w:rsidRDefault="00CB0841" w:rsidP="004753C2">
            <w:pPr>
              <w:spacing w:line="360" w:lineRule="auto"/>
              <w:rPr>
                <w:b/>
                <w:bCs/>
                <w:sz w:val="24"/>
                <w:szCs w:val="24"/>
              </w:rPr>
            </w:pPr>
            <w:r w:rsidRPr="00AA122B">
              <w:rPr>
                <w:b/>
                <w:bCs/>
                <w:sz w:val="24"/>
                <w:szCs w:val="24"/>
              </w:rPr>
              <w:t>Element</w:t>
            </w:r>
          </w:p>
        </w:tc>
        <w:tc>
          <w:tcPr>
            <w:tcW w:w="1919" w:type="dxa"/>
            <w:tcBorders>
              <w:top w:val="single" w:sz="4" w:space="0" w:color="auto"/>
              <w:bottom w:val="single" w:sz="4" w:space="0" w:color="auto"/>
            </w:tcBorders>
          </w:tcPr>
          <w:p w14:paraId="6B085341" w14:textId="77777777" w:rsidR="00CB0841" w:rsidRPr="00AA122B" w:rsidRDefault="00CB0841" w:rsidP="004753C2">
            <w:pPr>
              <w:spacing w:line="360" w:lineRule="auto"/>
              <w:rPr>
                <w:b/>
                <w:bCs/>
                <w:sz w:val="24"/>
                <w:szCs w:val="24"/>
              </w:rPr>
            </w:pPr>
            <w:r w:rsidRPr="00AA122B">
              <w:rPr>
                <w:b/>
                <w:bCs/>
                <w:sz w:val="24"/>
                <w:szCs w:val="24"/>
              </w:rPr>
              <w:t>LR</w:t>
            </w:r>
          </w:p>
        </w:tc>
        <w:tc>
          <w:tcPr>
            <w:tcW w:w="1803" w:type="dxa"/>
            <w:tcBorders>
              <w:top w:val="single" w:sz="4" w:space="0" w:color="auto"/>
              <w:bottom w:val="single" w:sz="4" w:space="0" w:color="auto"/>
            </w:tcBorders>
          </w:tcPr>
          <w:p w14:paraId="396EC1D3" w14:textId="77777777" w:rsidR="00CB0841" w:rsidRPr="00AA122B" w:rsidRDefault="00CB0841" w:rsidP="004753C2">
            <w:pPr>
              <w:spacing w:line="360" w:lineRule="auto"/>
              <w:rPr>
                <w:b/>
                <w:bCs/>
                <w:sz w:val="24"/>
                <w:szCs w:val="24"/>
              </w:rPr>
            </w:pPr>
            <w:r w:rsidRPr="00AA122B">
              <w:rPr>
                <w:b/>
                <w:bCs/>
                <w:i/>
                <w:iCs/>
                <w:sz w:val="24"/>
                <w:szCs w:val="24"/>
              </w:rPr>
              <w:t>P</w:t>
            </w:r>
            <w:r w:rsidRPr="00AA122B">
              <w:rPr>
                <w:b/>
                <w:bCs/>
                <w:sz w:val="24"/>
                <w:szCs w:val="24"/>
              </w:rPr>
              <w:t>-value</w:t>
            </w:r>
          </w:p>
        </w:tc>
        <w:tc>
          <w:tcPr>
            <w:tcW w:w="1934" w:type="dxa"/>
            <w:tcBorders>
              <w:top w:val="single" w:sz="4" w:space="0" w:color="auto"/>
              <w:bottom w:val="single" w:sz="4" w:space="0" w:color="auto"/>
            </w:tcBorders>
          </w:tcPr>
          <w:p w14:paraId="690E93FE" w14:textId="77777777" w:rsidR="00CB0841" w:rsidRPr="00AA122B" w:rsidRDefault="00CB0841" w:rsidP="004753C2">
            <w:pPr>
              <w:spacing w:line="360" w:lineRule="auto"/>
              <w:rPr>
                <w:b/>
                <w:bCs/>
                <w:sz w:val="24"/>
                <w:szCs w:val="24"/>
              </w:rPr>
            </w:pPr>
            <w:r w:rsidRPr="00AA122B">
              <w:rPr>
                <w:b/>
                <w:bCs/>
                <w:sz w:val="24"/>
                <w:szCs w:val="24"/>
              </w:rPr>
              <w:t>% Contribution</w:t>
            </w:r>
          </w:p>
        </w:tc>
      </w:tr>
      <w:tr w:rsidR="00820D2A" w:rsidRPr="00AA122B" w14:paraId="2E1FB88E" w14:textId="77777777" w:rsidTr="00E85BA0">
        <w:tc>
          <w:tcPr>
            <w:tcW w:w="1803" w:type="dxa"/>
            <w:tcBorders>
              <w:top w:val="single" w:sz="4" w:space="0" w:color="auto"/>
            </w:tcBorders>
          </w:tcPr>
          <w:p w14:paraId="7827ACFD" w14:textId="2F2D3331" w:rsidR="00820D2A" w:rsidRPr="00820D2A" w:rsidRDefault="00820D2A" w:rsidP="00820D2A">
            <w:pPr>
              <w:spacing w:line="360" w:lineRule="auto"/>
              <w:rPr>
                <w:sz w:val="24"/>
                <w:szCs w:val="24"/>
              </w:rPr>
            </w:pPr>
            <w:r w:rsidRPr="00E85BA0">
              <w:rPr>
                <w:sz w:val="24"/>
                <w:szCs w:val="24"/>
              </w:rPr>
              <w:t>Na</w:t>
            </w:r>
          </w:p>
        </w:tc>
        <w:tc>
          <w:tcPr>
            <w:tcW w:w="1919" w:type="dxa"/>
            <w:tcBorders>
              <w:top w:val="single" w:sz="4" w:space="0" w:color="auto"/>
            </w:tcBorders>
            <w:vAlign w:val="bottom"/>
          </w:tcPr>
          <w:p w14:paraId="25245315" w14:textId="7411B62A" w:rsidR="00820D2A" w:rsidRPr="00820D2A" w:rsidRDefault="00820D2A" w:rsidP="00820D2A">
            <w:pPr>
              <w:spacing w:line="360" w:lineRule="auto"/>
              <w:rPr>
                <w:sz w:val="24"/>
                <w:szCs w:val="24"/>
              </w:rPr>
            </w:pPr>
            <w:r w:rsidRPr="00E85BA0">
              <w:rPr>
                <w:rFonts w:ascii="Calibri" w:hAnsi="Calibri" w:cs="Calibri"/>
                <w:color w:val="000000"/>
                <w:sz w:val="24"/>
                <w:szCs w:val="24"/>
              </w:rPr>
              <w:t>296.57</w:t>
            </w:r>
          </w:p>
        </w:tc>
        <w:tc>
          <w:tcPr>
            <w:tcW w:w="1803" w:type="dxa"/>
            <w:tcBorders>
              <w:top w:val="single" w:sz="4" w:space="0" w:color="auto"/>
            </w:tcBorders>
          </w:tcPr>
          <w:p w14:paraId="7D941921" w14:textId="66866184" w:rsidR="00820D2A" w:rsidRPr="00820D2A" w:rsidRDefault="00820D2A" w:rsidP="00820D2A">
            <w:pPr>
              <w:spacing w:line="360" w:lineRule="auto"/>
              <w:rPr>
                <w:sz w:val="24"/>
                <w:szCs w:val="24"/>
              </w:rPr>
            </w:pPr>
            <w:r w:rsidRPr="00E85BA0">
              <w:rPr>
                <w:sz w:val="24"/>
                <w:szCs w:val="24"/>
              </w:rPr>
              <w:t>&lt;0.001</w:t>
            </w:r>
          </w:p>
        </w:tc>
        <w:tc>
          <w:tcPr>
            <w:tcW w:w="1934" w:type="dxa"/>
            <w:tcBorders>
              <w:top w:val="single" w:sz="4" w:space="0" w:color="auto"/>
            </w:tcBorders>
          </w:tcPr>
          <w:p w14:paraId="3594F249" w14:textId="4C57F352" w:rsidR="00820D2A" w:rsidRPr="00820D2A" w:rsidRDefault="00820D2A" w:rsidP="00820D2A">
            <w:pPr>
              <w:spacing w:line="360" w:lineRule="auto"/>
              <w:rPr>
                <w:sz w:val="24"/>
                <w:szCs w:val="24"/>
              </w:rPr>
            </w:pPr>
            <w:r w:rsidRPr="00E85BA0">
              <w:rPr>
                <w:sz w:val="24"/>
                <w:szCs w:val="24"/>
              </w:rPr>
              <w:t>25.84</w:t>
            </w:r>
          </w:p>
        </w:tc>
      </w:tr>
      <w:tr w:rsidR="00820D2A" w:rsidRPr="00AA122B" w14:paraId="221020F0" w14:textId="77777777" w:rsidTr="00E85BA0">
        <w:tc>
          <w:tcPr>
            <w:tcW w:w="1803" w:type="dxa"/>
          </w:tcPr>
          <w:p w14:paraId="11F7F7DB" w14:textId="651E7FFB" w:rsidR="00820D2A" w:rsidRPr="00820D2A" w:rsidRDefault="00820D2A" w:rsidP="00820D2A">
            <w:pPr>
              <w:spacing w:line="360" w:lineRule="auto"/>
              <w:rPr>
                <w:sz w:val="24"/>
                <w:szCs w:val="24"/>
              </w:rPr>
            </w:pPr>
            <w:r w:rsidRPr="00E85BA0">
              <w:rPr>
                <w:sz w:val="24"/>
                <w:szCs w:val="24"/>
              </w:rPr>
              <w:t>Sr</w:t>
            </w:r>
          </w:p>
        </w:tc>
        <w:tc>
          <w:tcPr>
            <w:tcW w:w="1919" w:type="dxa"/>
            <w:vAlign w:val="bottom"/>
          </w:tcPr>
          <w:p w14:paraId="70EC3EFC" w14:textId="5E20AF4D" w:rsidR="00820D2A" w:rsidRPr="00820D2A" w:rsidRDefault="00820D2A" w:rsidP="00820D2A">
            <w:pPr>
              <w:spacing w:line="360" w:lineRule="auto"/>
              <w:rPr>
                <w:sz w:val="24"/>
                <w:szCs w:val="24"/>
              </w:rPr>
            </w:pPr>
            <w:r w:rsidRPr="00E85BA0">
              <w:rPr>
                <w:rFonts w:ascii="Calibri" w:hAnsi="Calibri" w:cs="Calibri"/>
                <w:color w:val="000000"/>
                <w:sz w:val="24"/>
                <w:szCs w:val="24"/>
              </w:rPr>
              <w:t>216.61</w:t>
            </w:r>
          </w:p>
        </w:tc>
        <w:tc>
          <w:tcPr>
            <w:tcW w:w="1803" w:type="dxa"/>
          </w:tcPr>
          <w:p w14:paraId="32392CC1" w14:textId="2DBB6289" w:rsidR="00820D2A" w:rsidRPr="00820D2A" w:rsidRDefault="00820D2A" w:rsidP="00820D2A">
            <w:pPr>
              <w:spacing w:line="360" w:lineRule="auto"/>
              <w:rPr>
                <w:sz w:val="24"/>
                <w:szCs w:val="24"/>
              </w:rPr>
            </w:pPr>
            <w:r w:rsidRPr="00E85BA0">
              <w:rPr>
                <w:sz w:val="24"/>
                <w:szCs w:val="24"/>
              </w:rPr>
              <w:t>&lt;0.001</w:t>
            </w:r>
          </w:p>
        </w:tc>
        <w:tc>
          <w:tcPr>
            <w:tcW w:w="1934" w:type="dxa"/>
          </w:tcPr>
          <w:p w14:paraId="5676AE78" w14:textId="08BFE74F" w:rsidR="00820D2A" w:rsidRPr="00820D2A" w:rsidRDefault="00820D2A" w:rsidP="00820D2A">
            <w:pPr>
              <w:spacing w:line="360" w:lineRule="auto"/>
              <w:rPr>
                <w:sz w:val="24"/>
                <w:szCs w:val="24"/>
              </w:rPr>
            </w:pPr>
            <w:r w:rsidRPr="00E85BA0">
              <w:rPr>
                <w:sz w:val="24"/>
                <w:szCs w:val="24"/>
              </w:rPr>
              <w:t>18.87</w:t>
            </w:r>
          </w:p>
        </w:tc>
      </w:tr>
      <w:tr w:rsidR="00820D2A" w:rsidRPr="00AA122B" w14:paraId="4DB310EA" w14:textId="77777777" w:rsidTr="00E85BA0">
        <w:tc>
          <w:tcPr>
            <w:tcW w:w="1803" w:type="dxa"/>
          </w:tcPr>
          <w:p w14:paraId="5FCC6DE1" w14:textId="45196464" w:rsidR="00820D2A" w:rsidRPr="00820D2A" w:rsidRDefault="00820D2A" w:rsidP="00820D2A">
            <w:pPr>
              <w:spacing w:line="360" w:lineRule="auto"/>
              <w:rPr>
                <w:sz w:val="24"/>
                <w:szCs w:val="24"/>
              </w:rPr>
            </w:pPr>
            <w:r w:rsidRPr="00E85BA0">
              <w:rPr>
                <w:sz w:val="24"/>
                <w:szCs w:val="24"/>
              </w:rPr>
              <w:t>Mg</w:t>
            </w:r>
          </w:p>
        </w:tc>
        <w:tc>
          <w:tcPr>
            <w:tcW w:w="1919" w:type="dxa"/>
            <w:vAlign w:val="bottom"/>
          </w:tcPr>
          <w:p w14:paraId="40A030A6" w14:textId="7A2D2DFC" w:rsidR="00820D2A" w:rsidRPr="00820D2A" w:rsidRDefault="00820D2A" w:rsidP="00820D2A">
            <w:pPr>
              <w:spacing w:line="360" w:lineRule="auto"/>
              <w:rPr>
                <w:sz w:val="24"/>
                <w:szCs w:val="24"/>
              </w:rPr>
            </w:pPr>
            <w:r w:rsidRPr="00E85BA0">
              <w:rPr>
                <w:rFonts w:ascii="Calibri" w:hAnsi="Calibri" w:cs="Calibri"/>
                <w:color w:val="000000"/>
                <w:sz w:val="24"/>
                <w:szCs w:val="24"/>
              </w:rPr>
              <w:t>113.60</w:t>
            </w:r>
          </w:p>
        </w:tc>
        <w:tc>
          <w:tcPr>
            <w:tcW w:w="1803" w:type="dxa"/>
          </w:tcPr>
          <w:p w14:paraId="5C7716F6" w14:textId="324A1EB3" w:rsidR="00820D2A" w:rsidRPr="00820D2A" w:rsidRDefault="00820D2A" w:rsidP="00820D2A">
            <w:pPr>
              <w:spacing w:line="360" w:lineRule="auto"/>
              <w:rPr>
                <w:sz w:val="24"/>
                <w:szCs w:val="24"/>
              </w:rPr>
            </w:pPr>
            <w:r w:rsidRPr="00E85BA0">
              <w:rPr>
                <w:sz w:val="24"/>
                <w:szCs w:val="24"/>
              </w:rPr>
              <w:t>&lt;0.001</w:t>
            </w:r>
          </w:p>
        </w:tc>
        <w:tc>
          <w:tcPr>
            <w:tcW w:w="1934" w:type="dxa"/>
          </w:tcPr>
          <w:p w14:paraId="5FB8C038" w14:textId="60888022" w:rsidR="00820D2A" w:rsidRPr="00820D2A" w:rsidRDefault="00820D2A" w:rsidP="00820D2A">
            <w:pPr>
              <w:spacing w:line="360" w:lineRule="auto"/>
              <w:rPr>
                <w:sz w:val="24"/>
                <w:szCs w:val="24"/>
              </w:rPr>
            </w:pPr>
            <w:r w:rsidRPr="00E85BA0">
              <w:rPr>
                <w:sz w:val="24"/>
                <w:szCs w:val="24"/>
              </w:rPr>
              <w:t>9.90</w:t>
            </w:r>
          </w:p>
        </w:tc>
      </w:tr>
      <w:tr w:rsidR="00820D2A" w:rsidRPr="00AA122B" w14:paraId="258B2121" w14:textId="77777777" w:rsidTr="00E85BA0">
        <w:tc>
          <w:tcPr>
            <w:tcW w:w="1803" w:type="dxa"/>
          </w:tcPr>
          <w:p w14:paraId="699CC26A" w14:textId="6FA880A6" w:rsidR="00820D2A" w:rsidRPr="00820D2A" w:rsidRDefault="00820D2A" w:rsidP="00820D2A">
            <w:pPr>
              <w:spacing w:line="360" w:lineRule="auto"/>
              <w:rPr>
                <w:sz w:val="24"/>
                <w:szCs w:val="24"/>
              </w:rPr>
            </w:pPr>
            <w:r w:rsidRPr="00E85BA0">
              <w:rPr>
                <w:sz w:val="24"/>
                <w:szCs w:val="24"/>
              </w:rPr>
              <w:t>Ni</w:t>
            </w:r>
          </w:p>
        </w:tc>
        <w:tc>
          <w:tcPr>
            <w:tcW w:w="1919" w:type="dxa"/>
            <w:vAlign w:val="bottom"/>
          </w:tcPr>
          <w:p w14:paraId="3DDB3B71" w14:textId="2E5C5A84" w:rsidR="00820D2A" w:rsidRPr="00820D2A" w:rsidRDefault="00820D2A" w:rsidP="00820D2A">
            <w:pPr>
              <w:spacing w:line="360" w:lineRule="auto"/>
              <w:rPr>
                <w:sz w:val="24"/>
                <w:szCs w:val="24"/>
              </w:rPr>
            </w:pPr>
            <w:r w:rsidRPr="00E85BA0">
              <w:rPr>
                <w:rFonts w:ascii="Calibri" w:hAnsi="Calibri" w:cs="Calibri"/>
                <w:color w:val="000000"/>
                <w:sz w:val="24"/>
                <w:szCs w:val="24"/>
              </w:rPr>
              <w:t>91.59</w:t>
            </w:r>
          </w:p>
        </w:tc>
        <w:tc>
          <w:tcPr>
            <w:tcW w:w="1803" w:type="dxa"/>
          </w:tcPr>
          <w:p w14:paraId="1E843D36" w14:textId="28093752" w:rsidR="00820D2A" w:rsidRPr="00820D2A" w:rsidRDefault="00820D2A" w:rsidP="00820D2A">
            <w:pPr>
              <w:spacing w:line="360" w:lineRule="auto"/>
              <w:rPr>
                <w:sz w:val="24"/>
                <w:szCs w:val="24"/>
              </w:rPr>
            </w:pPr>
            <w:r w:rsidRPr="00E85BA0">
              <w:rPr>
                <w:sz w:val="24"/>
                <w:szCs w:val="24"/>
              </w:rPr>
              <w:t>&lt;0.001</w:t>
            </w:r>
          </w:p>
        </w:tc>
        <w:tc>
          <w:tcPr>
            <w:tcW w:w="1934" w:type="dxa"/>
          </w:tcPr>
          <w:p w14:paraId="522D0E51" w14:textId="049C1591" w:rsidR="00820D2A" w:rsidRPr="00820D2A" w:rsidRDefault="00820D2A" w:rsidP="00820D2A">
            <w:pPr>
              <w:spacing w:line="360" w:lineRule="auto"/>
              <w:rPr>
                <w:sz w:val="24"/>
                <w:szCs w:val="24"/>
              </w:rPr>
            </w:pPr>
            <w:r w:rsidRPr="00E85BA0">
              <w:rPr>
                <w:sz w:val="24"/>
                <w:szCs w:val="24"/>
              </w:rPr>
              <w:t>7.98</w:t>
            </w:r>
          </w:p>
        </w:tc>
      </w:tr>
      <w:tr w:rsidR="00820D2A" w:rsidRPr="00AA122B" w14:paraId="6F6114A6" w14:textId="77777777" w:rsidTr="00E85BA0">
        <w:tc>
          <w:tcPr>
            <w:tcW w:w="1803" w:type="dxa"/>
          </w:tcPr>
          <w:p w14:paraId="6582B173" w14:textId="72F407CE" w:rsidR="00820D2A" w:rsidRPr="00820D2A" w:rsidRDefault="00820D2A" w:rsidP="00820D2A">
            <w:pPr>
              <w:spacing w:line="360" w:lineRule="auto"/>
              <w:rPr>
                <w:sz w:val="24"/>
                <w:szCs w:val="24"/>
              </w:rPr>
            </w:pPr>
            <w:r w:rsidRPr="00E85BA0">
              <w:rPr>
                <w:sz w:val="24"/>
                <w:szCs w:val="24"/>
              </w:rPr>
              <w:t>Cd</w:t>
            </w:r>
          </w:p>
        </w:tc>
        <w:tc>
          <w:tcPr>
            <w:tcW w:w="1919" w:type="dxa"/>
            <w:vAlign w:val="bottom"/>
          </w:tcPr>
          <w:p w14:paraId="61DE6709" w14:textId="16DC6984" w:rsidR="00820D2A" w:rsidRPr="00820D2A" w:rsidRDefault="00820D2A" w:rsidP="00820D2A">
            <w:pPr>
              <w:spacing w:line="360" w:lineRule="auto"/>
              <w:rPr>
                <w:sz w:val="24"/>
                <w:szCs w:val="24"/>
              </w:rPr>
            </w:pPr>
            <w:r w:rsidRPr="00E85BA0">
              <w:rPr>
                <w:rFonts w:ascii="Calibri" w:hAnsi="Calibri" w:cs="Calibri"/>
                <w:color w:val="000000"/>
                <w:sz w:val="24"/>
                <w:szCs w:val="24"/>
              </w:rPr>
              <w:t>90.53</w:t>
            </w:r>
          </w:p>
        </w:tc>
        <w:tc>
          <w:tcPr>
            <w:tcW w:w="1803" w:type="dxa"/>
          </w:tcPr>
          <w:p w14:paraId="2C23B171" w14:textId="20C8B436" w:rsidR="00820D2A" w:rsidRPr="00820D2A" w:rsidRDefault="00820D2A" w:rsidP="00820D2A">
            <w:pPr>
              <w:spacing w:line="360" w:lineRule="auto"/>
              <w:rPr>
                <w:sz w:val="24"/>
                <w:szCs w:val="24"/>
              </w:rPr>
            </w:pPr>
            <w:r w:rsidRPr="00E85BA0">
              <w:rPr>
                <w:sz w:val="24"/>
                <w:szCs w:val="24"/>
              </w:rPr>
              <w:t>&lt;0.001</w:t>
            </w:r>
          </w:p>
        </w:tc>
        <w:tc>
          <w:tcPr>
            <w:tcW w:w="1934" w:type="dxa"/>
          </w:tcPr>
          <w:p w14:paraId="705B087A" w14:textId="4EB64B7D" w:rsidR="00820D2A" w:rsidRPr="00820D2A" w:rsidRDefault="00820D2A" w:rsidP="00820D2A">
            <w:pPr>
              <w:spacing w:line="360" w:lineRule="auto"/>
              <w:rPr>
                <w:sz w:val="24"/>
                <w:szCs w:val="24"/>
              </w:rPr>
            </w:pPr>
            <w:r w:rsidRPr="00E85BA0">
              <w:rPr>
                <w:sz w:val="24"/>
                <w:szCs w:val="24"/>
              </w:rPr>
              <w:t>7.89</w:t>
            </w:r>
          </w:p>
        </w:tc>
      </w:tr>
      <w:tr w:rsidR="00820D2A" w:rsidRPr="00AA122B" w14:paraId="1EA6A154" w14:textId="77777777" w:rsidTr="00E85BA0">
        <w:tc>
          <w:tcPr>
            <w:tcW w:w="1803" w:type="dxa"/>
          </w:tcPr>
          <w:p w14:paraId="7A620688" w14:textId="427AEC60" w:rsidR="00820D2A" w:rsidRPr="00820D2A" w:rsidRDefault="00820D2A" w:rsidP="00820D2A">
            <w:pPr>
              <w:spacing w:line="360" w:lineRule="auto"/>
              <w:rPr>
                <w:sz w:val="24"/>
                <w:szCs w:val="24"/>
              </w:rPr>
            </w:pPr>
            <w:r w:rsidRPr="00E85BA0">
              <w:rPr>
                <w:sz w:val="24"/>
                <w:szCs w:val="24"/>
              </w:rPr>
              <w:t>Ba</w:t>
            </w:r>
          </w:p>
        </w:tc>
        <w:tc>
          <w:tcPr>
            <w:tcW w:w="1919" w:type="dxa"/>
            <w:vAlign w:val="bottom"/>
          </w:tcPr>
          <w:p w14:paraId="1DA194B5" w14:textId="00CB0348" w:rsidR="00820D2A" w:rsidRPr="00820D2A" w:rsidRDefault="00820D2A" w:rsidP="00820D2A">
            <w:pPr>
              <w:spacing w:line="360" w:lineRule="auto"/>
              <w:rPr>
                <w:sz w:val="24"/>
                <w:szCs w:val="24"/>
              </w:rPr>
            </w:pPr>
            <w:r w:rsidRPr="00E85BA0">
              <w:rPr>
                <w:rFonts w:ascii="Calibri" w:hAnsi="Calibri" w:cs="Calibri"/>
                <w:color w:val="000000"/>
                <w:sz w:val="24"/>
                <w:szCs w:val="24"/>
              </w:rPr>
              <w:t>88.85</w:t>
            </w:r>
          </w:p>
        </w:tc>
        <w:tc>
          <w:tcPr>
            <w:tcW w:w="1803" w:type="dxa"/>
          </w:tcPr>
          <w:p w14:paraId="5AD29CA0" w14:textId="0749A3EC" w:rsidR="00820D2A" w:rsidRPr="00820D2A" w:rsidRDefault="00820D2A" w:rsidP="00820D2A">
            <w:pPr>
              <w:spacing w:line="360" w:lineRule="auto"/>
              <w:rPr>
                <w:sz w:val="24"/>
                <w:szCs w:val="24"/>
              </w:rPr>
            </w:pPr>
            <w:r w:rsidRPr="00E85BA0">
              <w:rPr>
                <w:sz w:val="24"/>
                <w:szCs w:val="24"/>
              </w:rPr>
              <w:t>&lt;0.001</w:t>
            </w:r>
          </w:p>
        </w:tc>
        <w:tc>
          <w:tcPr>
            <w:tcW w:w="1934" w:type="dxa"/>
          </w:tcPr>
          <w:p w14:paraId="5CCF7ACB" w14:textId="2F224225" w:rsidR="00820D2A" w:rsidRPr="00820D2A" w:rsidRDefault="00820D2A" w:rsidP="00820D2A">
            <w:pPr>
              <w:spacing w:line="360" w:lineRule="auto"/>
              <w:rPr>
                <w:sz w:val="24"/>
                <w:szCs w:val="24"/>
              </w:rPr>
            </w:pPr>
            <w:r w:rsidRPr="00E85BA0">
              <w:rPr>
                <w:sz w:val="24"/>
                <w:szCs w:val="24"/>
              </w:rPr>
              <w:t>7.74</w:t>
            </w:r>
          </w:p>
        </w:tc>
      </w:tr>
      <w:tr w:rsidR="00820D2A" w:rsidRPr="00AA122B" w14:paraId="6513B678" w14:textId="77777777" w:rsidTr="00E85BA0">
        <w:tc>
          <w:tcPr>
            <w:tcW w:w="1803" w:type="dxa"/>
          </w:tcPr>
          <w:p w14:paraId="7987D659" w14:textId="50504744" w:rsidR="00820D2A" w:rsidRPr="00820D2A" w:rsidRDefault="00820D2A" w:rsidP="00820D2A">
            <w:pPr>
              <w:spacing w:line="360" w:lineRule="auto"/>
              <w:rPr>
                <w:sz w:val="24"/>
                <w:szCs w:val="24"/>
              </w:rPr>
            </w:pPr>
            <w:r w:rsidRPr="00E85BA0">
              <w:rPr>
                <w:sz w:val="24"/>
                <w:szCs w:val="24"/>
              </w:rPr>
              <w:t>Mn</w:t>
            </w:r>
          </w:p>
        </w:tc>
        <w:tc>
          <w:tcPr>
            <w:tcW w:w="1919" w:type="dxa"/>
            <w:vAlign w:val="bottom"/>
          </w:tcPr>
          <w:p w14:paraId="6B37156E" w14:textId="32CAD847" w:rsidR="00820D2A" w:rsidRPr="00820D2A" w:rsidRDefault="00820D2A" w:rsidP="00820D2A">
            <w:pPr>
              <w:spacing w:line="360" w:lineRule="auto"/>
              <w:rPr>
                <w:sz w:val="24"/>
                <w:szCs w:val="24"/>
              </w:rPr>
            </w:pPr>
            <w:r w:rsidRPr="00E85BA0">
              <w:rPr>
                <w:rFonts w:ascii="Calibri" w:hAnsi="Calibri" w:cs="Calibri"/>
                <w:color w:val="000000"/>
                <w:sz w:val="24"/>
                <w:szCs w:val="24"/>
              </w:rPr>
              <w:t>74.82</w:t>
            </w:r>
          </w:p>
        </w:tc>
        <w:tc>
          <w:tcPr>
            <w:tcW w:w="1803" w:type="dxa"/>
          </w:tcPr>
          <w:p w14:paraId="3B3E1BF7" w14:textId="2AD7F269" w:rsidR="00820D2A" w:rsidRPr="00820D2A" w:rsidRDefault="00820D2A" w:rsidP="00820D2A">
            <w:pPr>
              <w:spacing w:line="360" w:lineRule="auto"/>
              <w:rPr>
                <w:sz w:val="24"/>
                <w:szCs w:val="24"/>
              </w:rPr>
            </w:pPr>
            <w:r w:rsidRPr="00E85BA0">
              <w:rPr>
                <w:sz w:val="24"/>
                <w:szCs w:val="24"/>
              </w:rPr>
              <w:t>&lt;0.001</w:t>
            </w:r>
          </w:p>
        </w:tc>
        <w:tc>
          <w:tcPr>
            <w:tcW w:w="1934" w:type="dxa"/>
          </w:tcPr>
          <w:p w14:paraId="58C3A813" w14:textId="397B7F16" w:rsidR="00820D2A" w:rsidRPr="00820D2A" w:rsidRDefault="00820D2A" w:rsidP="00820D2A">
            <w:pPr>
              <w:spacing w:line="360" w:lineRule="auto"/>
              <w:rPr>
                <w:sz w:val="24"/>
                <w:szCs w:val="24"/>
              </w:rPr>
            </w:pPr>
            <w:r w:rsidRPr="00E85BA0">
              <w:rPr>
                <w:sz w:val="24"/>
                <w:szCs w:val="24"/>
              </w:rPr>
              <w:t>6.52</w:t>
            </w:r>
          </w:p>
        </w:tc>
      </w:tr>
      <w:tr w:rsidR="00820D2A" w:rsidRPr="00AA122B" w14:paraId="7A22793C" w14:textId="77777777" w:rsidTr="00E85BA0">
        <w:tc>
          <w:tcPr>
            <w:tcW w:w="1803" w:type="dxa"/>
          </w:tcPr>
          <w:p w14:paraId="404C0411" w14:textId="51C739C5" w:rsidR="00820D2A" w:rsidRPr="00820D2A" w:rsidRDefault="00820D2A" w:rsidP="00820D2A">
            <w:pPr>
              <w:spacing w:line="360" w:lineRule="auto"/>
              <w:rPr>
                <w:sz w:val="24"/>
                <w:szCs w:val="24"/>
              </w:rPr>
            </w:pPr>
            <w:r w:rsidRPr="00E85BA0">
              <w:rPr>
                <w:sz w:val="24"/>
                <w:szCs w:val="24"/>
              </w:rPr>
              <w:t>Cr</w:t>
            </w:r>
          </w:p>
        </w:tc>
        <w:tc>
          <w:tcPr>
            <w:tcW w:w="1919" w:type="dxa"/>
            <w:vAlign w:val="bottom"/>
          </w:tcPr>
          <w:p w14:paraId="3F44DE49" w14:textId="63001F0B" w:rsidR="00820D2A" w:rsidRPr="00820D2A" w:rsidRDefault="00820D2A" w:rsidP="00820D2A">
            <w:pPr>
              <w:spacing w:line="360" w:lineRule="auto"/>
              <w:rPr>
                <w:sz w:val="24"/>
                <w:szCs w:val="24"/>
              </w:rPr>
            </w:pPr>
            <w:r w:rsidRPr="00E85BA0">
              <w:rPr>
                <w:rFonts w:ascii="Calibri" w:hAnsi="Calibri" w:cs="Calibri"/>
                <w:color w:val="000000"/>
                <w:sz w:val="24"/>
                <w:szCs w:val="24"/>
              </w:rPr>
              <w:t>66.78</w:t>
            </w:r>
          </w:p>
        </w:tc>
        <w:tc>
          <w:tcPr>
            <w:tcW w:w="1803" w:type="dxa"/>
          </w:tcPr>
          <w:p w14:paraId="501075C1" w14:textId="16B3D917" w:rsidR="00820D2A" w:rsidRPr="00820D2A" w:rsidRDefault="00820D2A" w:rsidP="00820D2A">
            <w:pPr>
              <w:spacing w:line="360" w:lineRule="auto"/>
              <w:rPr>
                <w:sz w:val="24"/>
                <w:szCs w:val="24"/>
              </w:rPr>
            </w:pPr>
            <w:r w:rsidRPr="00E85BA0">
              <w:rPr>
                <w:sz w:val="24"/>
                <w:szCs w:val="24"/>
              </w:rPr>
              <w:t>&lt;0.001</w:t>
            </w:r>
          </w:p>
        </w:tc>
        <w:tc>
          <w:tcPr>
            <w:tcW w:w="1934" w:type="dxa"/>
          </w:tcPr>
          <w:p w14:paraId="228241C9" w14:textId="0C9C1702" w:rsidR="00820D2A" w:rsidRPr="00820D2A" w:rsidRDefault="00820D2A" w:rsidP="00820D2A">
            <w:pPr>
              <w:spacing w:line="360" w:lineRule="auto"/>
              <w:rPr>
                <w:sz w:val="24"/>
                <w:szCs w:val="24"/>
              </w:rPr>
            </w:pPr>
            <w:r w:rsidRPr="00E85BA0">
              <w:rPr>
                <w:sz w:val="24"/>
                <w:szCs w:val="24"/>
              </w:rPr>
              <w:t>5.82</w:t>
            </w:r>
          </w:p>
        </w:tc>
      </w:tr>
      <w:tr w:rsidR="00820D2A" w:rsidRPr="00AA122B" w14:paraId="045E6B6C" w14:textId="77777777" w:rsidTr="00E85BA0">
        <w:tc>
          <w:tcPr>
            <w:tcW w:w="1803" w:type="dxa"/>
          </w:tcPr>
          <w:p w14:paraId="1791DC00" w14:textId="5B2B5E6C" w:rsidR="00820D2A" w:rsidRPr="00820D2A" w:rsidRDefault="00820D2A" w:rsidP="00820D2A">
            <w:pPr>
              <w:spacing w:line="360" w:lineRule="auto"/>
              <w:rPr>
                <w:sz w:val="24"/>
                <w:szCs w:val="24"/>
              </w:rPr>
            </w:pPr>
            <w:r w:rsidRPr="00E85BA0">
              <w:rPr>
                <w:sz w:val="24"/>
                <w:szCs w:val="24"/>
              </w:rPr>
              <w:t>Pb</w:t>
            </w:r>
          </w:p>
        </w:tc>
        <w:tc>
          <w:tcPr>
            <w:tcW w:w="1919" w:type="dxa"/>
            <w:vAlign w:val="bottom"/>
          </w:tcPr>
          <w:p w14:paraId="51B1A060" w14:textId="29D24601" w:rsidR="00820D2A" w:rsidRPr="00820D2A" w:rsidRDefault="00820D2A" w:rsidP="00820D2A">
            <w:pPr>
              <w:spacing w:line="360" w:lineRule="auto"/>
              <w:rPr>
                <w:sz w:val="24"/>
                <w:szCs w:val="24"/>
              </w:rPr>
            </w:pPr>
            <w:r w:rsidRPr="00E85BA0">
              <w:rPr>
                <w:rFonts w:ascii="Calibri" w:hAnsi="Calibri" w:cs="Calibri"/>
                <w:color w:val="000000"/>
                <w:sz w:val="24"/>
                <w:szCs w:val="24"/>
              </w:rPr>
              <w:t>66.60</w:t>
            </w:r>
          </w:p>
        </w:tc>
        <w:tc>
          <w:tcPr>
            <w:tcW w:w="1803" w:type="dxa"/>
          </w:tcPr>
          <w:p w14:paraId="26625B71" w14:textId="02D45601" w:rsidR="00820D2A" w:rsidRPr="00820D2A" w:rsidRDefault="00820D2A" w:rsidP="00820D2A">
            <w:pPr>
              <w:spacing w:line="360" w:lineRule="auto"/>
              <w:rPr>
                <w:sz w:val="24"/>
                <w:szCs w:val="24"/>
              </w:rPr>
            </w:pPr>
            <w:r w:rsidRPr="00E85BA0">
              <w:rPr>
                <w:sz w:val="24"/>
                <w:szCs w:val="24"/>
              </w:rPr>
              <w:t>&lt;0.001</w:t>
            </w:r>
          </w:p>
        </w:tc>
        <w:tc>
          <w:tcPr>
            <w:tcW w:w="1934" w:type="dxa"/>
          </w:tcPr>
          <w:p w14:paraId="265ACC5A" w14:textId="26F41C56" w:rsidR="00820D2A" w:rsidRPr="00820D2A" w:rsidRDefault="00820D2A" w:rsidP="00820D2A">
            <w:pPr>
              <w:spacing w:line="360" w:lineRule="auto"/>
              <w:rPr>
                <w:sz w:val="24"/>
                <w:szCs w:val="24"/>
              </w:rPr>
            </w:pPr>
            <w:r w:rsidRPr="00E85BA0">
              <w:rPr>
                <w:sz w:val="24"/>
                <w:szCs w:val="24"/>
              </w:rPr>
              <w:t>5.80</w:t>
            </w:r>
          </w:p>
        </w:tc>
      </w:tr>
      <w:tr w:rsidR="00820D2A" w:rsidRPr="00AA122B" w14:paraId="0913C5BA" w14:textId="77777777" w:rsidTr="00E85BA0">
        <w:tc>
          <w:tcPr>
            <w:tcW w:w="1803" w:type="dxa"/>
          </w:tcPr>
          <w:p w14:paraId="354BAFBA" w14:textId="7DEFDD04" w:rsidR="00820D2A" w:rsidRPr="00820D2A" w:rsidRDefault="00820D2A" w:rsidP="00820D2A">
            <w:pPr>
              <w:spacing w:line="360" w:lineRule="auto"/>
              <w:rPr>
                <w:sz w:val="24"/>
                <w:szCs w:val="24"/>
              </w:rPr>
            </w:pPr>
            <w:r w:rsidRPr="00E85BA0">
              <w:rPr>
                <w:sz w:val="24"/>
                <w:szCs w:val="24"/>
              </w:rPr>
              <w:t>Zn</w:t>
            </w:r>
          </w:p>
        </w:tc>
        <w:tc>
          <w:tcPr>
            <w:tcW w:w="1919" w:type="dxa"/>
            <w:vAlign w:val="bottom"/>
          </w:tcPr>
          <w:p w14:paraId="33A153D4" w14:textId="75FEE81F" w:rsidR="00820D2A" w:rsidRPr="00820D2A" w:rsidRDefault="00820D2A" w:rsidP="00820D2A">
            <w:pPr>
              <w:spacing w:line="360" w:lineRule="auto"/>
              <w:rPr>
                <w:sz w:val="24"/>
                <w:szCs w:val="24"/>
              </w:rPr>
            </w:pPr>
            <w:r w:rsidRPr="00E85BA0">
              <w:rPr>
                <w:rFonts w:ascii="Calibri" w:hAnsi="Calibri" w:cs="Calibri"/>
                <w:color w:val="000000"/>
                <w:sz w:val="24"/>
                <w:szCs w:val="24"/>
              </w:rPr>
              <w:t>30.30</w:t>
            </w:r>
          </w:p>
        </w:tc>
        <w:tc>
          <w:tcPr>
            <w:tcW w:w="1803" w:type="dxa"/>
          </w:tcPr>
          <w:p w14:paraId="4F19BD03" w14:textId="4F1BEF43" w:rsidR="00820D2A" w:rsidRPr="00820D2A" w:rsidRDefault="00820D2A" w:rsidP="00820D2A">
            <w:pPr>
              <w:spacing w:line="360" w:lineRule="auto"/>
              <w:rPr>
                <w:sz w:val="24"/>
                <w:szCs w:val="24"/>
              </w:rPr>
            </w:pPr>
            <w:r w:rsidRPr="00E85BA0">
              <w:rPr>
                <w:sz w:val="24"/>
                <w:szCs w:val="24"/>
              </w:rPr>
              <w:t>&lt;0.001</w:t>
            </w:r>
          </w:p>
        </w:tc>
        <w:tc>
          <w:tcPr>
            <w:tcW w:w="1934" w:type="dxa"/>
          </w:tcPr>
          <w:p w14:paraId="2975037E" w14:textId="7DB6BCDF" w:rsidR="00820D2A" w:rsidRPr="00820D2A" w:rsidRDefault="00820D2A" w:rsidP="00820D2A">
            <w:pPr>
              <w:spacing w:line="360" w:lineRule="auto"/>
              <w:rPr>
                <w:sz w:val="24"/>
                <w:szCs w:val="24"/>
              </w:rPr>
            </w:pPr>
            <w:r w:rsidRPr="00E85BA0">
              <w:rPr>
                <w:sz w:val="24"/>
                <w:szCs w:val="24"/>
              </w:rPr>
              <w:t>2.64</w:t>
            </w:r>
          </w:p>
        </w:tc>
      </w:tr>
      <w:tr w:rsidR="00820D2A" w:rsidRPr="00AA122B" w14:paraId="32624872" w14:textId="77777777" w:rsidTr="00E85BA0">
        <w:tc>
          <w:tcPr>
            <w:tcW w:w="1803" w:type="dxa"/>
          </w:tcPr>
          <w:p w14:paraId="569538F3" w14:textId="6678A78D" w:rsidR="00820D2A" w:rsidRPr="00820D2A" w:rsidRDefault="00820D2A" w:rsidP="00820D2A">
            <w:pPr>
              <w:spacing w:line="360" w:lineRule="auto"/>
              <w:rPr>
                <w:sz w:val="24"/>
                <w:szCs w:val="24"/>
              </w:rPr>
            </w:pPr>
            <w:r w:rsidRPr="00E85BA0">
              <w:rPr>
                <w:sz w:val="24"/>
                <w:szCs w:val="24"/>
              </w:rPr>
              <w:t>Fe</w:t>
            </w:r>
          </w:p>
        </w:tc>
        <w:tc>
          <w:tcPr>
            <w:tcW w:w="1919" w:type="dxa"/>
            <w:vAlign w:val="bottom"/>
          </w:tcPr>
          <w:p w14:paraId="35B6ADF3" w14:textId="3DC0C5D5" w:rsidR="00820D2A" w:rsidRPr="00820D2A" w:rsidRDefault="00820D2A" w:rsidP="00820D2A">
            <w:pPr>
              <w:spacing w:line="360" w:lineRule="auto"/>
              <w:rPr>
                <w:sz w:val="24"/>
                <w:szCs w:val="24"/>
              </w:rPr>
            </w:pPr>
            <w:r w:rsidRPr="00E85BA0">
              <w:rPr>
                <w:rFonts w:ascii="Calibri" w:hAnsi="Calibri" w:cs="Calibri"/>
                <w:color w:val="000000"/>
                <w:sz w:val="24"/>
                <w:szCs w:val="24"/>
              </w:rPr>
              <w:t>8.23</w:t>
            </w:r>
          </w:p>
        </w:tc>
        <w:tc>
          <w:tcPr>
            <w:tcW w:w="1803" w:type="dxa"/>
          </w:tcPr>
          <w:p w14:paraId="3C3C1DCB" w14:textId="27724EA7" w:rsidR="00820D2A" w:rsidRPr="00820D2A" w:rsidRDefault="00820D2A" w:rsidP="00820D2A">
            <w:pPr>
              <w:spacing w:line="360" w:lineRule="auto"/>
              <w:rPr>
                <w:sz w:val="24"/>
                <w:szCs w:val="24"/>
              </w:rPr>
            </w:pPr>
            <w:r w:rsidRPr="00E85BA0">
              <w:rPr>
                <w:sz w:val="24"/>
                <w:szCs w:val="24"/>
              </w:rPr>
              <w:t>0.012</w:t>
            </w:r>
          </w:p>
        </w:tc>
        <w:tc>
          <w:tcPr>
            <w:tcW w:w="1934" w:type="dxa"/>
          </w:tcPr>
          <w:p w14:paraId="694FB867" w14:textId="67402113" w:rsidR="00820D2A" w:rsidRPr="00820D2A" w:rsidRDefault="00820D2A" w:rsidP="00820D2A">
            <w:pPr>
              <w:spacing w:line="360" w:lineRule="auto"/>
              <w:rPr>
                <w:sz w:val="24"/>
                <w:szCs w:val="24"/>
              </w:rPr>
            </w:pPr>
            <w:r w:rsidRPr="00E85BA0">
              <w:rPr>
                <w:sz w:val="24"/>
                <w:szCs w:val="24"/>
              </w:rPr>
              <w:t>0.72</w:t>
            </w:r>
          </w:p>
        </w:tc>
      </w:tr>
      <w:tr w:rsidR="00820D2A" w:rsidRPr="00AA122B" w14:paraId="5867E72C" w14:textId="77777777" w:rsidTr="00E85BA0">
        <w:tc>
          <w:tcPr>
            <w:tcW w:w="1803" w:type="dxa"/>
            <w:tcBorders>
              <w:bottom w:val="single" w:sz="4" w:space="0" w:color="auto"/>
            </w:tcBorders>
          </w:tcPr>
          <w:p w14:paraId="7F820F02" w14:textId="2241CFE3" w:rsidR="00820D2A" w:rsidRPr="00820D2A" w:rsidRDefault="00820D2A" w:rsidP="00820D2A">
            <w:pPr>
              <w:spacing w:line="360" w:lineRule="auto"/>
              <w:rPr>
                <w:sz w:val="24"/>
                <w:szCs w:val="24"/>
              </w:rPr>
            </w:pPr>
            <w:r w:rsidRPr="00E85BA0">
              <w:rPr>
                <w:sz w:val="24"/>
                <w:szCs w:val="24"/>
              </w:rPr>
              <w:t>K</w:t>
            </w:r>
          </w:p>
        </w:tc>
        <w:tc>
          <w:tcPr>
            <w:tcW w:w="1919" w:type="dxa"/>
            <w:tcBorders>
              <w:bottom w:val="single" w:sz="4" w:space="0" w:color="auto"/>
            </w:tcBorders>
            <w:vAlign w:val="bottom"/>
          </w:tcPr>
          <w:p w14:paraId="3B86B883" w14:textId="51D10637" w:rsidR="00820D2A" w:rsidRPr="00820D2A" w:rsidRDefault="00820D2A" w:rsidP="00820D2A">
            <w:pPr>
              <w:spacing w:line="360" w:lineRule="auto"/>
              <w:rPr>
                <w:sz w:val="24"/>
                <w:szCs w:val="24"/>
              </w:rPr>
            </w:pPr>
            <w:r w:rsidRPr="00E85BA0">
              <w:rPr>
                <w:rFonts w:ascii="Calibri" w:hAnsi="Calibri" w:cs="Calibri"/>
                <w:color w:val="000000"/>
                <w:sz w:val="24"/>
                <w:szCs w:val="24"/>
              </w:rPr>
              <w:t>3.44</w:t>
            </w:r>
          </w:p>
        </w:tc>
        <w:tc>
          <w:tcPr>
            <w:tcW w:w="1803" w:type="dxa"/>
            <w:tcBorders>
              <w:bottom w:val="single" w:sz="4" w:space="0" w:color="auto"/>
            </w:tcBorders>
          </w:tcPr>
          <w:p w14:paraId="3A614BF0" w14:textId="1B3E814D" w:rsidR="00820D2A" w:rsidRPr="00820D2A" w:rsidRDefault="00820D2A" w:rsidP="00820D2A">
            <w:pPr>
              <w:spacing w:line="360" w:lineRule="auto"/>
              <w:rPr>
                <w:sz w:val="24"/>
                <w:szCs w:val="24"/>
              </w:rPr>
            </w:pPr>
            <w:r w:rsidRPr="00E85BA0">
              <w:rPr>
                <w:sz w:val="24"/>
                <w:szCs w:val="24"/>
              </w:rPr>
              <w:t>0.016</w:t>
            </w:r>
          </w:p>
        </w:tc>
        <w:tc>
          <w:tcPr>
            <w:tcW w:w="1934" w:type="dxa"/>
            <w:tcBorders>
              <w:bottom w:val="single" w:sz="4" w:space="0" w:color="auto"/>
            </w:tcBorders>
          </w:tcPr>
          <w:p w14:paraId="41AB0191" w14:textId="47F3241D" w:rsidR="00820D2A" w:rsidRPr="00820D2A" w:rsidRDefault="00820D2A" w:rsidP="00820D2A">
            <w:pPr>
              <w:spacing w:line="360" w:lineRule="auto"/>
              <w:rPr>
                <w:sz w:val="24"/>
                <w:szCs w:val="24"/>
              </w:rPr>
            </w:pPr>
            <w:r w:rsidRPr="00E85BA0">
              <w:rPr>
                <w:sz w:val="24"/>
                <w:szCs w:val="24"/>
              </w:rPr>
              <w:t>0.30</w:t>
            </w:r>
          </w:p>
        </w:tc>
      </w:tr>
      <w:tr w:rsidR="00CB0841" w:rsidRPr="00AA122B" w14:paraId="2F8B6B1F" w14:textId="77777777" w:rsidTr="00820D2A">
        <w:tc>
          <w:tcPr>
            <w:tcW w:w="1803" w:type="dxa"/>
            <w:tcBorders>
              <w:top w:val="single" w:sz="4" w:space="0" w:color="auto"/>
              <w:bottom w:val="single" w:sz="4" w:space="0" w:color="auto"/>
            </w:tcBorders>
          </w:tcPr>
          <w:p w14:paraId="251C7879" w14:textId="77777777" w:rsidR="00CB0841" w:rsidRPr="00820D2A" w:rsidRDefault="00CB0841" w:rsidP="004753C2">
            <w:pPr>
              <w:spacing w:line="360" w:lineRule="auto"/>
              <w:rPr>
                <w:sz w:val="24"/>
                <w:szCs w:val="24"/>
              </w:rPr>
            </w:pPr>
            <w:r w:rsidRPr="00820D2A">
              <w:rPr>
                <w:sz w:val="24"/>
                <w:szCs w:val="24"/>
              </w:rPr>
              <w:t>Total</w:t>
            </w:r>
          </w:p>
        </w:tc>
        <w:tc>
          <w:tcPr>
            <w:tcW w:w="1919" w:type="dxa"/>
            <w:tcBorders>
              <w:top w:val="single" w:sz="4" w:space="0" w:color="auto"/>
              <w:bottom w:val="single" w:sz="4" w:space="0" w:color="auto"/>
            </w:tcBorders>
          </w:tcPr>
          <w:p w14:paraId="50468C9A" w14:textId="55BD4EC4" w:rsidR="00CB0841" w:rsidRPr="00820D2A" w:rsidRDefault="002C60CD" w:rsidP="004753C2">
            <w:pPr>
              <w:spacing w:line="360" w:lineRule="auto"/>
              <w:rPr>
                <w:rFonts w:ascii="Calibri" w:hAnsi="Calibri" w:cs="Calibri"/>
                <w:color w:val="000000"/>
                <w:sz w:val="24"/>
                <w:szCs w:val="24"/>
              </w:rPr>
            </w:pPr>
            <w:r w:rsidRPr="008B4EB3">
              <w:rPr>
                <w:rFonts w:ascii="Calibri" w:hAnsi="Calibri" w:cs="Calibri"/>
                <w:color w:val="000000"/>
                <w:sz w:val="24"/>
                <w:szCs w:val="24"/>
              </w:rPr>
              <w:t>11</w:t>
            </w:r>
            <w:r w:rsidR="00820D2A" w:rsidRPr="008B4EB3">
              <w:rPr>
                <w:rFonts w:ascii="Calibri" w:hAnsi="Calibri" w:cs="Calibri"/>
                <w:color w:val="000000"/>
                <w:sz w:val="24"/>
                <w:szCs w:val="24"/>
              </w:rPr>
              <w:t>4</w:t>
            </w:r>
            <w:r w:rsidR="00820D2A" w:rsidRPr="00820D2A">
              <w:rPr>
                <w:rFonts w:ascii="Calibri" w:hAnsi="Calibri" w:cs="Calibri"/>
                <w:color w:val="000000"/>
                <w:sz w:val="24"/>
                <w:szCs w:val="24"/>
              </w:rPr>
              <w:t>7</w:t>
            </w:r>
            <w:r w:rsidRPr="00820D2A">
              <w:rPr>
                <w:rFonts w:ascii="Calibri" w:hAnsi="Calibri" w:cs="Calibri"/>
                <w:color w:val="000000"/>
                <w:sz w:val="24"/>
                <w:szCs w:val="24"/>
              </w:rPr>
              <w:t>.</w:t>
            </w:r>
            <w:r w:rsidR="00820D2A" w:rsidRPr="00820D2A">
              <w:rPr>
                <w:rFonts w:ascii="Calibri" w:hAnsi="Calibri" w:cs="Calibri"/>
                <w:color w:val="000000"/>
                <w:sz w:val="24"/>
                <w:szCs w:val="24"/>
              </w:rPr>
              <w:t>92</w:t>
            </w:r>
          </w:p>
        </w:tc>
        <w:tc>
          <w:tcPr>
            <w:tcW w:w="1803" w:type="dxa"/>
            <w:tcBorders>
              <w:top w:val="single" w:sz="4" w:space="0" w:color="auto"/>
              <w:bottom w:val="single" w:sz="4" w:space="0" w:color="auto"/>
            </w:tcBorders>
          </w:tcPr>
          <w:p w14:paraId="3D8CD732" w14:textId="77777777" w:rsidR="00CB0841" w:rsidRPr="00820D2A" w:rsidRDefault="00CB0841" w:rsidP="004753C2">
            <w:pPr>
              <w:spacing w:line="360" w:lineRule="auto"/>
              <w:rPr>
                <w:sz w:val="24"/>
                <w:szCs w:val="24"/>
              </w:rPr>
            </w:pPr>
            <w:r w:rsidRPr="00820D2A">
              <w:rPr>
                <w:sz w:val="24"/>
                <w:szCs w:val="24"/>
              </w:rPr>
              <w:t>NA</w:t>
            </w:r>
          </w:p>
        </w:tc>
        <w:tc>
          <w:tcPr>
            <w:tcW w:w="1934" w:type="dxa"/>
            <w:tcBorders>
              <w:top w:val="single" w:sz="4" w:space="0" w:color="auto"/>
              <w:bottom w:val="single" w:sz="4" w:space="0" w:color="auto"/>
            </w:tcBorders>
            <w:vAlign w:val="bottom"/>
          </w:tcPr>
          <w:p w14:paraId="5F287E8A" w14:textId="77777777" w:rsidR="00CB0841" w:rsidRPr="00820D2A" w:rsidRDefault="00CB0841" w:rsidP="004753C2">
            <w:pPr>
              <w:spacing w:line="360" w:lineRule="auto"/>
              <w:rPr>
                <w:sz w:val="24"/>
                <w:szCs w:val="24"/>
              </w:rPr>
            </w:pPr>
            <w:r w:rsidRPr="00820D2A">
              <w:rPr>
                <w:rFonts w:ascii="Calibri" w:hAnsi="Calibri" w:cs="Calibri"/>
                <w:color w:val="000000"/>
                <w:sz w:val="24"/>
                <w:szCs w:val="24"/>
              </w:rPr>
              <w:t>100</w:t>
            </w:r>
          </w:p>
        </w:tc>
      </w:tr>
    </w:tbl>
    <w:p w14:paraId="129948D3" w14:textId="77777777" w:rsidR="00CB0841" w:rsidRDefault="00CB0841" w:rsidP="004753C2">
      <w:pPr>
        <w:spacing w:line="360" w:lineRule="auto"/>
        <w:rPr>
          <w:sz w:val="24"/>
          <w:szCs w:val="24"/>
        </w:rPr>
      </w:pPr>
    </w:p>
    <w:p w14:paraId="3DC7DAA1" w14:textId="5A839410" w:rsidR="004623A5" w:rsidRDefault="004623A5" w:rsidP="004753C2">
      <w:pPr>
        <w:spacing w:line="360" w:lineRule="auto"/>
        <w:rPr>
          <w:sz w:val="24"/>
          <w:szCs w:val="24"/>
        </w:rPr>
      </w:pPr>
    </w:p>
    <w:p w14:paraId="1884C009" w14:textId="77777777" w:rsidR="00FB7469" w:rsidRPr="00FB7469" w:rsidRDefault="00FB7469" w:rsidP="004753C2">
      <w:pPr>
        <w:spacing w:line="360" w:lineRule="auto"/>
        <w:rPr>
          <w:sz w:val="24"/>
          <w:szCs w:val="24"/>
        </w:rPr>
      </w:pPr>
    </w:p>
    <w:p w14:paraId="7545BE10" w14:textId="77777777" w:rsidR="00AA122B" w:rsidRDefault="00AA122B" w:rsidP="004753C2">
      <w:pPr>
        <w:spacing w:line="360" w:lineRule="auto"/>
        <w:rPr>
          <w:sz w:val="24"/>
          <w:szCs w:val="24"/>
        </w:rPr>
      </w:pPr>
    </w:p>
    <w:p w14:paraId="338B0152" w14:textId="77777777" w:rsidR="00AA122B" w:rsidRPr="00AA122B" w:rsidRDefault="00AA122B" w:rsidP="004753C2">
      <w:pPr>
        <w:spacing w:line="360" w:lineRule="auto"/>
        <w:rPr>
          <w:sz w:val="24"/>
          <w:szCs w:val="24"/>
        </w:rPr>
      </w:pPr>
    </w:p>
    <w:p w14:paraId="5724CAE6" w14:textId="77777777" w:rsidR="004623A5" w:rsidRDefault="004623A5" w:rsidP="004753C2">
      <w:pPr>
        <w:spacing w:line="360" w:lineRule="auto"/>
        <w:rPr>
          <w:b/>
          <w:bCs/>
          <w:sz w:val="24"/>
          <w:szCs w:val="24"/>
        </w:rPr>
      </w:pPr>
      <w:r>
        <w:rPr>
          <w:b/>
          <w:bCs/>
          <w:sz w:val="24"/>
          <w:szCs w:val="24"/>
        </w:rPr>
        <w:br w:type="page"/>
      </w:r>
    </w:p>
    <w:p w14:paraId="56041E8C" w14:textId="77777777" w:rsidR="00925C61" w:rsidRDefault="00925C61">
      <w:pPr>
        <w:rPr>
          <w:b/>
          <w:bCs/>
          <w:sz w:val="24"/>
          <w:szCs w:val="24"/>
        </w:rPr>
      </w:pPr>
      <w:r>
        <w:rPr>
          <w:b/>
          <w:bCs/>
          <w:sz w:val="24"/>
          <w:szCs w:val="24"/>
        </w:rPr>
        <w:lastRenderedPageBreak/>
        <w:t>Figure Captions:</w:t>
      </w:r>
    </w:p>
    <w:p w14:paraId="6CEC1486" w14:textId="77777777" w:rsidR="00925C61" w:rsidRDefault="00925C61">
      <w:pPr>
        <w:rPr>
          <w:b/>
          <w:bCs/>
          <w:sz w:val="24"/>
          <w:szCs w:val="24"/>
        </w:rPr>
      </w:pPr>
    </w:p>
    <w:p w14:paraId="62048171" w14:textId="3FBA96CC" w:rsidR="00A07A16" w:rsidRDefault="00A07A16" w:rsidP="00A07A16">
      <w:pPr>
        <w:spacing w:line="360" w:lineRule="auto"/>
        <w:rPr>
          <w:sz w:val="24"/>
          <w:szCs w:val="24"/>
        </w:rPr>
      </w:pPr>
      <w:r w:rsidRPr="00AA122B">
        <w:rPr>
          <w:b/>
          <w:sz w:val="24"/>
          <w:szCs w:val="24"/>
        </w:rPr>
        <w:t xml:space="preserve">Figure </w:t>
      </w:r>
      <w:r>
        <w:rPr>
          <w:b/>
          <w:sz w:val="24"/>
          <w:szCs w:val="24"/>
        </w:rPr>
        <w:t>1</w:t>
      </w:r>
      <w:r w:rsidRPr="00AA122B">
        <w:rPr>
          <w:sz w:val="24"/>
          <w:szCs w:val="24"/>
        </w:rPr>
        <w:t xml:space="preserve"> </w:t>
      </w:r>
      <w:del w:id="80" w:author="Hayden Schilling" w:date="2021-03-19T09:44:00Z">
        <w:r w:rsidRPr="00AA122B" w:rsidDel="007052E0">
          <w:rPr>
            <w:sz w:val="24"/>
            <w:szCs w:val="24"/>
          </w:rPr>
          <w:delText>Mean variance</w:delText>
        </w:r>
      </w:del>
      <w:ins w:id="81" w:author="Hayden Schilling" w:date="2021-03-19T09:44:00Z">
        <w:r w:rsidR="007052E0">
          <w:rPr>
            <w:sz w:val="24"/>
            <w:szCs w:val="24"/>
          </w:rPr>
          <w:t>Mean-variance</w:t>
        </w:r>
      </w:ins>
      <w:r w:rsidRPr="00AA122B">
        <w:rPr>
          <w:sz w:val="24"/>
          <w:szCs w:val="24"/>
        </w:rPr>
        <w:t xml:space="preserve"> plots showing non-linear relationships for a) the otolith chemistry dataset, b) the otolith shape dataset, and c) the combined otolith chemistry and shape dataset. Note the log scale on both axes.</w:t>
      </w:r>
    </w:p>
    <w:p w14:paraId="3A33E99C" w14:textId="4CAD2899" w:rsidR="00A07A16" w:rsidRDefault="00A07A16" w:rsidP="00A07A16">
      <w:pPr>
        <w:spacing w:line="360" w:lineRule="auto"/>
        <w:rPr>
          <w:sz w:val="24"/>
          <w:szCs w:val="24"/>
        </w:rPr>
      </w:pPr>
    </w:p>
    <w:p w14:paraId="5A9A2D43" w14:textId="77777777" w:rsidR="00A07A16" w:rsidRPr="00C17EA6" w:rsidRDefault="00A07A16" w:rsidP="00A07A16">
      <w:pPr>
        <w:spacing w:line="360" w:lineRule="auto"/>
        <w:rPr>
          <w:sz w:val="24"/>
          <w:szCs w:val="24"/>
        </w:rPr>
      </w:pPr>
      <w:r w:rsidRPr="00AA122B">
        <w:rPr>
          <w:b/>
          <w:sz w:val="24"/>
          <w:szCs w:val="24"/>
        </w:rPr>
        <w:t xml:space="preserve">Figure </w:t>
      </w:r>
      <w:r>
        <w:rPr>
          <w:b/>
          <w:sz w:val="24"/>
          <w:szCs w:val="24"/>
        </w:rPr>
        <w:t>2</w:t>
      </w:r>
      <w:r w:rsidRPr="00AA122B">
        <w:rPr>
          <w:sz w:val="24"/>
          <w:szCs w:val="24"/>
        </w:rPr>
        <w:t xml:space="preserve"> Dunn-Smyth Residual plots for a) the otolith chemistry dataset, b) the otolith shape dataset, and c) the combined otolith chemistry and shape dataset. No strong patterns are visible in any of the subplots, suggesting that our GLM models were appropriate.</w:t>
      </w:r>
      <w:r>
        <w:rPr>
          <w:sz w:val="24"/>
          <w:szCs w:val="24"/>
        </w:rPr>
        <w:t xml:space="preserve"> Colours show the variables in the analysis. </w:t>
      </w:r>
    </w:p>
    <w:p w14:paraId="29FB4575" w14:textId="77777777" w:rsidR="00A07A16" w:rsidRPr="00AA122B" w:rsidRDefault="00A07A16" w:rsidP="00A07A16">
      <w:pPr>
        <w:spacing w:line="360" w:lineRule="auto"/>
        <w:rPr>
          <w:sz w:val="24"/>
          <w:szCs w:val="24"/>
        </w:rPr>
      </w:pPr>
    </w:p>
    <w:p w14:paraId="3EEBFE21" w14:textId="77777777" w:rsidR="00A07A16" w:rsidRPr="00AA122B" w:rsidRDefault="00A07A16" w:rsidP="00A07A16">
      <w:pPr>
        <w:spacing w:line="360" w:lineRule="auto"/>
        <w:rPr>
          <w:sz w:val="24"/>
          <w:szCs w:val="24"/>
        </w:rPr>
      </w:pPr>
      <w:r w:rsidRPr="00AA122B">
        <w:rPr>
          <w:b/>
          <w:bCs/>
          <w:sz w:val="24"/>
          <w:szCs w:val="24"/>
        </w:rPr>
        <w:t xml:space="preserve">Figure </w:t>
      </w:r>
      <w:r>
        <w:rPr>
          <w:b/>
          <w:bCs/>
          <w:sz w:val="24"/>
          <w:szCs w:val="24"/>
        </w:rPr>
        <w:t>3</w:t>
      </w:r>
      <w:r w:rsidRPr="00AA122B">
        <w:rPr>
          <w:sz w:val="24"/>
          <w:szCs w:val="24"/>
        </w:rPr>
        <w:t xml:space="preserve"> Mean otolith shape from the three sites</w:t>
      </w:r>
      <w:r>
        <w:rPr>
          <w:sz w:val="24"/>
          <w:szCs w:val="24"/>
        </w:rPr>
        <w:t xml:space="preserve"> using the </w:t>
      </w:r>
      <w:r w:rsidRPr="0053037C">
        <w:rPr>
          <w:i/>
          <w:iCs/>
          <w:sz w:val="24"/>
          <w:szCs w:val="24"/>
        </w:rPr>
        <w:t>‘plotWaveletShape’</w:t>
      </w:r>
      <w:r>
        <w:rPr>
          <w:sz w:val="24"/>
          <w:szCs w:val="24"/>
        </w:rPr>
        <w:t xml:space="preserve"> function in the ShapeR package</w:t>
      </w:r>
      <w:r>
        <w:rPr>
          <w:sz w:val="24"/>
          <w:szCs w:val="24"/>
        </w:rPr>
        <w:fldChar w:fldCharType="begin"/>
      </w:r>
      <w:r>
        <w:rPr>
          <w:sz w:val="24"/>
          <w:szCs w:val="24"/>
        </w:rPr>
        <w:instrText xml:space="preserve"> ADDIN ZOTERO_ITEM CSL_CITATION {"citationID":"FnG2XTcA","properties":{"formattedCitation":"\\super 50\\nosupersub{}","plainCitation":"50","noteIndex":0},"citationItems":[{"id":1846,"uris":["http://zotero.org/users/local/U6DoygBa/items/RBS6DMLN"],"uri":["http://zotero.org/users/local/U6DoygBa/items/RBS6DMLN"],"itemData":{"id":1846,"type":"article-journal","abstract":"ShapeR is an open source software package that runs on the R platform and is specifically designed to study otolith shape variation among fish populations. The package extends previously described software used for otolith shape analysis by allowing the user to automatically extract closed contour outlines from a large number of images, perform smoothing to eliminate pixel noise, choose from conducting either a Fourier or Wavelet transform to the outlines and visualize the mean shape. The output of the package are independent Fourier or Wavelet coefficients which can be directly imported into a wide range of statistical packages in R. The package might prove useful in studies of any two dimensional objects.","container-title":"PLOS ONE","DOI":"10.1371/journal.pone.0121102","ISSN":"1932-6203","issue":"3","journalAbbreviation":"PLOS ONE","language":"en","note":"publisher: Public Library of Science","page":"e0121102","source":"PLoS Journals","title":"ShapeR: An R Package to Study Otolith Shape Variation among Fish Populations","title-short":"ShapeR","volume":"10","author":[{"family":"Libungan","given":"Lísa Anne"},{"family":"Pálsson","given":"Snæbjörn"}],"issued":{"date-parts":[["2015",3,24]]}}}],"schema":"https://github.com/citation-style-language/schema/raw/master/csl-citation.json"} </w:instrText>
      </w:r>
      <w:r>
        <w:rPr>
          <w:sz w:val="24"/>
          <w:szCs w:val="24"/>
        </w:rPr>
        <w:fldChar w:fldCharType="separate"/>
      </w:r>
      <w:r w:rsidRPr="00131C0D">
        <w:rPr>
          <w:rFonts w:ascii="Calibri" w:hAnsi="Calibri" w:cs="Calibri"/>
          <w:sz w:val="24"/>
          <w:szCs w:val="24"/>
          <w:vertAlign w:val="superscript"/>
        </w:rPr>
        <w:t>50</w:t>
      </w:r>
      <w:r>
        <w:rPr>
          <w:sz w:val="24"/>
          <w:szCs w:val="24"/>
        </w:rPr>
        <w:fldChar w:fldCharType="end"/>
      </w:r>
      <w:r w:rsidRPr="00AA122B">
        <w:rPr>
          <w:sz w:val="24"/>
          <w:szCs w:val="24"/>
        </w:rPr>
        <w:t>. The solid black line represents Agra, dashed red line represents Lucknow and the dotted blue line represents Narora.</w:t>
      </w:r>
      <w:r>
        <w:rPr>
          <w:sz w:val="24"/>
          <w:szCs w:val="24"/>
        </w:rPr>
        <w:t xml:space="preserve"> The wavelet coefficients recreated over 99% of the variance in otolith shape.</w:t>
      </w:r>
    </w:p>
    <w:p w14:paraId="43D4B0C6" w14:textId="77777777" w:rsidR="00A07A16" w:rsidRDefault="00A07A16">
      <w:pPr>
        <w:rPr>
          <w:b/>
          <w:sz w:val="24"/>
          <w:szCs w:val="24"/>
        </w:rPr>
      </w:pPr>
    </w:p>
    <w:p w14:paraId="00F17767" w14:textId="76360CB5" w:rsidR="00A07A16" w:rsidRDefault="00A07A16" w:rsidP="00A07A16">
      <w:pPr>
        <w:spacing w:line="360" w:lineRule="auto"/>
        <w:rPr>
          <w:sz w:val="24"/>
          <w:szCs w:val="24"/>
        </w:rPr>
      </w:pPr>
      <w:r>
        <w:rPr>
          <w:b/>
          <w:bCs/>
          <w:sz w:val="24"/>
          <w:szCs w:val="24"/>
        </w:rPr>
        <w:t>Figure 4</w:t>
      </w:r>
      <w:r>
        <w:rPr>
          <w:sz w:val="24"/>
          <w:szCs w:val="24"/>
        </w:rPr>
        <w:t xml:space="preserve"> Distance based </w:t>
      </w:r>
      <w:ins w:id="82" w:author="Hayden Schilling" w:date="2021-03-19T09:42:00Z">
        <w:r w:rsidR="007052E0">
          <w:rPr>
            <w:sz w:val="24"/>
            <w:szCs w:val="24"/>
          </w:rPr>
          <w:t>n</w:t>
        </w:r>
      </w:ins>
      <w:del w:id="83" w:author="Hayden Schilling" w:date="2021-03-19T09:42:00Z">
        <w:r w:rsidDel="007052E0">
          <w:rPr>
            <w:sz w:val="24"/>
            <w:szCs w:val="24"/>
          </w:rPr>
          <w:delText>N</w:delText>
        </w:r>
      </w:del>
      <w:r>
        <w:rPr>
          <w:sz w:val="24"/>
          <w:szCs w:val="24"/>
        </w:rPr>
        <w:t xml:space="preserve">MDS ordination based upon a) </w:t>
      </w:r>
      <w:r w:rsidRPr="00AA122B">
        <w:rPr>
          <w:sz w:val="24"/>
          <w:szCs w:val="24"/>
        </w:rPr>
        <w:t xml:space="preserve">the otolith chemistry dataset, b) the otolith shape dataset, and c) the combined otolith chemistry and shape dataset. Colours and shapes represent the three groups of </w:t>
      </w:r>
      <w:r w:rsidRPr="00AA122B">
        <w:rPr>
          <w:i/>
          <w:iCs/>
          <w:sz w:val="24"/>
          <w:szCs w:val="24"/>
        </w:rPr>
        <w:t>C. striata</w:t>
      </w:r>
      <w:r w:rsidRPr="00AA122B">
        <w:rPr>
          <w:sz w:val="24"/>
          <w:szCs w:val="24"/>
        </w:rPr>
        <w:t>.</w:t>
      </w:r>
      <w:r>
        <w:rPr>
          <w:sz w:val="24"/>
          <w:szCs w:val="24"/>
        </w:rPr>
        <w:t xml:space="preserve"> Dissimilarity matrix was based upon Euclidean distances. The assumption of homogeneity of variance was only satisfied for b) Shape Data which would result in the results potentially being unreliable in a) and c) (Warton et al. 2012).</w:t>
      </w:r>
    </w:p>
    <w:p w14:paraId="257E02EF" w14:textId="5D602C55" w:rsidR="00A07A16" w:rsidRDefault="00A07A16" w:rsidP="00A07A16">
      <w:pPr>
        <w:spacing w:line="360" w:lineRule="auto"/>
        <w:rPr>
          <w:sz w:val="24"/>
          <w:szCs w:val="24"/>
        </w:rPr>
      </w:pPr>
    </w:p>
    <w:p w14:paraId="352F59D8" w14:textId="77777777" w:rsidR="00A07A16" w:rsidRPr="00AA122B" w:rsidRDefault="00A07A16" w:rsidP="00A07A16">
      <w:pPr>
        <w:spacing w:line="360" w:lineRule="auto"/>
        <w:rPr>
          <w:sz w:val="24"/>
          <w:szCs w:val="24"/>
        </w:rPr>
      </w:pPr>
      <w:r w:rsidRPr="00AA122B">
        <w:rPr>
          <w:b/>
          <w:bCs/>
          <w:sz w:val="24"/>
          <w:szCs w:val="24"/>
        </w:rPr>
        <w:t xml:space="preserve">Figure </w:t>
      </w:r>
      <w:r>
        <w:rPr>
          <w:b/>
          <w:bCs/>
          <w:sz w:val="24"/>
          <w:szCs w:val="24"/>
        </w:rPr>
        <w:t>5</w:t>
      </w:r>
      <w:r w:rsidRPr="00AA122B">
        <w:rPr>
          <w:b/>
          <w:bCs/>
          <w:sz w:val="24"/>
          <w:szCs w:val="24"/>
        </w:rPr>
        <w:t xml:space="preserve"> </w:t>
      </w:r>
      <w:r w:rsidRPr="00AA122B">
        <w:rPr>
          <w:sz w:val="24"/>
          <w:szCs w:val="24"/>
        </w:rPr>
        <w:t xml:space="preserve">Mean otolith element concentrations (mmol:mol Ca) for each of the three populations. Error bars show 1 standard error. Within a subplot, bars which do not share a common letter </w:t>
      </w:r>
      <w:r>
        <w:rPr>
          <w:sz w:val="24"/>
          <w:szCs w:val="24"/>
        </w:rPr>
        <w:t>are clearly different</w:t>
      </w:r>
      <w:r w:rsidRPr="00AA122B">
        <w:rPr>
          <w:sz w:val="24"/>
          <w:szCs w:val="24"/>
        </w:rPr>
        <w:t xml:space="preserve"> (</w:t>
      </w:r>
      <w:r>
        <w:rPr>
          <w:sz w:val="24"/>
          <w:szCs w:val="24"/>
        </w:rPr>
        <w:t xml:space="preserve">MGLM analysis: </w:t>
      </w:r>
      <w:r w:rsidRPr="00AA122B">
        <w:rPr>
          <w:i/>
          <w:sz w:val="24"/>
          <w:szCs w:val="24"/>
        </w:rPr>
        <w:t xml:space="preserve">P </w:t>
      </w:r>
      <w:r w:rsidRPr="00AA122B">
        <w:rPr>
          <w:sz w:val="24"/>
          <w:szCs w:val="24"/>
        </w:rPr>
        <w:t>&lt; 0.05).</w:t>
      </w:r>
      <w:r>
        <w:rPr>
          <w:sz w:val="24"/>
          <w:szCs w:val="24"/>
        </w:rPr>
        <w:t xml:space="preserve"> For univariate GLM results see Table 1.</w:t>
      </w:r>
    </w:p>
    <w:p w14:paraId="4D91B09D" w14:textId="5E8D03F7" w:rsidR="00A07A16" w:rsidRDefault="00A07A16" w:rsidP="00A07A16">
      <w:pPr>
        <w:spacing w:line="360" w:lineRule="auto"/>
        <w:rPr>
          <w:sz w:val="24"/>
          <w:szCs w:val="24"/>
        </w:rPr>
      </w:pPr>
    </w:p>
    <w:p w14:paraId="5B04B213" w14:textId="77777777" w:rsidR="00A07A16" w:rsidRDefault="00A07A16" w:rsidP="00A07A16">
      <w:pPr>
        <w:spacing w:line="360" w:lineRule="auto"/>
        <w:rPr>
          <w:sz w:val="24"/>
          <w:szCs w:val="24"/>
        </w:rPr>
      </w:pPr>
      <w:r w:rsidRPr="00AA122B">
        <w:rPr>
          <w:b/>
          <w:bCs/>
          <w:sz w:val="24"/>
          <w:szCs w:val="24"/>
        </w:rPr>
        <w:lastRenderedPageBreak/>
        <w:t xml:space="preserve">Figure </w:t>
      </w:r>
      <w:r>
        <w:rPr>
          <w:b/>
          <w:bCs/>
          <w:sz w:val="24"/>
          <w:szCs w:val="24"/>
        </w:rPr>
        <w:t>6</w:t>
      </w:r>
      <w:r w:rsidRPr="00AA122B">
        <w:rPr>
          <w:sz w:val="24"/>
          <w:szCs w:val="24"/>
        </w:rPr>
        <w:t xml:space="preserve"> Model-based latent variable ordinations of a) the otolith chemistry dataset, b) the otolith shape dataset, and c) the combined otolith chemistry and shape dataset. Colours and shapes represent the three groups of </w:t>
      </w:r>
      <w:r w:rsidRPr="00AA122B">
        <w:rPr>
          <w:i/>
          <w:iCs/>
          <w:sz w:val="24"/>
          <w:szCs w:val="24"/>
        </w:rPr>
        <w:t>C. striata</w:t>
      </w:r>
      <w:r w:rsidRPr="00AA122B">
        <w:rPr>
          <w:sz w:val="24"/>
          <w:szCs w:val="24"/>
        </w:rPr>
        <w:t>.</w:t>
      </w:r>
    </w:p>
    <w:p w14:paraId="4B419B69" w14:textId="0490D8AA" w:rsidR="00A07A16" w:rsidRDefault="00A07A16">
      <w:pPr>
        <w:rPr>
          <w:b/>
          <w:sz w:val="24"/>
          <w:szCs w:val="24"/>
        </w:rPr>
      </w:pPr>
      <w:r>
        <w:rPr>
          <w:b/>
          <w:sz w:val="24"/>
          <w:szCs w:val="24"/>
        </w:rPr>
        <w:br w:type="page"/>
      </w:r>
    </w:p>
    <w:p w14:paraId="2BF636A9" w14:textId="3CF91DF4" w:rsidR="00CB0841" w:rsidRPr="00AA122B" w:rsidRDefault="00CB0841" w:rsidP="004753C2">
      <w:pPr>
        <w:spacing w:line="360" w:lineRule="auto"/>
        <w:rPr>
          <w:sz w:val="24"/>
          <w:szCs w:val="24"/>
        </w:rPr>
      </w:pPr>
      <w:r w:rsidRPr="00AA122B">
        <w:rPr>
          <w:b/>
          <w:bCs/>
          <w:sz w:val="24"/>
          <w:szCs w:val="24"/>
        </w:rPr>
        <w:lastRenderedPageBreak/>
        <w:t>Figures:</w:t>
      </w:r>
    </w:p>
    <w:p w14:paraId="61BC23D1" w14:textId="1DBE16BD" w:rsidR="00CB0841" w:rsidRDefault="00CB0841" w:rsidP="004753C2">
      <w:pPr>
        <w:spacing w:line="360" w:lineRule="auto"/>
        <w:rPr>
          <w:sz w:val="24"/>
          <w:szCs w:val="24"/>
        </w:rPr>
      </w:pPr>
    </w:p>
    <w:p w14:paraId="1732C99C" w14:textId="3EBDD322" w:rsidR="000875DB" w:rsidRPr="00AA122B" w:rsidRDefault="009D2330" w:rsidP="004753C2">
      <w:pPr>
        <w:spacing w:line="360" w:lineRule="auto"/>
        <w:rPr>
          <w:sz w:val="24"/>
          <w:szCs w:val="24"/>
        </w:rPr>
      </w:pPr>
      <w:ins w:id="84" w:author="Hayden Schilling" w:date="2021-03-19T10:12:00Z">
        <w:r>
          <w:rPr>
            <w:noProof/>
          </w:rPr>
          <w:drawing>
            <wp:inline distT="0" distB="0" distL="0" distR="0" wp14:anchorId="60E7DA9C" wp14:editId="2E2C039A">
              <wp:extent cx="5731510" cy="22745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2274570"/>
                      </a:xfrm>
                      <a:prstGeom prst="rect">
                        <a:avLst/>
                      </a:prstGeom>
                      <a:noFill/>
                      <a:ln>
                        <a:noFill/>
                      </a:ln>
                    </pic:spPr>
                  </pic:pic>
                </a:graphicData>
              </a:graphic>
            </wp:inline>
          </w:drawing>
        </w:r>
      </w:ins>
      <w:del w:id="85" w:author="Hayden Schilling" w:date="2021-03-19T10:13:00Z">
        <w:r w:rsidR="000875DB" w:rsidDel="009D2330">
          <w:rPr>
            <w:noProof/>
            <w:sz w:val="24"/>
            <w:szCs w:val="24"/>
          </w:rPr>
          <w:drawing>
            <wp:inline distT="0" distB="0" distL="0" distR="0" wp14:anchorId="1738CBFD" wp14:editId="1359A076">
              <wp:extent cx="5730875" cy="2275205"/>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0875" cy="2275205"/>
                      </a:xfrm>
                      <a:prstGeom prst="rect">
                        <a:avLst/>
                      </a:prstGeom>
                      <a:noFill/>
                      <a:ln>
                        <a:noFill/>
                      </a:ln>
                    </pic:spPr>
                  </pic:pic>
                </a:graphicData>
              </a:graphic>
            </wp:inline>
          </w:drawing>
        </w:r>
      </w:del>
    </w:p>
    <w:p w14:paraId="09B6E3E4" w14:textId="7437F03D" w:rsidR="00CB0841" w:rsidRPr="00AA122B" w:rsidRDefault="00CB0841" w:rsidP="004753C2">
      <w:pPr>
        <w:spacing w:line="360" w:lineRule="auto"/>
        <w:rPr>
          <w:sz w:val="24"/>
          <w:szCs w:val="24"/>
        </w:rPr>
      </w:pPr>
      <w:r w:rsidRPr="00AA122B">
        <w:rPr>
          <w:b/>
          <w:sz w:val="24"/>
          <w:szCs w:val="24"/>
        </w:rPr>
        <w:t xml:space="preserve">Figure </w:t>
      </w:r>
      <w:r w:rsidR="00E55D3E">
        <w:rPr>
          <w:b/>
          <w:sz w:val="24"/>
          <w:szCs w:val="24"/>
        </w:rPr>
        <w:t>1</w:t>
      </w:r>
      <w:r w:rsidRPr="00AA122B">
        <w:rPr>
          <w:sz w:val="24"/>
          <w:szCs w:val="24"/>
        </w:rPr>
        <w:t xml:space="preserve"> </w:t>
      </w:r>
      <w:del w:id="86" w:author="Hayden Schilling" w:date="2021-03-19T09:44:00Z">
        <w:r w:rsidRPr="00AA122B" w:rsidDel="007052E0">
          <w:rPr>
            <w:sz w:val="24"/>
            <w:szCs w:val="24"/>
          </w:rPr>
          <w:delText>Mean variance</w:delText>
        </w:r>
      </w:del>
      <w:ins w:id="87" w:author="Hayden Schilling" w:date="2021-03-19T09:44:00Z">
        <w:r w:rsidR="007052E0">
          <w:rPr>
            <w:sz w:val="24"/>
            <w:szCs w:val="24"/>
          </w:rPr>
          <w:t>Mean-variance</w:t>
        </w:r>
      </w:ins>
      <w:r w:rsidRPr="00AA122B">
        <w:rPr>
          <w:sz w:val="24"/>
          <w:szCs w:val="24"/>
        </w:rPr>
        <w:t xml:space="preserve"> plots showing non-linear relationships for a) the otolith chemistry dataset, b) the otolith shape dataset, and c) the combined otolith chemistry and shape dataset. Note the log scale on both axes.</w:t>
      </w:r>
    </w:p>
    <w:p w14:paraId="795D5078" w14:textId="0BE5165D" w:rsidR="00CB0841" w:rsidRPr="00AA122B" w:rsidRDefault="00CB0841" w:rsidP="004753C2">
      <w:pPr>
        <w:spacing w:line="360" w:lineRule="auto"/>
        <w:rPr>
          <w:sz w:val="24"/>
          <w:szCs w:val="24"/>
        </w:rPr>
      </w:pPr>
      <w:r w:rsidRPr="00AA122B">
        <w:rPr>
          <w:sz w:val="24"/>
          <w:szCs w:val="24"/>
        </w:rPr>
        <w:br w:type="page"/>
      </w:r>
    </w:p>
    <w:p w14:paraId="485168EF" w14:textId="77777777" w:rsidR="00CB0841" w:rsidRPr="00AA122B" w:rsidRDefault="00CB0841" w:rsidP="004753C2">
      <w:pPr>
        <w:spacing w:line="360" w:lineRule="auto"/>
        <w:rPr>
          <w:sz w:val="24"/>
          <w:szCs w:val="24"/>
        </w:rPr>
      </w:pPr>
    </w:p>
    <w:p w14:paraId="7633811F" w14:textId="273FB861" w:rsidR="00CB0841" w:rsidRPr="00AA122B" w:rsidRDefault="00CB0841" w:rsidP="004753C2">
      <w:pPr>
        <w:spacing w:line="360" w:lineRule="auto"/>
        <w:rPr>
          <w:sz w:val="24"/>
          <w:szCs w:val="24"/>
        </w:rPr>
      </w:pPr>
    </w:p>
    <w:p w14:paraId="30ED7C79" w14:textId="0B61D0EB" w:rsidR="00CB0841" w:rsidRPr="00AA122B" w:rsidRDefault="000875DB" w:rsidP="004753C2">
      <w:pPr>
        <w:spacing w:line="360" w:lineRule="auto"/>
        <w:rPr>
          <w:sz w:val="24"/>
          <w:szCs w:val="24"/>
        </w:rPr>
      </w:pPr>
      <w:r>
        <w:rPr>
          <w:noProof/>
          <w:sz w:val="24"/>
          <w:szCs w:val="24"/>
        </w:rPr>
        <w:drawing>
          <wp:inline distT="0" distB="0" distL="0" distR="0" wp14:anchorId="36C0481C" wp14:editId="022CCA84">
            <wp:extent cx="5730875" cy="2275205"/>
            <wp:effectExtent l="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0875" cy="2275205"/>
                    </a:xfrm>
                    <a:prstGeom prst="rect">
                      <a:avLst/>
                    </a:prstGeom>
                    <a:noFill/>
                    <a:ln>
                      <a:noFill/>
                    </a:ln>
                  </pic:spPr>
                </pic:pic>
              </a:graphicData>
            </a:graphic>
          </wp:inline>
        </w:drawing>
      </w:r>
    </w:p>
    <w:p w14:paraId="21CCEB53" w14:textId="56AC5D1E" w:rsidR="00CB0841" w:rsidRPr="00C17EA6" w:rsidRDefault="00CB0841" w:rsidP="004753C2">
      <w:pPr>
        <w:spacing w:line="360" w:lineRule="auto"/>
        <w:rPr>
          <w:sz w:val="24"/>
          <w:szCs w:val="24"/>
        </w:rPr>
      </w:pPr>
      <w:r w:rsidRPr="00AA122B">
        <w:rPr>
          <w:b/>
          <w:sz w:val="24"/>
          <w:szCs w:val="24"/>
        </w:rPr>
        <w:t xml:space="preserve">Figure </w:t>
      </w:r>
      <w:r w:rsidR="00E55D3E">
        <w:rPr>
          <w:b/>
          <w:sz w:val="24"/>
          <w:szCs w:val="24"/>
        </w:rPr>
        <w:t>2</w:t>
      </w:r>
      <w:r w:rsidRPr="00AA122B">
        <w:rPr>
          <w:sz w:val="24"/>
          <w:szCs w:val="24"/>
        </w:rPr>
        <w:t xml:space="preserve"> Dunn-Smyth Residual plots for a) the otolith chemistry dataset, b) the otolith shape dataset, and c) the combined otolith chemistry and shape dataset. No strong patterns are visible in any of the subplots, suggesting that our GLM models were appropriate.</w:t>
      </w:r>
      <w:r w:rsidR="008667D1">
        <w:rPr>
          <w:sz w:val="24"/>
          <w:szCs w:val="24"/>
        </w:rPr>
        <w:t xml:space="preserve"> Colours show the variables in the analysis.</w:t>
      </w:r>
      <w:r w:rsidR="00C17EA6">
        <w:rPr>
          <w:sz w:val="24"/>
          <w:szCs w:val="24"/>
        </w:rPr>
        <w:t xml:space="preserve"> </w:t>
      </w:r>
    </w:p>
    <w:p w14:paraId="22995E75" w14:textId="77777777" w:rsidR="00CB0841" w:rsidRPr="00AA122B" w:rsidRDefault="00CB0841" w:rsidP="004753C2">
      <w:pPr>
        <w:spacing w:line="360" w:lineRule="auto"/>
        <w:rPr>
          <w:sz w:val="24"/>
          <w:szCs w:val="24"/>
        </w:rPr>
      </w:pPr>
      <w:r w:rsidRPr="00AA122B">
        <w:rPr>
          <w:sz w:val="24"/>
          <w:szCs w:val="24"/>
        </w:rPr>
        <w:br w:type="page"/>
      </w:r>
    </w:p>
    <w:p w14:paraId="555CC20A" w14:textId="65F5C9E0" w:rsidR="00CB0841" w:rsidRPr="00AA122B" w:rsidRDefault="00141215" w:rsidP="004753C2">
      <w:pPr>
        <w:spacing w:line="360" w:lineRule="auto"/>
        <w:rPr>
          <w:noProof/>
          <w:sz w:val="24"/>
          <w:szCs w:val="24"/>
        </w:rPr>
      </w:pPr>
      <w:r w:rsidRPr="00AA122B">
        <w:rPr>
          <w:noProof/>
          <w:sz w:val="24"/>
          <w:szCs w:val="24"/>
          <w:lang w:val="en-IN" w:eastAsia="en-IN"/>
        </w:rPr>
        <w:lastRenderedPageBreak/>
        <w:drawing>
          <wp:inline distT="0" distB="0" distL="0" distR="0" wp14:anchorId="1A58850F" wp14:editId="796D0215">
            <wp:extent cx="5734050" cy="41624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4050" cy="4162425"/>
                    </a:xfrm>
                    <a:prstGeom prst="rect">
                      <a:avLst/>
                    </a:prstGeom>
                    <a:noFill/>
                    <a:ln>
                      <a:noFill/>
                    </a:ln>
                  </pic:spPr>
                </pic:pic>
              </a:graphicData>
            </a:graphic>
          </wp:inline>
        </w:drawing>
      </w:r>
    </w:p>
    <w:p w14:paraId="628CE5E7" w14:textId="77777777" w:rsidR="00CB0841" w:rsidRPr="00AA122B" w:rsidRDefault="00CB0841" w:rsidP="004753C2">
      <w:pPr>
        <w:spacing w:line="360" w:lineRule="auto"/>
        <w:rPr>
          <w:noProof/>
          <w:sz w:val="24"/>
          <w:szCs w:val="24"/>
        </w:rPr>
      </w:pPr>
    </w:p>
    <w:p w14:paraId="525CBAD0" w14:textId="2D7D325F" w:rsidR="00CB0841" w:rsidRPr="00AA122B" w:rsidRDefault="00CB0841" w:rsidP="004753C2">
      <w:pPr>
        <w:spacing w:line="360" w:lineRule="auto"/>
        <w:rPr>
          <w:sz w:val="24"/>
          <w:szCs w:val="24"/>
        </w:rPr>
      </w:pPr>
      <w:bookmarkStart w:id="88" w:name="_Hlk57542683"/>
      <w:r w:rsidRPr="00AA122B">
        <w:rPr>
          <w:b/>
          <w:bCs/>
          <w:sz w:val="24"/>
          <w:szCs w:val="24"/>
        </w:rPr>
        <w:t xml:space="preserve">Figure </w:t>
      </w:r>
      <w:r w:rsidR="00E55D3E">
        <w:rPr>
          <w:b/>
          <w:bCs/>
          <w:sz w:val="24"/>
          <w:szCs w:val="24"/>
        </w:rPr>
        <w:t>3</w:t>
      </w:r>
      <w:r w:rsidRPr="00AA122B">
        <w:rPr>
          <w:sz w:val="24"/>
          <w:szCs w:val="24"/>
        </w:rPr>
        <w:t xml:space="preserve"> Mean otolith shape from the three sites</w:t>
      </w:r>
      <w:r w:rsidR="00131C0D">
        <w:rPr>
          <w:sz w:val="24"/>
          <w:szCs w:val="24"/>
        </w:rPr>
        <w:t xml:space="preserve"> using the </w:t>
      </w:r>
      <w:r w:rsidR="00131C0D" w:rsidRPr="00E85BA0">
        <w:rPr>
          <w:i/>
          <w:iCs/>
          <w:sz w:val="24"/>
          <w:szCs w:val="24"/>
        </w:rPr>
        <w:t>‘plotWaveletShape’</w:t>
      </w:r>
      <w:r w:rsidR="00131C0D">
        <w:rPr>
          <w:sz w:val="24"/>
          <w:szCs w:val="24"/>
        </w:rPr>
        <w:t xml:space="preserve"> function in the ShapeR package</w:t>
      </w:r>
      <w:r w:rsidR="00131C0D">
        <w:rPr>
          <w:sz w:val="24"/>
          <w:szCs w:val="24"/>
        </w:rPr>
        <w:fldChar w:fldCharType="begin"/>
      </w:r>
      <w:r w:rsidR="00BE26D4">
        <w:rPr>
          <w:sz w:val="24"/>
          <w:szCs w:val="24"/>
        </w:rPr>
        <w:instrText xml:space="preserve"> ADDIN ZOTERO_ITEM CSL_CITATION {"citationID":"9uBFwrSB","properties":{"formattedCitation":"\\super 50\\nosupersub{}","plainCitation":"50","noteIndex":0},"citationItems":[{"id":1846,"uris":["http://zotero.org/users/local/U6DoygBa/items/RBS6DMLN"],"uri":["http://zotero.org/users/local/U6DoygBa/items/RBS6DMLN"],"itemData":{"id":1846,"type":"article-journal","abstract":"ShapeR is an open source software package that runs on the R platform and is specifically designed to study otolith shape variation among fish populations. The package extends previously described software used for otolith shape analysis by allowing the user to automatically extract closed contour outlines from a large number of images, perform smoothing to eliminate pixel noise, choose from conducting either a Fourier or Wavelet transform to the outlines and visualize the mean shape. The output of the package are independent Fourier or Wavelet coefficients which can be directly imported into a wide range of statistical packages in R. The package might prove useful in studies of any two dimensional objects.","container-title":"PLOS ONE","DOI":"10.1371/journal.pone.0121102","ISSN":"1932-6203","issue":"3","journalAbbreviation":"PLOS ONE","language":"en","note":"publisher: Public Library of Science","page":"e0121102","source":"PLoS Journals","title":"ShapeR: An R Package to Study Otolith Shape Variation among Fish Populations","title-short":"ShapeR","volume":"10","author":[{"family":"Libungan","given":"Lísa Anne"},{"family":"Pálsson","given":"Snæbjörn"}],"issued":{"date-parts":[["2015",3,24]]}}}],"schema":"https://github.com/citation-style-language/schema/raw/master/csl-citation.json"} </w:instrText>
      </w:r>
      <w:r w:rsidR="00131C0D">
        <w:rPr>
          <w:sz w:val="24"/>
          <w:szCs w:val="24"/>
        </w:rPr>
        <w:fldChar w:fldCharType="separate"/>
      </w:r>
      <w:r w:rsidR="00131C0D" w:rsidRPr="00131C0D">
        <w:rPr>
          <w:rFonts w:ascii="Calibri" w:hAnsi="Calibri" w:cs="Calibri"/>
          <w:sz w:val="24"/>
          <w:szCs w:val="24"/>
          <w:vertAlign w:val="superscript"/>
        </w:rPr>
        <w:t>50</w:t>
      </w:r>
      <w:r w:rsidR="00131C0D">
        <w:rPr>
          <w:sz w:val="24"/>
          <w:szCs w:val="24"/>
        </w:rPr>
        <w:fldChar w:fldCharType="end"/>
      </w:r>
      <w:r w:rsidRPr="00AA122B">
        <w:rPr>
          <w:sz w:val="24"/>
          <w:szCs w:val="24"/>
        </w:rPr>
        <w:t xml:space="preserve">. </w:t>
      </w:r>
      <w:r w:rsidR="00141215" w:rsidRPr="00AA122B">
        <w:rPr>
          <w:sz w:val="24"/>
          <w:szCs w:val="24"/>
        </w:rPr>
        <w:t>The solid black line represents Agra, dashed red line represents Lucknow and the dotted blue line represents Narora.</w:t>
      </w:r>
      <w:r w:rsidR="00D1422A">
        <w:rPr>
          <w:sz w:val="24"/>
          <w:szCs w:val="24"/>
        </w:rPr>
        <w:t xml:space="preserve"> The wavelet coefficients recreated over 99% of the variance in otolith shape.</w:t>
      </w:r>
    </w:p>
    <w:bookmarkEnd w:id="88"/>
    <w:p w14:paraId="1D0A0354" w14:textId="77777777" w:rsidR="00CB0841" w:rsidRPr="00AA122B" w:rsidRDefault="00CB0841" w:rsidP="004753C2">
      <w:pPr>
        <w:spacing w:line="360" w:lineRule="auto"/>
        <w:rPr>
          <w:sz w:val="24"/>
          <w:szCs w:val="24"/>
        </w:rPr>
      </w:pPr>
    </w:p>
    <w:p w14:paraId="47EEFDA5" w14:textId="7AD07F15" w:rsidR="00EB7498" w:rsidRDefault="00CB0841">
      <w:pPr>
        <w:rPr>
          <w:sz w:val="24"/>
          <w:szCs w:val="24"/>
        </w:rPr>
      </w:pPr>
      <w:r w:rsidRPr="00AA122B">
        <w:rPr>
          <w:sz w:val="24"/>
          <w:szCs w:val="24"/>
        </w:rPr>
        <w:br w:type="page"/>
      </w:r>
    </w:p>
    <w:p w14:paraId="3EB60418" w14:textId="221CF689" w:rsidR="00EB7498" w:rsidRDefault="00EB7498" w:rsidP="00EB7498">
      <w:pPr>
        <w:spacing w:line="360" w:lineRule="auto"/>
        <w:rPr>
          <w:b/>
          <w:bCs/>
          <w:sz w:val="24"/>
          <w:szCs w:val="24"/>
        </w:rPr>
      </w:pPr>
      <w:del w:id="89" w:author="Hayden Schilling" w:date="2021-03-19T10:25:00Z">
        <w:r w:rsidDel="00732412">
          <w:rPr>
            <w:b/>
            <w:bCs/>
            <w:noProof/>
            <w:sz w:val="24"/>
            <w:szCs w:val="24"/>
          </w:rPr>
          <w:lastRenderedPageBreak/>
          <w:drawing>
            <wp:inline distT="0" distB="0" distL="0" distR="0" wp14:anchorId="7662A3F3" wp14:editId="2E07A5F4">
              <wp:extent cx="5731510" cy="2729230"/>
              <wp:effectExtent l="0" t="0" r="2540" b="0"/>
              <wp:docPr id="10" name="Picture 1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scatter 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2729230"/>
                      </a:xfrm>
                      <a:prstGeom prst="rect">
                        <a:avLst/>
                      </a:prstGeom>
                    </pic:spPr>
                  </pic:pic>
                </a:graphicData>
              </a:graphic>
            </wp:inline>
          </w:drawing>
        </w:r>
      </w:del>
      <w:ins w:id="90" w:author="Hayden Schilling" w:date="2021-03-19T10:25:00Z">
        <w:r w:rsidR="00732412">
          <w:rPr>
            <w:noProof/>
          </w:rPr>
          <w:drawing>
            <wp:inline distT="0" distB="0" distL="0" distR="0" wp14:anchorId="0574D95C" wp14:editId="20DCEA67">
              <wp:extent cx="5731510" cy="272986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2729865"/>
                      </a:xfrm>
                      <a:prstGeom prst="rect">
                        <a:avLst/>
                      </a:prstGeom>
                      <a:noFill/>
                      <a:ln>
                        <a:noFill/>
                      </a:ln>
                    </pic:spPr>
                  </pic:pic>
                </a:graphicData>
              </a:graphic>
            </wp:inline>
          </w:drawing>
        </w:r>
      </w:ins>
    </w:p>
    <w:p w14:paraId="3D9DA1B6" w14:textId="6AD551D5" w:rsidR="00EB7498" w:rsidRPr="00324F5A" w:rsidRDefault="00EB7498">
      <w:pPr>
        <w:spacing w:line="360" w:lineRule="auto"/>
        <w:rPr>
          <w:sz w:val="24"/>
          <w:szCs w:val="24"/>
        </w:rPr>
      </w:pPr>
      <w:r>
        <w:rPr>
          <w:b/>
          <w:bCs/>
          <w:sz w:val="24"/>
          <w:szCs w:val="24"/>
        </w:rPr>
        <w:t xml:space="preserve">Figure </w:t>
      </w:r>
      <w:r w:rsidR="00E55D3E">
        <w:rPr>
          <w:b/>
          <w:bCs/>
          <w:sz w:val="24"/>
          <w:szCs w:val="24"/>
        </w:rPr>
        <w:t>4</w:t>
      </w:r>
      <w:r>
        <w:rPr>
          <w:sz w:val="24"/>
          <w:szCs w:val="24"/>
        </w:rPr>
        <w:t xml:space="preserve"> Distance based </w:t>
      </w:r>
      <w:ins w:id="91" w:author="Hayden Schilling" w:date="2021-03-19T09:42:00Z">
        <w:r w:rsidR="007052E0">
          <w:rPr>
            <w:sz w:val="24"/>
            <w:szCs w:val="24"/>
          </w:rPr>
          <w:t>n</w:t>
        </w:r>
      </w:ins>
      <w:del w:id="92" w:author="Hayden Schilling" w:date="2021-03-19T09:42:00Z">
        <w:r w:rsidR="001428DA" w:rsidDel="007052E0">
          <w:rPr>
            <w:sz w:val="24"/>
            <w:szCs w:val="24"/>
          </w:rPr>
          <w:delText>N</w:delText>
        </w:r>
      </w:del>
      <w:r w:rsidR="001428DA">
        <w:rPr>
          <w:sz w:val="24"/>
          <w:szCs w:val="24"/>
        </w:rPr>
        <w:t>MDS</w:t>
      </w:r>
      <w:r>
        <w:rPr>
          <w:sz w:val="24"/>
          <w:szCs w:val="24"/>
        </w:rPr>
        <w:t xml:space="preserve"> ordination based upon</w:t>
      </w:r>
      <w:r w:rsidR="001428DA">
        <w:rPr>
          <w:sz w:val="24"/>
          <w:szCs w:val="24"/>
        </w:rPr>
        <w:t xml:space="preserve"> a)</w:t>
      </w:r>
      <w:r>
        <w:rPr>
          <w:sz w:val="24"/>
          <w:szCs w:val="24"/>
        </w:rPr>
        <w:t xml:space="preserve"> </w:t>
      </w:r>
      <w:r w:rsidR="001428DA" w:rsidRPr="00AA122B">
        <w:rPr>
          <w:sz w:val="24"/>
          <w:szCs w:val="24"/>
        </w:rPr>
        <w:t xml:space="preserve">the otolith chemistry dataset, b) the otolith shape dataset, and c) the combined otolith chemistry and shape dataset. Colours and shapes represent the three groups of </w:t>
      </w:r>
      <w:r w:rsidR="001428DA" w:rsidRPr="00AA122B">
        <w:rPr>
          <w:i/>
          <w:iCs/>
          <w:sz w:val="24"/>
          <w:szCs w:val="24"/>
        </w:rPr>
        <w:t>C. striata</w:t>
      </w:r>
      <w:r w:rsidR="001428DA" w:rsidRPr="00AA122B">
        <w:rPr>
          <w:sz w:val="24"/>
          <w:szCs w:val="24"/>
        </w:rPr>
        <w:t>.</w:t>
      </w:r>
      <w:r>
        <w:rPr>
          <w:sz w:val="24"/>
          <w:szCs w:val="24"/>
        </w:rPr>
        <w:t xml:space="preserve"> Dissimilarity matrix was based upon </w:t>
      </w:r>
      <w:r w:rsidR="001428DA">
        <w:rPr>
          <w:sz w:val="24"/>
          <w:szCs w:val="24"/>
        </w:rPr>
        <w:t>Euclidean</w:t>
      </w:r>
      <w:r>
        <w:rPr>
          <w:sz w:val="24"/>
          <w:szCs w:val="24"/>
        </w:rPr>
        <w:t xml:space="preserve"> distances</w:t>
      </w:r>
      <w:r w:rsidR="001428DA">
        <w:rPr>
          <w:sz w:val="24"/>
          <w:szCs w:val="24"/>
        </w:rPr>
        <w:t>. T</w:t>
      </w:r>
      <w:r>
        <w:rPr>
          <w:sz w:val="24"/>
          <w:szCs w:val="24"/>
        </w:rPr>
        <w:t xml:space="preserve">he assumption of homogeneity of variance </w:t>
      </w:r>
      <w:r w:rsidR="001428DA">
        <w:rPr>
          <w:sz w:val="24"/>
          <w:szCs w:val="24"/>
        </w:rPr>
        <w:t>was only satisfied for b) Shape Data</w:t>
      </w:r>
      <w:ins w:id="93" w:author="Hayden Schilling" w:date="2021-03-19T10:25:00Z">
        <w:r w:rsidR="00D74EF0">
          <w:rPr>
            <w:sz w:val="24"/>
            <w:szCs w:val="24"/>
          </w:rPr>
          <w:t>,</w:t>
        </w:r>
      </w:ins>
      <w:r w:rsidR="001428DA">
        <w:rPr>
          <w:sz w:val="24"/>
          <w:szCs w:val="24"/>
        </w:rPr>
        <w:t xml:space="preserve"> </w:t>
      </w:r>
      <w:r>
        <w:rPr>
          <w:sz w:val="24"/>
          <w:szCs w:val="24"/>
        </w:rPr>
        <w:t>which would result in the results potentially being unreliable</w:t>
      </w:r>
      <w:r w:rsidR="001428DA">
        <w:rPr>
          <w:sz w:val="24"/>
          <w:szCs w:val="24"/>
        </w:rPr>
        <w:t xml:space="preserve"> in a) and c)</w:t>
      </w:r>
      <w:r>
        <w:rPr>
          <w:sz w:val="24"/>
          <w:szCs w:val="24"/>
        </w:rPr>
        <w:t xml:space="preserve"> (Warton et al. 2012).</w:t>
      </w:r>
    </w:p>
    <w:p w14:paraId="51E98515" w14:textId="77777777" w:rsidR="00CB0841" w:rsidRPr="00AA122B" w:rsidRDefault="00CB0841" w:rsidP="004753C2">
      <w:pPr>
        <w:spacing w:line="360" w:lineRule="auto"/>
        <w:rPr>
          <w:sz w:val="24"/>
          <w:szCs w:val="24"/>
        </w:rPr>
      </w:pPr>
    </w:p>
    <w:p w14:paraId="5C70330A" w14:textId="282B6694" w:rsidR="00CB0841" w:rsidRPr="00AA122B" w:rsidRDefault="00BE5944" w:rsidP="004753C2">
      <w:pPr>
        <w:spacing w:line="360" w:lineRule="auto"/>
        <w:rPr>
          <w:sz w:val="24"/>
          <w:szCs w:val="24"/>
        </w:rPr>
      </w:pPr>
      <w:r>
        <w:rPr>
          <w:noProof/>
          <w:sz w:val="24"/>
          <w:szCs w:val="24"/>
        </w:rPr>
        <w:lastRenderedPageBreak/>
        <w:drawing>
          <wp:inline distT="0" distB="0" distL="0" distR="0" wp14:anchorId="17410498" wp14:editId="02BD2EA3">
            <wp:extent cx="5730875" cy="4773930"/>
            <wp:effectExtent l="0" t="0" r="3175"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0875" cy="4773930"/>
                    </a:xfrm>
                    <a:prstGeom prst="rect">
                      <a:avLst/>
                    </a:prstGeom>
                    <a:noFill/>
                    <a:ln>
                      <a:noFill/>
                    </a:ln>
                  </pic:spPr>
                </pic:pic>
              </a:graphicData>
            </a:graphic>
          </wp:inline>
        </w:drawing>
      </w:r>
    </w:p>
    <w:p w14:paraId="5762F7D9" w14:textId="26EE9E46" w:rsidR="00CB0841" w:rsidRPr="00AA122B" w:rsidRDefault="00CB0841" w:rsidP="004753C2">
      <w:pPr>
        <w:spacing w:line="360" w:lineRule="auto"/>
        <w:rPr>
          <w:sz w:val="24"/>
          <w:szCs w:val="24"/>
        </w:rPr>
      </w:pPr>
      <w:r w:rsidRPr="00AA122B">
        <w:rPr>
          <w:b/>
          <w:bCs/>
          <w:sz w:val="24"/>
          <w:szCs w:val="24"/>
        </w:rPr>
        <w:t xml:space="preserve">Figure </w:t>
      </w:r>
      <w:r w:rsidR="00E55D3E">
        <w:rPr>
          <w:b/>
          <w:bCs/>
          <w:sz w:val="24"/>
          <w:szCs w:val="24"/>
        </w:rPr>
        <w:t>5</w:t>
      </w:r>
      <w:r w:rsidRPr="00AA122B">
        <w:rPr>
          <w:b/>
          <w:bCs/>
          <w:sz w:val="24"/>
          <w:szCs w:val="24"/>
        </w:rPr>
        <w:t xml:space="preserve"> </w:t>
      </w:r>
      <w:r w:rsidRPr="00AA122B">
        <w:rPr>
          <w:sz w:val="24"/>
          <w:szCs w:val="24"/>
        </w:rPr>
        <w:t xml:space="preserve">Mean otolith element concentrations (mmol:mol Ca) for each of the three populations. Error bars show 1 standard error. Within a subplot, bars which do not share a common letter </w:t>
      </w:r>
      <w:r w:rsidR="00C17414">
        <w:rPr>
          <w:sz w:val="24"/>
          <w:szCs w:val="24"/>
        </w:rPr>
        <w:t>are clearly different</w:t>
      </w:r>
      <w:r w:rsidRPr="00AA122B">
        <w:rPr>
          <w:sz w:val="24"/>
          <w:szCs w:val="24"/>
        </w:rPr>
        <w:t xml:space="preserve"> (</w:t>
      </w:r>
      <w:r w:rsidR="00E837AA">
        <w:rPr>
          <w:sz w:val="24"/>
          <w:szCs w:val="24"/>
        </w:rPr>
        <w:t xml:space="preserve">MGLM analysis: </w:t>
      </w:r>
      <w:r w:rsidRPr="00AA122B">
        <w:rPr>
          <w:i/>
          <w:sz w:val="24"/>
          <w:szCs w:val="24"/>
        </w:rPr>
        <w:t xml:space="preserve">P </w:t>
      </w:r>
      <w:r w:rsidRPr="00AA122B">
        <w:rPr>
          <w:sz w:val="24"/>
          <w:szCs w:val="24"/>
        </w:rPr>
        <w:t>&lt; 0.05).</w:t>
      </w:r>
      <w:r w:rsidR="005D1646">
        <w:rPr>
          <w:sz w:val="24"/>
          <w:szCs w:val="24"/>
        </w:rPr>
        <w:t xml:space="preserve"> For univariate GLM results see Table 1.</w:t>
      </w:r>
    </w:p>
    <w:p w14:paraId="77B7ACE1" w14:textId="53A51E53" w:rsidR="00167964" w:rsidRPr="00AA122B" w:rsidRDefault="00167964" w:rsidP="004753C2">
      <w:pPr>
        <w:spacing w:line="360" w:lineRule="auto"/>
        <w:rPr>
          <w:sz w:val="24"/>
          <w:szCs w:val="24"/>
        </w:rPr>
      </w:pPr>
      <w:r w:rsidRPr="00AA122B">
        <w:rPr>
          <w:sz w:val="24"/>
          <w:szCs w:val="24"/>
        </w:rPr>
        <w:br w:type="page"/>
      </w:r>
    </w:p>
    <w:p w14:paraId="008926B4" w14:textId="2B3AA598" w:rsidR="00CB0841" w:rsidRDefault="00CB0841" w:rsidP="004753C2">
      <w:pPr>
        <w:spacing w:line="360" w:lineRule="auto"/>
        <w:rPr>
          <w:sz w:val="24"/>
          <w:szCs w:val="24"/>
        </w:rPr>
      </w:pPr>
    </w:p>
    <w:p w14:paraId="2AA3FF2C" w14:textId="33E8A6D1" w:rsidR="002238BF" w:rsidRPr="00AA122B" w:rsidRDefault="002238BF" w:rsidP="004753C2">
      <w:pPr>
        <w:spacing w:line="360" w:lineRule="auto"/>
        <w:rPr>
          <w:sz w:val="24"/>
          <w:szCs w:val="24"/>
        </w:rPr>
      </w:pPr>
      <w:r>
        <w:rPr>
          <w:noProof/>
          <w:sz w:val="24"/>
          <w:szCs w:val="24"/>
        </w:rPr>
        <w:drawing>
          <wp:inline distT="0" distB="0" distL="0" distR="0" wp14:anchorId="7311A717" wp14:editId="711E567B">
            <wp:extent cx="5730875" cy="2732405"/>
            <wp:effectExtent l="0" t="0" r="317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30875" cy="2732405"/>
                    </a:xfrm>
                    <a:prstGeom prst="rect">
                      <a:avLst/>
                    </a:prstGeom>
                    <a:noFill/>
                    <a:ln>
                      <a:noFill/>
                    </a:ln>
                  </pic:spPr>
                </pic:pic>
              </a:graphicData>
            </a:graphic>
          </wp:inline>
        </w:drawing>
      </w:r>
    </w:p>
    <w:p w14:paraId="7189AF40" w14:textId="42FF5CB5" w:rsidR="00324F5A" w:rsidRDefault="00167964" w:rsidP="004753C2">
      <w:pPr>
        <w:spacing w:line="360" w:lineRule="auto"/>
        <w:rPr>
          <w:sz w:val="24"/>
          <w:szCs w:val="24"/>
        </w:rPr>
      </w:pPr>
      <w:r w:rsidRPr="00AA122B">
        <w:rPr>
          <w:b/>
          <w:bCs/>
          <w:sz w:val="24"/>
          <w:szCs w:val="24"/>
        </w:rPr>
        <w:t xml:space="preserve">Figure </w:t>
      </w:r>
      <w:r w:rsidR="00E55D3E">
        <w:rPr>
          <w:b/>
          <w:bCs/>
          <w:sz w:val="24"/>
          <w:szCs w:val="24"/>
        </w:rPr>
        <w:t>6</w:t>
      </w:r>
      <w:r w:rsidRPr="00AA122B">
        <w:rPr>
          <w:sz w:val="24"/>
          <w:szCs w:val="24"/>
        </w:rPr>
        <w:t xml:space="preserve"> Model-based latent variable ordinations of a) the otolith chemistry dataset, b) the otolith shape dataset, and c) the combined otolith chemistry and shape dataset. Colours and shapes represent the three groups of </w:t>
      </w:r>
      <w:r w:rsidRPr="00AA122B">
        <w:rPr>
          <w:i/>
          <w:iCs/>
          <w:sz w:val="24"/>
          <w:szCs w:val="24"/>
        </w:rPr>
        <w:t>C. striata</w:t>
      </w:r>
      <w:r w:rsidRPr="00AA122B">
        <w:rPr>
          <w:sz w:val="24"/>
          <w:szCs w:val="24"/>
        </w:rPr>
        <w:t>.</w:t>
      </w:r>
    </w:p>
    <w:p w14:paraId="251E4231" w14:textId="46C68AFC" w:rsidR="00041278" w:rsidRPr="00324F5A" w:rsidRDefault="00041278">
      <w:pPr>
        <w:spacing w:line="360" w:lineRule="auto"/>
        <w:rPr>
          <w:sz w:val="24"/>
          <w:szCs w:val="24"/>
        </w:rPr>
      </w:pPr>
    </w:p>
    <w:sectPr w:rsidR="00041278" w:rsidRPr="00324F5A" w:rsidSect="006E6BB6">
      <w:footerReference w:type="default" r:id="rId18"/>
      <w:pgSz w:w="11906" w:h="16838"/>
      <w:pgMar w:top="1440" w:right="1440" w:bottom="1440" w:left="1440" w:header="708" w:footer="708"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A6ADCD" w14:textId="77777777" w:rsidR="001C44D6" w:rsidRDefault="001C44D6" w:rsidP="00B44FDE">
      <w:pPr>
        <w:spacing w:after="0" w:line="240" w:lineRule="auto"/>
      </w:pPr>
      <w:r>
        <w:separator/>
      </w:r>
    </w:p>
  </w:endnote>
  <w:endnote w:type="continuationSeparator" w:id="0">
    <w:p w14:paraId="67B30E3C" w14:textId="77777777" w:rsidR="001C44D6" w:rsidRDefault="001C44D6" w:rsidP="00B44F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45006530"/>
      <w:docPartObj>
        <w:docPartGallery w:val="Page Numbers (Bottom of Page)"/>
        <w:docPartUnique/>
      </w:docPartObj>
    </w:sdtPr>
    <w:sdtEndPr>
      <w:rPr>
        <w:noProof/>
      </w:rPr>
    </w:sdtEndPr>
    <w:sdtContent>
      <w:p w14:paraId="45EE2738" w14:textId="6A2C1FBF" w:rsidR="007052E0" w:rsidRDefault="007052E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A8DA121" w14:textId="77777777" w:rsidR="007052E0" w:rsidRDefault="007052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7FCF2D" w14:textId="77777777" w:rsidR="001C44D6" w:rsidRDefault="001C44D6" w:rsidP="00B44FDE">
      <w:pPr>
        <w:spacing w:after="0" w:line="240" w:lineRule="auto"/>
      </w:pPr>
      <w:r>
        <w:separator/>
      </w:r>
    </w:p>
  </w:footnote>
  <w:footnote w:type="continuationSeparator" w:id="0">
    <w:p w14:paraId="4EF50461" w14:textId="77777777" w:rsidR="001C44D6" w:rsidRDefault="001C44D6" w:rsidP="00B44F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BB310B"/>
    <w:multiLevelType w:val="hybridMultilevel"/>
    <w:tmpl w:val="58262D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62F0F9C"/>
    <w:multiLevelType w:val="hybridMultilevel"/>
    <w:tmpl w:val="0A86050E"/>
    <w:lvl w:ilvl="0" w:tplc="2E3C147A">
      <w:start w:val="8"/>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8877CEF"/>
    <w:multiLevelType w:val="hybridMultilevel"/>
    <w:tmpl w:val="47E813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2950B64"/>
    <w:multiLevelType w:val="hybridMultilevel"/>
    <w:tmpl w:val="4CEEAC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8C024B7"/>
    <w:multiLevelType w:val="hybridMultilevel"/>
    <w:tmpl w:val="9DB6D582"/>
    <w:lvl w:ilvl="0" w:tplc="7832B502">
      <w:start w:val="8"/>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2B537A0"/>
    <w:multiLevelType w:val="hybridMultilevel"/>
    <w:tmpl w:val="4848632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5E1D4E48"/>
    <w:multiLevelType w:val="hybridMultilevel"/>
    <w:tmpl w:val="C7B885A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5FDE0E5E"/>
    <w:multiLevelType w:val="hybridMultilevel"/>
    <w:tmpl w:val="7B40BFA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67DB0BDD"/>
    <w:multiLevelType w:val="hybridMultilevel"/>
    <w:tmpl w:val="6F8A858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696B7D45"/>
    <w:multiLevelType w:val="hybridMultilevel"/>
    <w:tmpl w:val="79CC142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73A67281"/>
    <w:multiLevelType w:val="hybridMultilevel"/>
    <w:tmpl w:val="10D640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0"/>
  </w:num>
  <w:num w:numId="2">
    <w:abstractNumId w:val="6"/>
  </w:num>
  <w:num w:numId="3">
    <w:abstractNumId w:val="0"/>
  </w:num>
  <w:num w:numId="4">
    <w:abstractNumId w:val="3"/>
  </w:num>
  <w:num w:numId="5">
    <w:abstractNumId w:val="2"/>
  </w:num>
  <w:num w:numId="6">
    <w:abstractNumId w:val="7"/>
  </w:num>
  <w:num w:numId="7">
    <w:abstractNumId w:val="8"/>
  </w:num>
  <w:num w:numId="8">
    <w:abstractNumId w:val="5"/>
  </w:num>
  <w:num w:numId="9">
    <w:abstractNumId w:val="4"/>
  </w:num>
  <w:num w:numId="10">
    <w:abstractNumId w:val="1"/>
  </w:num>
  <w:num w:numId="11">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Hayden Schilling">
    <w15:presenceInfo w15:providerId="None" w15:userId="Hayden Schilli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Harvar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CF4D4A"/>
    <w:rsid w:val="00001F05"/>
    <w:rsid w:val="0000649B"/>
    <w:rsid w:val="00012884"/>
    <w:rsid w:val="00013EB2"/>
    <w:rsid w:val="00027CC9"/>
    <w:rsid w:val="00035175"/>
    <w:rsid w:val="000378F4"/>
    <w:rsid w:val="00041278"/>
    <w:rsid w:val="00043E2B"/>
    <w:rsid w:val="00044A65"/>
    <w:rsid w:val="00046FF5"/>
    <w:rsid w:val="00054969"/>
    <w:rsid w:val="00061852"/>
    <w:rsid w:val="000723E3"/>
    <w:rsid w:val="00080746"/>
    <w:rsid w:val="00081D43"/>
    <w:rsid w:val="000875DB"/>
    <w:rsid w:val="00091399"/>
    <w:rsid w:val="00092AA9"/>
    <w:rsid w:val="000A178D"/>
    <w:rsid w:val="000B50B0"/>
    <w:rsid w:val="000C2639"/>
    <w:rsid w:val="000D0C04"/>
    <w:rsid w:val="000D278C"/>
    <w:rsid w:val="000D4C5A"/>
    <w:rsid w:val="000D7412"/>
    <w:rsid w:val="000E062C"/>
    <w:rsid w:val="000E5546"/>
    <w:rsid w:val="000F22A6"/>
    <w:rsid w:val="000F5B75"/>
    <w:rsid w:val="000F6762"/>
    <w:rsid w:val="000F74F0"/>
    <w:rsid w:val="00103E83"/>
    <w:rsid w:val="00114120"/>
    <w:rsid w:val="00126D6C"/>
    <w:rsid w:val="00126FF5"/>
    <w:rsid w:val="0012765F"/>
    <w:rsid w:val="00127DD7"/>
    <w:rsid w:val="00131C0D"/>
    <w:rsid w:val="00133A4B"/>
    <w:rsid w:val="00134A17"/>
    <w:rsid w:val="00134D0E"/>
    <w:rsid w:val="00141215"/>
    <w:rsid w:val="001428DA"/>
    <w:rsid w:val="00155C64"/>
    <w:rsid w:val="001625A1"/>
    <w:rsid w:val="00165B55"/>
    <w:rsid w:val="00167964"/>
    <w:rsid w:val="00167A46"/>
    <w:rsid w:val="00171EEC"/>
    <w:rsid w:val="00185B87"/>
    <w:rsid w:val="0019601D"/>
    <w:rsid w:val="00196D66"/>
    <w:rsid w:val="001A102A"/>
    <w:rsid w:val="001A46DA"/>
    <w:rsid w:val="001A4AE2"/>
    <w:rsid w:val="001A63EF"/>
    <w:rsid w:val="001B20ED"/>
    <w:rsid w:val="001B21E0"/>
    <w:rsid w:val="001B3A7D"/>
    <w:rsid w:val="001B7295"/>
    <w:rsid w:val="001C44D6"/>
    <w:rsid w:val="001C5D83"/>
    <w:rsid w:val="001C7117"/>
    <w:rsid w:val="001D11D6"/>
    <w:rsid w:val="001D56B1"/>
    <w:rsid w:val="001E3B9C"/>
    <w:rsid w:val="001E45ED"/>
    <w:rsid w:val="001E4E42"/>
    <w:rsid w:val="001F53B4"/>
    <w:rsid w:val="001F6893"/>
    <w:rsid w:val="002043A2"/>
    <w:rsid w:val="00222CDD"/>
    <w:rsid w:val="002238BF"/>
    <w:rsid w:val="002249B7"/>
    <w:rsid w:val="002268F5"/>
    <w:rsid w:val="00235D51"/>
    <w:rsid w:val="00243EEF"/>
    <w:rsid w:val="0024547B"/>
    <w:rsid w:val="00253E3A"/>
    <w:rsid w:val="0025499E"/>
    <w:rsid w:val="002555D1"/>
    <w:rsid w:val="00265462"/>
    <w:rsid w:val="0026768F"/>
    <w:rsid w:val="0027405A"/>
    <w:rsid w:val="00291409"/>
    <w:rsid w:val="002A1BDD"/>
    <w:rsid w:val="002A2C0E"/>
    <w:rsid w:val="002A408F"/>
    <w:rsid w:val="002A6BCC"/>
    <w:rsid w:val="002B03FC"/>
    <w:rsid w:val="002B1717"/>
    <w:rsid w:val="002B4B47"/>
    <w:rsid w:val="002C01FE"/>
    <w:rsid w:val="002C60CD"/>
    <w:rsid w:val="002C7DE3"/>
    <w:rsid w:val="002D0C42"/>
    <w:rsid w:val="002D3BB2"/>
    <w:rsid w:val="002D3BE2"/>
    <w:rsid w:val="002D7FD4"/>
    <w:rsid w:val="002E634B"/>
    <w:rsid w:val="002F295A"/>
    <w:rsid w:val="002F5274"/>
    <w:rsid w:val="0030641A"/>
    <w:rsid w:val="00324F5A"/>
    <w:rsid w:val="0033214E"/>
    <w:rsid w:val="00351666"/>
    <w:rsid w:val="00372C33"/>
    <w:rsid w:val="003802F9"/>
    <w:rsid w:val="003864DE"/>
    <w:rsid w:val="00393729"/>
    <w:rsid w:val="003A7993"/>
    <w:rsid w:val="003C0E7C"/>
    <w:rsid w:val="003E4236"/>
    <w:rsid w:val="003F16E9"/>
    <w:rsid w:val="0040536E"/>
    <w:rsid w:val="00405D67"/>
    <w:rsid w:val="0041004D"/>
    <w:rsid w:val="00412ABA"/>
    <w:rsid w:val="00412FEC"/>
    <w:rsid w:val="0041308E"/>
    <w:rsid w:val="004218F0"/>
    <w:rsid w:val="00423B65"/>
    <w:rsid w:val="004244F9"/>
    <w:rsid w:val="00447325"/>
    <w:rsid w:val="00452AD0"/>
    <w:rsid w:val="00453B34"/>
    <w:rsid w:val="00455A28"/>
    <w:rsid w:val="00456FEC"/>
    <w:rsid w:val="00461B7F"/>
    <w:rsid w:val="004623A5"/>
    <w:rsid w:val="00463973"/>
    <w:rsid w:val="004650C2"/>
    <w:rsid w:val="00471A5C"/>
    <w:rsid w:val="004753C2"/>
    <w:rsid w:val="00487418"/>
    <w:rsid w:val="0049719C"/>
    <w:rsid w:val="004A0A44"/>
    <w:rsid w:val="004A7D8E"/>
    <w:rsid w:val="004D56D1"/>
    <w:rsid w:val="004E0A79"/>
    <w:rsid w:val="004F16F5"/>
    <w:rsid w:val="004F2BF7"/>
    <w:rsid w:val="004F4D55"/>
    <w:rsid w:val="004F7E55"/>
    <w:rsid w:val="00500475"/>
    <w:rsid w:val="00503E0D"/>
    <w:rsid w:val="00504D3D"/>
    <w:rsid w:val="00504FB1"/>
    <w:rsid w:val="00506613"/>
    <w:rsid w:val="005157F8"/>
    <w:rsid w:val="00522A93"/>
    <w:rsid w:val="00530B84"/>
    <w:rsid w:val="00531D58"/>
    <w:rsid w:val="00532B50"/>
    <w:rsid w:val="00536A7D"/>
    <w:rsid w:val="00543A1C"/>
    <w:rsid w:val="00551336"/>
    <w:rsid w:val="00562342"/>
    <w:rsid w:val="00567A72"/>
    <w:rsid w:val="00571A4B"/>
    <w:rsid w:val="00575129"/>
    <w:rsid w:val="005810B5"/>
    <w:rsid w:val="005824E7"/>
    <w:rsid w:val="005B0051"/>
    <w:rsid w:val="005B3731"/>
    <w:rsid w:val="005C079A"/>
    <w:rsid w:val="005D1646"/>
    <w:rsid w:val="005D1FBA"/>
    <w:rsid w:val="005E0564"/>
    <w:rsid w:val="005E1B35"/>
    <w:rsid w:val="005E36ED"/>
    <w:rsid w:val="005E44BC"/>
    <w:rsid w:val="005F0FD3"/>
    <w:rsid w:val="005F2BBF"/>
    <w:rsid w:val="005F54B6"/>
    <w:rsid w:val="00600346"/>
    <w:rsid w:val="006149B6"/>
    <w:rsid w:val="006213FB"/>
    <w:rsid w:val="006216B2"/>
    <w:rsid w:val="00622959"/>
    <w:rsid w:val="00622C8C"/>
    <w:rsid w:val="00632197"/>
    <w:rsid w:val="006344FF"/>
    <w:rsid w:val="0064598B"/>
    <w:rsid w:val="00654495"/>
    <w:rsid w:val="00657694"/>
    <w:rsid w:val="00657EB2"/>
    <w:rsid w:val="006654A3"/>
    <w:rsid w:val="00667EB4"/>
    <w:rsid w:val="00673FFE"/>
    <w:rsid w:val="00685EFC"/>
    <w:rsid w:val="00694541"/>
    <w:rsid w:val="00694CAA"/>
    <w:rsid w:val="006B3144"/>
    <w:rsid w:val="006B4C11"/>
    <w:rsid w:val="006B7694"/>
    <w:rsid w:val="006D585C"/>
    <w:rsid w:val="006D694C"/>
    <w:rsid w:val="006E1746"/>
    <w:rsid w:val="006E5829"/>
    <w:rsid w:val="006E6BB6"/>
    <w:rsid w:val="006F1C10"/>
    <w:rsid w:val="00704070"/>
    <w:rsid w:val="007052E0"/>
    <w:rsid w:val="00707E0C"/>
    <w:rsid w:val="00711444"/>
    <w:rsid w:val="00712CD7"/>
    <w:rsid w:val="00712D6A"/>
    <w:rsid w:val="0071485A"/>
    <w:rsid w:val="007170ED"/>
    <w:rsid w:val="0072229D"/>
    <w:rsid w:val="007222B4"/>
    <w:rsid w:val="00725914"/>
    <w:rsid w:val="00730810"/>
    <w:rsid w:val="007319C6"/>
    <w:rsid w:val="00732412"/>
    <w:rsid w:val="007401A1"/>
    <w:rsid w:val="00740C18"/>
    <w:rsid w:val="00741A7B"/>
    <w:rsid w:val="00750F7C"/>
    <w:rsid w:val="00761A5A"/>
    <w:rsid w:val="00762F7D"/>
    <w:rsid w:val="00773871"/>
    <w:rsid w:val="007740B8"/>
    <w:rsid w:val="00793D6F"/>
    <w:rsid w:val="00794B37"/>
    <w:rsid w:val="007955F4"/>
    <w:rsid w:val="007A4985"/>
    <w:rsid w:val="007A52AD"/>
    <w:rsid w:val="007A6B43"/>
    <w:rsid w:val="007B3E96"/>
    <w:rsid w:val="007B57B1"/>
    <w:rsid w:val="007C379C"/>
    <w:rsid w:val="007C62F7"/>
    <w:rsid w:val="007D18DD"/>
    <w:rsid w:val="007E66DD"/>
    <w:rsid w:val="00805A5E"/>
    <w:rsid w:val="00811882"/>
    <w:rsid w:val="00812C68"/>
    <w:rsid w:val="00816946"/>
    <w:rsid w:val="00820D2A"/>
    <w:rsid w:val="00860052"/>
    <w:rsid w:val="008667D1"/>
    <w:rsid w:val="008735C6"/>
    <w:rsid w:val="00880750"/>
    <w:rsid w:val="008808EF"/>
    <w:rsid w:val="008A008F"/>
    <w:rsid w:val="008A5167"/>
    <w:rsid w:val="008B2EB0"/>
    <w:rsid w:val="008B4EB3"/>
    <w:rsid w:val="008C2620"/>
    <w:rsid w:val="008C37A4"/>
    <w:rsid w:val="008F068B"/>
    <w:rsid w:val="008F7EE3"/>
    <w:rsid w:val="00901C7E"/>
    <w:rsid w:val="0092400B"/>
    <w:rsid w:val="0092545A"/>
    <w:rsid w:val="00925965"/>
    <w:rsid w:val="00925C61"/>
    <w:rsid w:val="00926B1A"/>
    <w:rsid w:val="0093215E"/>
    <w:rsid w:val="009366DA"/>
    <w:rsid w:val="00942A1D"/>
    <w:rsid w:val="00954F71"/>
    <w:rsid w:val="00957805"/>
    <w:rsid w:val="00961AC4"/>
    <w:rsid w:val="0096653E"/>
    <w:rsid w:val="00972443"/>
    <w:rsid w:val="00992510"/>
    <w:rsid w:val="009967F2"/>
    <w:rsid w:val="009A1E7C"/>
    <w:rsid w:val="009A4C0E"/>
    <w:rsid w:val="009A6BFD"/>
    <w:rsid w:val="009B38DA"/>
    <w:rsid w:val="009B64D3"/>
    <w:rsid w:val="009D1707"/>
    <w:rsid w:val="009D2201"/>
    <w:rsid w:val="009D2330"/>
    <w:rsid w:val="009D7B06"/>
    <w:rsid w:val="009E453C"/>
    <w:rsid w:val="009E6978"/>
    <w:rsid w:val="009E771E"/>
    <w:rsid w:val="009F0843"/>
    <w:rsid w:val="009F268B"/>
    <w:rsid w:val="009F49EF"/>
    <w:rsid w:val="00A0415F"/>
    <w:rsid w:val="00A07A16"/>
    <w:rsid w:val="00A12EEC"/>
    <w:rsid w:val="00A234D6"/>
    <w:rsid w:val="00A36276"/>
    <w:rsid w:val="00A40AB2"/>
    <w:rsid w:val="00A41B08"/>
    <w:rsid w:val="00A42C9C"/>
    <w:rsid w:val="00A465C4"/>
    <w:rsid w:val="00A53C3D"/>
    <w:rsid w:val="00A76238"/>
    <w:rsid w:val="00A81130"/>
    <w:rsid w:val="00A81E91"/>
    <w:rsid w:val="00A863AC"/>
    <w:rsid w:val="00A92B6A"/>
    <w:rsid w:val="00AA122B"/>
    <w:rsid w:val="00AA1CE1"/>
    <w:rsid w:val="00AA497E"/>
    <w:rsid w:val="00AB27E4"/>
    <w:rsid w:val="00AB554E"/>
    <w:rsid w:val="00AB5889"/>
    <w:rsid w:val="00AC4437"/>
    <w:rsid w:val="00AD318B"/>
    <w:rsid w:val="00AF2994"/>
    <w:rsid w:val="00AF3434"/>
    <w:rsid w:val="00AF769D"/>
    <w:rsid w:val="00B023A1"/>
    <w:rsid w:val="00B35546"/>
    <w:rsid w:val="00B42AF0"/>
    <w:rsid w:val="00B44FDE"/>
    <w:rsid w:val="00B457E6"/>
    <w:rsid w:val="00B45D0C"/>
    <w:rsid w:val="00B55AC3"/>
    <w:rsid w:val="00B6098D"/>
    <w:rsid w:val="00B62C7F"/>
    <w:rsid w:val="00B815CB"/>
    <w:rsid w:val="00B83455"/>
    <w:rsid w:val="00B879F7"/>
    <w:rsid w:val="00B93375"/>
    <w:rsid w:val="00BB1BE2"/>
    <w:rsid w:val="00BD6C11"/>
    <w:rsid w:val="00BE12CA"/>
    <w:rsid w:val="00BE26D4"/>
    <w:rsid w:val="00BE5944"/>
    <w:rsid w:val="00BE5A73"/>
    <w:rsid w:val="00BE6674"/>
    <w:rsid w:val="00BF4968"/>
    <w:rsid w:val="00BF671A"/>
    <w:rsid w:val="00C032DA"/>
    <w:rsid w:val="00C07C4B"/>
    <w:rsid w:val="00C1030E"/>
    <w:rsid w:val="00C127AE"/>
    <w:rsid w:val="00C17414"/>
    <w:rsid w:val="00C17D92"/>
    <w:rsid w:val="00C17EA6"/>
    <w:rsid w:val="00C22F36"/>
    <w:rsid w:val="00C2602B"/>
    <w:rsid w:val="00C276FC"/>
    <w:rsid w:val="00C30B34"/>
    <w:rsid w:val="00C31E7C"/>
    <w:rsid w:val="00C40398"/>
    <w:rsid w:val="00C47321"/>
    <w:rsid w:val="00C548C0"/>
    <w:rsid w:val="00C60DEB"/>
    <w:rsid w:val="00C62F21"/>
    <w:rsid w:val="00C65950"/>
    <w:rsid w:val="00C70378"/>
    <w:rsid w:val="00C9436D"/>
    <w:rsid w:val="00CA22BA"/>
    <w:rsid w:val="00CA6A65"/>
    <w:rsid w:val="00CA6F42"/>
    <w:rsid w:val="00CB0841"/>
    <w:rsid w:val="00CB4C1D"/>
    <w:rsid w:val="00CB7657"/>
    <w:rsid w:val="00CB7659"/>
    <w:rsid w:val="00CC2D87"/>
    <w:rsid w:val="00CD6D75"/>
    <w:rsid w:val="00CE2557"/>
    <w:rsid w:val="00CF2BBE"/>
    <w:rsid w:val="00CF4D4A"/>
    <w:rsid w:val="00D00526"/>
    <w:rsid w:val="00D041BA"/>
    <w:rsid w:val="00D1422A"/>
    <w:rsid w:val="00D168B3"/>
    <w:rsid w:val="00D24B42"/>
    <w:rsid w:val="00D27A98"/>
    <w:rsid w:val="00D44C4E"/>
    <w:rsid w:val="00D47475"/>
    <w:rsid w:val="00D52305"/>
    <w:rsid w:val="00D52B0E"/>
    <w:rsid w:val="00D72D70"/>
    <w:rsid w:val="00D74EF0"/>
    <w:rsid w:val="00D81CAA"/>
    <w:rsid w:val="00D84725"/>
    <w:rsid w:val="00D936AC"/>
    <w:rsid w:val="00D96239"/>
    <w:rsid w:val="00DA370C"/>
    <w:rsid w:val="00DA5819"/>
    <w:rsid w:val="00DB44B1"/>
    <w:rsid w:val="00DC2D5A"/>
    <w:rsid w:val="00DC5F96"/>
    <w:rsid w:val="00DC6069"/>
    <w:rsid w:val="00DC6EA0"/>
    <w:rsid w:val="00DD1409"/>
    <w:rsid w:val="00DD1FE8"/>
    <w:rsid w:val="00DE1B3F"/>
    <w:rsid w:val="00DE28D9"/>
    <w:rsid w:val="00DE518E"/>
    <w:rsid w:val="00DE71EB"/>
    <w:rsid w:val="00DF156D"/>
    <w:rsid w:val="00DF5274"/>
    <w:rsid w:val="00DF704A"/>
    <w:rsid w:val="00E0619F"/>
    <w:rsid w:val="00E10CFB"/>
    <w:rsid w:val="00E16897"/>
    <w:rsid w:val="00E21824"/>
    <w:rsid w:val="00E245C9"/>
    <w:rsid w:val="00E31311"/>
    <w:rsid w:val="00E3547F"/>
    <w:rsid w:val="00E37D0B"/>
    <w:rsid w:val="00E5081E"/>
    <w:rsid w:val="00E55D3E"/>
    <w:rsid w:val="00E60AE0"/>
    <w:rsid w:val="00E65E88"/>
    <w:rsid w:val="00E77002"/>
    <w:rsid w:val="00E7736B"/>
    <w:rsid w:val="00E82DFC"/>
    <w:rsid w:val="00E8369A"/>
    <w:rsid w:val="00E837AA"/>
    <w:rsid w:val="00E85BA0"/>
    <w:rsid w:val="00EA2343"/>
    <w:rsid w:val="00EA2EE7"/>
    <w:rsid w:val="00EB5511"/>
    <w:rsid w:val="00EB7498"/>
    <w:rsid w:val="00EB7D46"/>
    <w:rsid w:val="00EC7AC3"/>
    <w:rsid w:val="00ED2413"/>
    <w:rsid w:val="00EE2ABA"/>
    <w:rsid w:val="00EF46D6"/>
    <w:rsid w:val="00EF77F7"/>
    <w:rsid w:val="00F011E0"/>
    <w:rsid w:val="00F211C3"/>
    <w:rsid w:val="00F21B15"/>
    <w:rsid w:val="00F26C1E"/>
    <w:rsid w:val="00F36436"/>
    <w:rsid w:val="00F435FD"/>
    <w:rsid w:val="00F45D88"/>
    <w:rsid w:val="00F47DFF"/>
    <w:rsid w:val="00F64411"/>
    <w:rsid w:val="00F66FFF"/>
    <w:rsid w:val="00F7039E"/>
    <w:rsid w:val="00F73B8C"/>
    <w:rsid w:val="00F80827"/>
    <w:rsid w:val="00F83659"/>
    <w:rsid w:val="00F87238"/>
    <w:rsid w:val="00F95DF1"/>
    <w:rsid w:val="00FA047B"/>
    <w:rsid w:val="00FA7714"/>
    <w:rsid w:val="00FB5641"/>
    <w:rsid w:val="00FB7469"/>
    <w:rsid w:val="00FD32FF"/>
    <w:rsid w:val="00FE4C7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8758F"/>
  <w15:chartTrackingRefBased/>
  <w15:docId w15:val="{D843D164-FA54-46F7-88C7-3E60726B9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77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052E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E55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har"/>
    <w:rsid w:val="00C276FC"/>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C276FC"/>
    <w:rPr>
      <w:rFonts w:ascii="Calibri" w:hAnsi="Calibri" w:cs="Calibri"/>
      <w:noProof/>
      <w:lang w:val="en-US"/>
    </w:rPr>
  </w:style>
  <w:style w:type="paragraph" w:customStyle="1" w:styleId="EndNoteBibliography">
    <w:name w:val="EndNote Bibliography"/>
    <w:basedOn w:val="Normal"/>
    <w:link w:val="EndNoteBibliographyChar"/>
    <w:rsid w:val="00C276FC"/>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C276FC"/>
    <w:rPr>
      <w:rFonts w:ascii="Calibri" w:hAnsi="Calibri" w:cs="Calibri"/>
      <w:noProof/>
      <w:lang w:val="en-US"/>
    </w:rPr>
  </w:style>
  <w:style w:type="paragraph" w:styleId="ListParagraph">
    <w:name w:val="List Paragraph"/>
    <w:basedOn w:val="Normal"/>
    <w:uiPriority w:val="34"/>
    <w:qFormat/>
    <w:rsid w:val="00A12EEC"/>
    <w:pPr>
      <w:ind w:left="720"/>
      <w:contextualSpacing/>
    </w:pPr>
  </w:style>
  <w:style w:type="character" w:styleId="Hyperlink">
    <w:name w:val="Hyperlink"/>
    <w:basedOn w:val="DefaultParagraphFont"/>
    <w:uiPriority w:val="99"/>
    <w:unhideWhenUsed/>
    <w:rsid w:val="00EA2EE7"/>
    <w:rPr>
      <w:color w:val="0000FF"/>
      <w:u w:val="single"/>
    </w:rPr>
  </w:style>
  <w:style w:type="paragraph" w:customStyle="1" w:styleId="para">
    <w:name w:val="para"/>
    <w:basedOn w:val="Normal"/>
    <w:rsid w:val="00D24B42"/>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internalref">
    <w:name w:val="internalref"/>
    <w:basedOn w:val="DefaultParagraphFont"/>
    <w:rsid w:val="00D24B42"/>
  </w:style>
  <w:style w:type="character" w:styleId="Emphasis">
    <w:name w:val="Emphasis"/>
    <w:basedOn w:val="DefaultParagraphFont"/>
    <w:uiPriority w:val="20"/>
    <w:qFormat/>
    <w:rsid w:val="00D24B42"/>
    <w:rPr>
      <w:i/>
      <w:iCs/>
    </w:rPr>
  </w:style>
  <w:style w:type="character" w:customStyle="1" w:styleId="emphasisfontcategorynonproportional">
    <w:name w:val="emphasisfontcategorynonproportional"/>
    <w:basedOn w:val="DefaultParagraphFont"/>
    <w:rsid w:val="00D24B42"/>
  </w:style>
  <w:style w:type="character" w:customStyle="1" w:styleId="citationref">
    <w:name w:val="citationref"/>
    <w:basedOn w:val="DefaultParagraphFont"/>
    <w:rsid w:val="00D24B42"/>
  </w:style>
  <w:style w:type="character" w:customStyle="1" w:styleId="mi">
    <w:name w:val="mi"/>
    <w:basedOn w:val="DefaultParagraphFont"/>
    <w:rsid w:val="00D24B42"/>
  </w:style>
  <w:style w:type="character" w:customStyle="1" w:styleId="mjxassistivemathml">
    <w:name w:val="mjx_assistive_mathml"/>
    <w:basedOn w:val="DefaultParagraphFont"/>
    <w:rsid w:val="00D24B42"/>
  </w:style>
  <w:style w:type="character" w:customStyle="1" w:styleId="mo">
    <w:name w:val="mo"/>
    <w:basedOn w:val="DefaultParagraphFont"/>
    <w:rsid w:val="00D24B42"/>
  </w:style>
  <w:style w:type="character" w:customStyle="1" w:styleId="mn">
    <w:name w:val="mn"/>
    <w:basedOn w:val="DefaultParagraphFont"/>
    <w:rsid w:val="00D24B42"/>
  </w:style>
  <w:style w:type="character" w:customStyle="1" w:styleId="UnresolvedMention1">
    <w:name w:val="Unresolved Mention1"/>
    <w:basedOn w:val="DefaultParagraphFont"/>
    <w:uiPriority w:val="99"/>
    <w:semiHidden/>
    <w:unhideWhenUsed/>
    <w:rsid w:val="00DD1FE8"/>
    <w:rPr>
      <w:color w:val="605E5C"/>
      <w:shd w:val="clear" w:color="auto" w:fill="E1DFDD"/>
    </w:rPr>
  </w:style>
  <w:style w:type="paragraph" w:styleId="BalloonText">
    <w:name w:val="Balloon Text"/>
    <w:basedOn w:val="Normal"/>
    <w:link w:val="BalloonTextChar"/>
    <w:uiPriority w:val="99"/>
    <w:semiHidden/>
    <w:unhideWhenUsed/>
    <w:rsid w:val="00013EB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3EB2"/>
    <w:rPr>
      <w:rFonts w:ascii="Segoe UI" w:hAnsi="Segoe UI" w:cs="Segoe UI"/>
      <w:sz w:val="18"/>
      <w:szCs w:val="18"/>
    </w:rPr>
  </w:style>
  <w:style w:type="character" w:styleId="LineNumber">
    <w:name w:val="line number"/>
    <w:basedOn w:val="DefaultParagraphFont"/>
    <w:uiPriority w:val="99"/>
    <w:semiHidden/>
    <w:unhideWhenUsed/>
    <w:rsid w:val="006E6BB6"/>
  </w:style>
  <w:style w:type="character" w:customStyle="1" w:styleId="Heading1Char">
    <w:name w:val="Heading 1 Char"/>
    <w:basedOn w:val="DefaultParagraphFont"/>
    <w:link w:val="Heading1"/>
    <w:uiPriority w:val="9"/>
    <w:rsid w:val="009E771E"/>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0723E3"/>
    <w:rPr>
      <w:sz w:val="16"/>
      <w:szCs w:val="16"/>
    </w:rPr>
  </w:style>
  <w:style w:type="paragraph" w:styleId="CommentText">
    <w:name w:val="annotation text"/>
    <w:basedOn w:val="Normal"/>
    <w:link w:val="CommentTextChar"/>
    <w:uiPriority w:val="99"/>
    <w:semiHidden/>
    <w:unhideWhenUsed/>
    <w:rsid w:val="000723E3"/>
    <w:pPr>
      <w:spacing w:line="240" w:lineRule="auto"/>
    </w:pPr>
    <w:rPr>
      <w:sz w:val="20"/>
      <w:szCs w:val="20"/>
    </w:rPr>
  </w:style>
  <w:style w:type="character" w:customStyle="1" w:styleId="CommentTextChar">
    <w:name w:val="Comment Text Char"/>
    <w:basedOn w:val="DefaultParagraphFont"/>
    <w:link w:val="CommentText"/>
    <w:uiPriority w:val="99"/>
    <w:semiHidden/>
    <w:rsid w:val="000723E3"/>
    <w:rPr>
      <w:sz w:val="20"/>
      <w:szCs w:val="20"/>
    </w:rPr>
  </w:style>
  <w:style w:type="paragraph" w:styleId="CommentSubject">
    <w:name w:val="annotation subject"/>
    <w:basedOn w:val="CommentText"/>
    <w:next w:val="CommentText"/>
    <w:link w:val="CommentSubjectChar"/>
    <w:uiPriority w:val="99"/>
    <w:semiHidden/>
    <w:unhideWhenUsed/>
    <w:rsid w:val="000723E3"/>
    <w:rPr>
      <w:b/>
      <w:bCs/>
    </w:rPr>
  </w:style>
  <w:style w:type="character" w:customStyle="1" w:styleId="CommentSubjectChar">
    <w:name w:val="Comment Subject Char"/>
    <w:basedOn w:val="CommentTextChar"/>
    <w:link w:val="CommentSubject"/>
    <w:uiPriority w:val="99"/>
    <w:semiHidden/>
    <w:rsid w:val="000723E3"/>
    <w:rPr>
      <w:b/>
      <w:bCs/>
      <w:sz w:val="20"/>
      <w:szCs w:val="20"/>
    </w:rPr>
  </w:style>
  <w:style w:type="character" w:styleId="UnresolvedMention">
    <w:name w:val="Unresolved Mention"/>
    <w:basedOn w:val="DefaultParagraphFont"/>
    <w:uiPriority w:val="99"/>
    <w:semiHidden/>
    <w:unhideWhenUsed/>
    <w:rsid w:val="00DF704A"/>
    <w:rPr>
      <w:color w:val="605E5C"/>
      <w:shd w:val="clear" w:color="auto" w:fill="E1DFDD"/>
    </w:rPr>
  </w:style>
  <w:style w:type="paragraph" w:styleId="Header">
    <w:name w:val="header"/>
    <w:basedOn w:val="Normal"/>
    <w:link w:val="HeaderChar"/>
    <w:uiPriority w:val="99"/>
    <w:unhideWhenUsed/>
    <w:rsid w:val="00B44F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44FDE"/>
  </w:style>
  <w:style w:type="paragraph" w:styleId="Footer">
    <w:name w:val="footer"/>
    <w:basedOn w:val="Normal"/>
    <w:link w:val="FooterChar"/>
    <w:uiPriority w:val="99"/>
    <w:unhideWhenUsed/>
    <w:rsid w:val="00B44F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44FDE"/>
  </w:style>
  <w:style w:type="paragraph" w:styleId="Bibliography">
    <w:name w:val="Bibliography"/>
    <w:basedOn w:val="Normal"/>
    <w:next w:val="Normal"/>
    <w:uiPriority w:val="37"/>
    <w:unhideWhenUsed/>
    <w:rsid w:val="00171EEC"/>
    <w:pPr>
      <w:tabs>
        <w:tab w:val="left" w:pos="384"/>
      </w:tabs>
      <w:spacing w:after="0" w:line="480" w:lineRule="auto"/>
      <w:ind w:left="384" w:hanging="384"/>
    </w:pPr>
  </w:style>
  <w:style w:type="character" w:customStyle="1" w:styleId="Heading3Char">
    <w:name w:val="Heading 3 Char"/>
    <w:basedOn w:val="DefaultParagraphFont"/>
    <w:link w:val="Heading3"/>
    <w:uiPriority w:val="9"/>
    <w:semiHidden/>
    <w:rsid w:val="007052E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287552">
      <w:bodyDiv w:val="1"/>
      <w:marLeft w:val="0"/>
      <w:marRight w:val="0"/>
      <w:marTop w:val="0"/>
      <w:marBottom w:val="0"/>
      <w:divBdr>
        <w:top w:val="none" w:sz="0" w:space="0" w:color="auto"/>
        <w:left w:val="none" w:sz="0" w:space="0" w:color="auto"/>
        <w:bottom w:val="none" w:sz="0" w:space="0" w:color="auto"/>
        <w:right w:val="none" w:sz="0" w:space="0" w:color="auto"/>
      </w:divBdr>
      <w:divsChild>
        <w:div w:id="151416530">
          <w:marLeft w:val="0"/>
          <w:marRight w:val="0"/>
          <w:marTop w:val="0"/>
          <w:marBottom w:val="0"/>
          <w:divBdr>
            <w:top w:val="none" w:sz="0" w:space="0" w:color="auto"/>
            <w:left w:val="none" w:sz="0" w:space="0" w:color="auto"/>
            <w:bottom w:val="none" w:sz="0" w:space="0" w:color="auto"/>
            <w:right w:val="none" w:sz="0" w:space="0" w:color="auto"/>
          </w:divBdr>
        </w:div>
      </w:divsChild>
    </w:div>
    <w:div w:id="124199465">
      <w:bodyDiv w:val="1"/>
      <w:marLeft w:val="0"/>
      <w:marRight w:val="0"/>
      <w:marTop w:val="0"/>
      <w:marBottom w:val="0"/>
      <w:divBdr>
        <w:top w:val="none" w:sz="0" w:space="0" w:color="auto"/>
        <w:left w:val="none" w:sz="0" w:space="0" w:color="auto"/>
        <w:bottom w:val="none" w:sz="0" w:space="0" w:color="auto"/>
        <w:right w:val="none" w:sz="0" w:space="0" w:color="auto"/>
      </w:divBdr>
      <w:divsChild>
        <w:div w:id="372969972">
          <w:marLeft w:val="0"/>
          <w:marRight w:val="0"/>
          <w:marTop w:val="0"/>
          <w:marBottom w:val="120"/>
          <w:divBdr>
            <w:top w:val="none" w:sz="0" w:space="0" w:color="auto"/>
            <w:left w:val="none" w:sz="0" w:space="0" w:color="auto"/>
            <w:bottom w:val="none" w:sz="0" w:space="0" w:color="auto"/>
            <w:right w:val="none" w:sz="0" w:space="0" w:color="auto"/>
          </w:divBdr>
          <w:divsChild>
            <w:div w:id="1932085117">
              <w:marLeft w:val="0"/>
              <w:marRight w:val="120"/>
              <w:marTop w:val="0"/>
              <w:marBottom w:val="0"/>
              <w:divBdr>
                <w:top w:val="none" w:sz="0" w:space="0" w:color="auto"/>
                <w:left w:val="none" w:sz="0" w:space="0" w:color="auto"/>
                <w:bottom w:val="none" w:sz="0" w:space="0" w:color="auto"/>
                <w:right w:val="none" w:sz="0" w:space="0" w:color="auto"/>
              </w:divBdr>
              <w:divsChild>
                <w:div w:id="120776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61084">
      <w:bodyDiv w:val="1"/>
      <w:marLeft w:val="0"/>
      <w:marRight w:val="0"/>
      <w:marTop w:val="0"/>
      <w:marBottom w:val="0"/>
      <w:divBdr>
        <w:top w:val="none" w:sz="0" w:space="0" w:color="auto"/>
        <w:left w:val="none" w:sz="0" w:space="0" w:color="auto"/>
        <w:bottom w:val="none" w:sz="0" w:space="0" w:color="auto"/>
        <w:right w:val="none" w:sz="0" w:space="0" w:color="auto"/>
      </w:divBdr>
    </w:div>
    <w:div w:id="275214073">
      <w:bodyDiv w:val="1"/>
      <w:marLeft w:val="0"/>
      <w:marRight w:val="0"/>
      <w:marTop w:val="0"/>
      <w:marBottom w:val="0"/>
      <w:divBdr>
        <w:top w:val="none" w:sz="0" w:space="0" w:color="auto"/>
        <w:left w:val="none" w:sz="0" w:space="0" w:color="auto"/>
        <w:bottom w:val="none" w:sz="0" w:space="0" w:color="auto"/>
        <w:right w:val="none" w:sz="0" w:space="0" w:color="auto"/>
      </w:divBdr>
    </w:div>
    <w:div w:id="370036683">
      <w:bodyDiv w:val="1"/>
      <w:marLeft w:val="0"/>
      <w:marRight w:val="0"/>
      <w:marTop w:val="0"/>
      <w:marBottom w:val="0"/>
      <w:divBdr>
        <w:top w:val="none" w:sz="0" w:space="0" w:color="auto"/>
        <w:left w:val="none" w:sz="0" w:space="0" w:color="auto"/>
        <w:bottom w:val="none" w:sz="0" w:space="0" w:color="auto"/>
        <w:right w:val="none" w:sz="0" w:space="0" w:color="auto"/>
      </w:divBdr>
    </w:div>
    <w:div w:id="548804992">
      <w:bodyDiv w:val="1"/>
      <w:marLeft w:val="0"/>
      <w:marRight w:val="0"/>
      <w:marTop w:val="0"/>
      <w:marBottom w:val="0"/>
      <w:divBdr>
        <w:top w:val="none" w:sz="0" w:space="0" w:color="auto"/>
        <w:left w:val="none" w:sz="0" w:space="0" w:color="auto"/>
        <w:bottom w:val="none" w:sz="0" w:space="0" w:color="auto"/>
        <w:right w:val="none" w:sz="0" w:space="0" w:color="auto"/>
      </w:divBdr>
      <w:divsChild>
        <w:div w:id="1995837505">
          <w:marLeft w:val="0"/>
          <w:marRight w:val="0"/>
          <w:marTop w:val="0"/>
          <w:marBottom w:val="0"/>
          <w:divBdr>
            <w:top w:val="none" w:sz="0" w:space="0" w:color="auto"/>
            <w:left w:val="none" w:sz="0" w:space="0" w:color="auto"/>
            <w:bottom w:val="none" w:sz="0" w:space="0" w:color="auto"/>
            <w:right w:val="none" w:sz="0" w:space="0" w:color="auto"/>
          </w:divBdr>
        </w:div>
      </w:divsChild>
    </w:div>
    <w:div w:id="571043482">
      <w:bodyDiv w:val="1"/>
      <w:marLeft w:val="0"/>
      <w:marRight w:val="0"/>
      <w:marTop w:val="0"/>
      <w:marBottom w:val="0"/>
      <w:divBdr>
        <w:top w:val="none" w:sz="0" w:space="0" w:color="auto"/>
        <w:left w:val="none" w:sz="0" w:space="0" w:color="auto"/>
        <w:bottom w:val="none" w:sz="0" w:space="0" w:color="auto"/>
        <w:right w:val="none" w:sz="0" w:space="0" w:color="auto"/>
      </w:divBdr>
      <w:divsChild>
        <w:div w:id="1368986783">
          <w:marLeft w:val="0"/>
          <w:marRight w:val="0"/>
          <w:marTop w:val="0"/>
          <w:marBottom w:val="0"/>
          <w:divBdr>
            <w:top w:val="none" w:sz="0" w:space="0" w:color="auto"/>
            <w:left w:val="none" w:sz="0" w:space="0" w:color="auto"/>
            <w:bottom w:val="none" w:sz="0" w:space="0" w:color="auto"/>
            <w:right w:val="none" w:sz="0" w:space="0" w:color="auto"/>
          </w:divBdr>
        </w:div>
      </w:divsChild>
    </w:div>
    <w:div w:id="588395597">
      <w:bodyDiv w:val="1"/>
      <w:marLeft w:val="0"/>
      <w:marRight w:val="0"/>
      <w:marTop w:val="0"/>
      <w:marBottom w:val="0"/>
      <w:divBdr>
        <w:top w:val="none" w:sz="0" w:space="0" w:color="auto"/>
        <w:left w:val="none" w:sz="0" w:space="0" w:color="auto"/>
        <w:bottom w:val="none" w:sz="0" w:space="0" w:color="auto"/>
        <w:right w:val="none" w:sz="0" w:space="0" w:color="auto"/>
      </w:divBdr>
    </w:div>
    <w:div w:id="611009586">
      <w:bodyDiv w:val="1"/>
      <w:marLeft w:val="0"/>
      <w:marRight w:val="0"/>
      <w:marTop w:val="0"/>
      <w:marBottom w:val="0"/>
      <w:divBdr>
        <w:top w:val="none" w:sz="0" w:space="0" w:color="auto"/>
        <w:left w:val="none" w:sz="0" w:space="0" w:color="auto"/>
        <w:bottom w:val="none" w:sz="0" w:space="0" w:color="auto"/>
        <w:right w:val="none" w:sz="0" w:space="0" w:color="auto"/>
      </w:divBdr>
    </w:div>
    <w:div w:id="679936711">
      <w:bodyDiv w:val="1"/>
      <w:marLeft w:val="0"/>
      <w:marRight w:val="0"/>
      <w:marTop w:val="0"/>
      <w:marBottom w:val="0"/>
      <w:divBdr>
        <w:top w:val="none" w:sz="0" w:space="0" w:color="auto"/>
        <w:left w:val="none" w:sz="0" w:space="0" w:color="auto"/>
        <w:bottom w:val="none" w:sz="0" w:space="0" w:color="auto"/>
        <w:right w:val="none" w:sz="0" w:space="0" w:color="auto"/>
      </w:divBdr>
      <w:divsChild>
        <w:div w:id="1807963493">
          <w:marLeft w:val="0"/>
          <w:marRight w:val="0"/>
          <w:marTop w:val="0"/>
          <w:marBottom w:val="0"/>
          <w:divBdr>
            <w:top w:val="none" w:sz="0" w:space="0" w:color="auto"/>
            <w:left w:val="none" w:sz="0" w:space="0" w:color="auto"/>
            <w:bottom w:val="none" w:sz="0" w:space="0" w:color="auto"/>
            <w:right w:val="none" w:sz="0" w:space="0" w:color="auto"/>
          </w:divBdr>
        </w:div>
      </w:divsChild>
    </w:div>
    <w:div w:id="866911743">
      <w:bodyDiv w:val="1"/>
      <w:marLeft w:val="0"/>
      <w:marRight w:val="0"/>
      <w:marTop w:val="0"/>
      <w:marBottom w:val="0"/>
      <w:divBdr>
        <w:top w:val="none" w:sz="0" w:space="0" w:color="auto"/>
        <w:left w:val="none" w:sz="0" w:space="0" w:color="auto"/>
        <w:bottom w:val="none" w:sz="0" w:space="0" w:color="auto"/>
        <w:right w:val="none" w:sz="0" w:space="0" w:color="auto"/>
      </w:divBdr>
      <w:divsChild>
        <w:div w:id="680820666">
          <w:marLeft w:val="0"/>
          <w:marRight w:val="0"/>
          <w:marTop w:val="0"/>
          <w:marBottom w:val="0"/>
          <w:divBdr>
            <w:top w:val="none" w:sz="0" w:space="0" w:color="auto"/>
            <w:left w:val="none" w:sz="0" w:space="0" w:color="auto"/>
            <w:bottom w:val="none" w:sz="0" w:space="0" w:color="auto"/>
            <w:right w:val="none" w:sz="0" w:space="0" w:color="auto"/>
          </w:divBdr>
        </w:div>
      </w:divsChild>
    </w:div>
    <w:div w:id="884374264">
      <w:bodyDiv w:val="1"/>
      <w:marLeft w:val="0"/>
      <w:marRight w:val="0"/>
      <w:marTop w:val="0"/>
      <w:marBottom w:val="0"/>
      <w:divBdr>
        <w:top w:val="none" w:sz="0" w:space="0" w:color="auto"/>
        <w:left w:val="none" w:sz="0" w:space="0" w:color="auto"/>
        <w:bottom w:val="none" w:sz="0" w:space="0" w:color="auto"/>
        <w:right w:val="none" w:sz="0" w:space="0" w:color="auto"/>
      </w:divBdr>
    </w:div>
    <w:div w:id="893195126">
      <w:bodyDiv w:val="1"/>
      <w:marLeft w:val="0"/>
      <w:marRight w:val="0"/>
      <w:marTop w:val="0"/>
      <w:marBottom w:val="0"/>
      <w:divBdr>
        <w:top w:val="none" w:sz="0" w:space="0" w:color="auto"/>
        <w:left w:val="none" w:sz="0" w:space="0" w:color="auto"/>
        <w:bottom w:val="none" w:sz="0" w:space="0" w:color="auto"/>
        <w:right w:val="none" w:sz="0" w:space="0" w:color="auto"/>
      </w:divBdr>
      <w:divsChild>
        <w:div w:id="1701124423">
          <w:marLeft w:val="0"/>
          <w:marRight w:val="0"/>
          <w:marTop w:val="0"/>
          <w:marBottom w:val="0"/>
          <w:divBdr>
            <w:top w:val="none" w:sz="0" w:space="0" w:color="auto"/>
            <w:left w:val="none" w:sz="0" w:space="0" w:color="auto"/>
            <w:bottom w:val="none" w:sz="0" w:space="0" w:color="auto"/>
            <w:right w:val="none" w:sz="0" w:space="0" w:color="auto"/>
          </w:divBdr>
        </w:div>
      </w:divsChild>
    </w:div>
    <w:div w:id="922177014">
      <w:bodyDiv w:val="1"/>
      <w:marLeft w:val="0"/>
      <w:marRight w:val="0"/>
      <w:marTop w:val="0"/>
      <w:marBottom w:val="0"/>
      <w:divBdr>
        <w:top w:val="none" w:sz="0" w:space="0" w:color="auto"/>
        <w:left w:val="none" w:sz="0" w:space="0" w:color="auto"/>
        <w:bottom w:val="none" w:sz="0" w:space="0" w:color="auto"/>
        <w:right w:val="none" w:sz="0" w:space="0" w:color="auto"/>
      </w:divBdr>
    </w:div>
    <w:div w:id="942881880">
      <w:bodyDiv w:val="1"/>
      <w:marLeft w:val="0"/>
      <w:marRight w:val="0"/>
      <w:marTop w:val="0"/>
      <w:marBottom w:val="0"/>
      <w:divBdr>
        <w:top w:val="none" w:sz="0" w:space="0" w:color="auto"/>
        <w:left w:val="none" w:sz="0" w:space="0" w:color="auto"/>
        <w:bottom w:val="none" w:sz="0" w:space="0" w:color="auto"/>
        <w:right w:val="none" w:sz="0" w:space="0" w:color="auto"/>
      </w:divBdr>
      <w:divsChild>
        <w:div w:id="316299031">
          <w:marLeft w:val="0"/>
          <w:marRight w:val="0"/>
          <w:marTop w:val="0"/>
          <w:marBottom w:val="0"/>
          <w:divBdr>
            <w:top w:val="none" w:sz="0" w:space="0" w:color="auto"/>
            <w:left w:val="none" w:sz="0" w:space="0" w:color="auto"/>
            <w:bottom w:val="none" w:sz="0" w:space="0" w:color="auto"/>
            <w:right w:val="none" w:sz="0" w:space="0" w:color="auto"/>
          </w:divBdr>
        </w:div>
      </w:divsChild>
    </w:div>
    <w:div w:id="986208980">
      <w:bodyDiv w:val="1"/>
      <w:marLeft w:val="0"/>
      <w:marRight w:val="0"/>
      <w:marTop w:val="0"/>
      <w:marBottom w:val="0"/>
      <w:divBdr>
        <w:top w:val="none" w:sz="0" w:space="0" w:color="auto"/>
        <w:left w:val="none" w:sz="0" w:space="0" w:color="auto"/>
        <w:bottom w:val="none" w:sz="0" w:space="0" w:color="auto"/>
        <w:right w:val="none" w:sz="0" w:space="0" w:color="auto"/>
      </w:divBdr>
      <w:divsChild>
        <w:div w:id="234511506">
          <w:marLeft w:val="0"/>
          <w:marRight w:val="0"/>
          <w:marTop w:val="0"/>
          <w:marBottom w:val="0"/>
          <w:divBdr>
            <w:top w:val="none" w:sz="0" w:space="0" w:color="auto"/>
            <w:left w:val="none" w:sz="0" w:space="0" w:color="auto"/>
            <w:bottom w:val="none" w:sz="0" w:space="0" w:color="auto"/>
            <w:right w:val="none" w:sz="0" w:space="0" w:color="auto"/>
          </w:divBdr>
        </w:div>
        <w:div w:id="2102214615">
          <w:marLeft w:val="0"/>
          <w:marRight w:val="0"/>
          <w:marTop w:val="0"/>
          <w:marBottom w:val="0"/>
          <w:divBdr>
            <w:top w:val="none" w:sz="0" w:space="0" w:color="auto"/>
            <w:left w:val="none" w:sz="0" w:space="0" w:color="auto"/>
            <w:bottom w:val="none" w:sz="0" w:space="0" w:color="auto"/>
            <w:right w:val="none" w:sz="0" w:space="0" w:color="auto"/>
          </w:divBdr>
        </w:div>
        <w:div w:id="1209104392">
          <w:marLeft w:val="0"/>
          <w:marRight w:val="0"/>
          <w:marTop w:val="0"/>
          <w:marBottom w:val="0"/>
          <w:divBdr>
            <w:top w:val="none" w:sz="0" w:space="0" w:color="auto"/>
            <w:left w:val="none" w:sz="0" w:space="0" w:color="auto"/>
            <w:bottom w:val="none" w:sz="0" w:space="0" w:color="auto"/>
            <w:right w:val="none" w:sz="0" w:space="0" w:color="auto"/>
          </w:divBdr>
        </w:div>
        <w:div w:id="1767459255">
          <w:marLeft w:val="0"/>
          <w:marRight w:val="0"/>
          <w:marTop w:val="0"/>
          <w:marBottom w:val="0"/>
          <w:divBdr>
            <w:top w:val="none" w:sz="0" w:space="0" w:color="auto"/>
            <w:left w:val="none" w:sz="0" w:space="0" w:color="auto"/>
            <w:bottom w:val="none" w:sz="0" w:space="0" w:color="auto"/>
            <w:right w:val="none" w:sz="0" w:space="0" w:color="auto"/>
          </w:divBdr>
        </w:div>
        <w:div w:id="139274687">
          <w:marLeft w:val="0"/>
          <w:marRight w:val="0"/>
          <w:marTop w:val="0"/>
          <w:marBottom w:val="0"/>
          <w:divBdr>
            <w:top w:val="none" w:sz="0" w:space="0" w:color="auto"/>
            <w:left w:val="none" w:sz="0" w:space="0" w:color="auto"/>
            <w:bottom w:val="none" w:sz="0" w:space="0" w:color="auto"/>
            <w:right w:val="none" w:sz="0" w:space="0" w:color="auto"/>
          </w:divBdr>
        </w:div>
        <w:div w:id="172571106">
          <w:marLeft w:val="0"/>
          <w:marRight w:val="0"/>
          <w:marTop w:val="0"/>
          <w:marBottom w:val="0"/>
          <w:divBdr>
            <w:top w:val="none" w:sz="0" w:space="0" w:color="auto"/>
            <w:left w:val="none" w:sz="0" w:space="0" w:color="auto"/>
            <w:bottom w:val="none" w:sz="0" w:space="0" w:color="auto"/>
            <w:right w:val="none" w:sz="0" w:space="0" w:color="auto"/>
          </w:divBdr>
        </w:div>
        <w:div w:id="741146663">
          <w:marLeft w:val="0"/>
          <w:marRight w:val="0"/>
          <w:marTop w:val="0"/>
          <w:marBottom w:val="0"/>
          <w:divBdr>
            <w:top w:val="none" w:sz="0" w:space="0" w:color="auto"/>
            <w:left w:val="none" w:sz="0" w:space="0" w:color="auto"/>
            <w:bottom w:val="none" w:sz="0" w:space="0" w:color="auto"/>
            <w:right w:val="none" w:sz="0" w:space="0" w:color="auto"/>
          </w:divBdr>
        </w:div>
        <w:div w:id="1558469637">
          <w:marLeft w:val="0"/>
          <w:marRight w:val="0"/>
          <w:marTop w:val="0"/>
          <w:marBottom w:val="0"/>
          <w:divBdr>
            <w:top w:val="none" w:sz="0" w:space="0" w:color="auto"/>
            <w:left w:val="none" w:sz="0" w:space="0" w:color="auto"/>
            <w:bottom w:val="none" w:sz="0" w:space="0" w:color="auto"/>
            <w:right w:val="none" w:sz="0" w:space="0" w:color="auto"/>
          </w:divBdr>
        </w:div>
        <w:div w:id="1595086170">
          <w:marLeft w:val="0"/>
          <w:marRight w:val="0"/>
          <w:marTop w:val="0"/>
          <w:marBottom w:val="0"/>
          <w:divBdr>
            <w:top w:val="none" w:sz="0" w:space="0" w:color="auto"/>
            <w:left w:val="none" w:sz="0" w:space="0" w:color="auto"/>
            <w:bottom w:val="none" w:sz="0" w:space="0" w:color="auto"/>
            <w:right w:val="none" w:sz="0" w:space="0" w:color="auto"/>
          </w:divBdr>
        </w:div>
        <w:div w:id="1033918705">
          <w:marLeft w:val="0"/>
          <w:marRight w:val="0"/>
          <w:marTop w:val="0"/>
          <w:marBottom w:val="0"/>
          <w:divBdr>
            <w:top w:val="none" w:sz="0" w:space="0" w:color="auto"/>
            <w:left w:val="none" w:sz="0" w:space="0" w:color="auto"/>
            <w:bottom w:val="none" w:sz="0" w:space="0" w:color="auto"/>
            <w:right w:val="none" w:sz="0" w:space="0" w:color="auto"/>
          </w:divBdr>
        </w:div>
      </w:divsChild>
    </w:div>
    <w:div w:id="1476724093">
      <w:bodyDiv w:val="1"/>
      <w:marLeft w:val="0"/>
      <w:marRight w:val="0"/>
      <w:marTop w:val="0"/>
      <w:marBottom w:val="0"/>
      <w:divBdr>
        <w:top w:val="none" w:sz="0" w:space="0" w:color="auto"/>
        <w:left w:val="none" w:sz="0" w:space="0" w:color="auto"/>
        <w:bottom w:val="none" w:sz="0" w:space="0" w:color="auto"/>
        <w:right w:val="none" w:sz="0" w:space="0" w:color="auto"/>
      </w:divBdr>
    </w:div>
    <w:div w:id="1510633942">
      <w:bodyDiv w:val="1"/>
      <w:marLeft w:val="0"/>
      <w:marRight w:val="0"/>
      <w:marTop w:val="0"/>
      <w:marBottom w:val="0"/>
      <w:divBdr>
        <w:top w:val="none" w:sz="0" w:space="0" w:color="auto"/>
        <w:left w:val="none" w:sz="0" w:space="0" w:color="auto"/>
        <w:bottom w:val="none" w:sz="0" w:space="0" w:color="auto"/>
        <w:right w:val="none" w:sz="0" w:space="0" w:color="auto"/>
      </w:divBdr>
    </w:div>
    <w:div w:id="1618022301">
      <w:bodyDiv w:val="1"/>
      <w:marLeft w:val="0"/>
      <w:marRight w:val="0"/>
      <w:marTop w:val="0"/>
      <w:marBottom w:val="0"/>
      <w:divBdr>
        <w:top w:val="none" w:sz="0" w:space="0" w:color="auto"/>
        <w:left w:val="none" w:sz="0" w:space="0" w:color="auto"/>
        <w:bottom w:val="none" w:sz="0" w:space="0" w:color="auto"/>
        <w:right w:val="none" w:sz="0" w:space="0" w:color="auto"/>
      </w:divBdr>
    </w:div>
    <w:div w:id="1624342111">
      <w:bodyDiv w:val="1"/>
      <w:marLeft w:val="0"/>
      <w:marRight w:val="0"/>
      <w:marTop w:val="0"/>
      <w:marBottom w:val="0"/>
      <w:divBdr>
        <w:top w:val="none" w:sz="0" w:space="0" w:color="auto"/>
        <w:left w:val="none" w:sz="0" w:space="0" w:color="auto"/>
        <w:bottom w:val="none" w:sz="0" w:space="0" w:color="auto"/>
        <w:right w:val="none" w:sz="0" w:space="0" w:color="auto"/>
      </w:divBdr>
    </w:div>
    <w:div w:id="1772511887">
      <w:bodyDiv w:val="1"/>
      <w:marLeft w:val="0"/>
      <w:marRight w:val="0"/>
      <w:marTop w:val="0"/>
      <w:marBottom w:val="0"/>
      <w:divBdr>
        <w:top w:val="none" w:sz="0" w:space="0" w:color="auto"/>
        <w:left w:val="none" w:sz="0" w:space="0" w:color="auto"/>
        <w:bottom w:val="none" w:sz="0" w:space="0" w:color="auto"/>
        <w:right w:val="none" w:sz="0" w:space="0" w:color="auto"/>
      </w:divBdr>
      <w:divsChild>
        <w:div w:id="811410797">
          <w:marLeft w:val="0"/>
          <w:marRight w:val="0"/>
          <w:marTop w:val="0"/>
          <w:marBottom w:val="0"/>
          <w:divBdr>
            <w:top w:val="none" w:sz="0" w:space="0" w:color="auto"/>
            <w:left w:val="none" w:sz="0" w:space="0" w:color="auto"/>
            <w:bottom w:val="none" w:sz="0" w:space="0" w:color="auto"/>
            <w:right w:val="none" w:sz="0" w:space="0" w:color="auto"/>
          </w:divBdr>
        </w:div>
      </w:divsChild>
    </w:div>
    <w:div w:id="1788698426">
      <w:bodyDiv w:val="1"/>
      <w:marLeft w:val="0"/>
      <w:marRight w:val="0"/>
      <w:marTop w:val="0"/>
      <w:marBottom w:val="0"/>
      <w:divBdr>
        <w:top w:val="none" w:sz="0" w:space="0" w:color="auto"/>
        <w:left w:val="none" w:sz="0" w:space="0" w:color="auto"/>
        <w:bottom w:val="none" w:sz="0" w:space="0" w:color="auto"/>
        <w:right w:val="none" w:sz="0" w:space="0" w:color="auto"/>
      </w:divBdr>
    </w:div>
    <w:div w:id="1873030894">
      <w:bodyDiv w:val="1"/>
      <w:marLeft w:val="0"/>
      <w:marRight w:val="0"/>
      <w:marTop w:val="0"/>
      <w:marBottom w:val="0"/>
      <w:divBdr>
        <w:top w:val="none" w:sz="0" w:space="0" w:color="auto"/>
        <w:left w:val="none" w:sz="0" w:space="0" w:color="auto"/>
        <w:bottom w:val="none" w:sz="0" w:space="0" w:color="auto"/>
        <w:right w:val="none" w:sz="0" w:space="0" w:color="auto"/>
      </w:divBdr>
    </w:div>
    <w:div w:id="1938245731">
      <w:bodyDiv w:val="1"/>
      <w:marLeft w:val="0"/>
      <w:marRight w:val="0"/>
      <w:marTop w:val="0"/>
      <w:marBottom w:val="0"/>
      <w:divBdr>
        <w:top w:val="none" w:sz="0" w:space="0" w:color="auto"/>
        <w:left w:val="none" w:sz="0" w:space="0" w:color="auto"/>
        <w:bottom w:val="none" w:sz="0" w:space="0" w:color="auto"/>
        <w:right w:val="none" w:sz="0" w:space="0" w:color="auto"/>
      </w:divBdr>
    </w:div>
    <w:div w:id="2062174360">
      <w:bodyDiv w:val="1"/>
      <w:marLeft w:val="0"/>
      <w:marRight w:val="0"/>
      <w:marTop w:val="0"/>
      <w:marBottom w:val="0"/>
      <w:divBdr>
        <w:top w:val="none" w:sz="0" w:space="0" w:color="auto"/>
        <w:left w:val="none" w:sz="0" w:space="0" w:color="auto"/>
        <w:bottom w:val="none" w:sz="0" w:space="0" w:color="auto"/>
        <w:right w:val="none" w:sz="0" w:space="0" w:color="auto"/>
      </w:divBdr>
      <w:divsChild>
        <w:div w:id="104009629">
          <w:marLeft w:val="0"/>
          <w:marRight w:val="0"/>
          <w:marTop w:val="0"/>
          <w:marBottom w:val="0"/>
          <w:divBdr>
            <w:top w:val="none" w:sz="0" w:space="0" w:color="auto"/>
            <w:left w:val="none" w:sz="0" w:space="0" w:color="auto"/>
            <w:bottom w:val="none" w:sz="0" w:space="0" w:color="auto"/>
            <w:right w:val="none" w:sz="0" w:space="0" w:color="auto"/>
          </w:divBdr>
        </w:div>
      </w:divsChild>
    </w:div>
    <w:div w:id="2064056836">
      <w:bodyDiv w:val="1"/>
      <w:marLeft w:val="0"/>
      <w:marRight w:val="0"/>
      <w:marTop w:val="0"/>
      <w:marBottom w:val="0"/>
      <w:divBdr>
        <w:top w:val="none" w:sz="0" w:space="0" w:color="auto"/>
        <w:left w:val="none" w:sz="0" w:space="0" w:color="auto"/>
        <w:bottom w:val="none" w:sz="0" w:space="0" w:color="auto"/>
        <w:right w:val="none" w:sz="0" w:space="0" w:color="auto"/>
      </w:divBdr>
    </w:div>
    <w:div w:id="2067801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schilling@unsw.edu.au" TargetMode="Externa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HaydenSchilling/MGLMs-Otoliths"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2BECAC-9471-4F07-8BFE-C45307C662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34</Pages>
  <Words>34790</Words>
  <Characters>198307</Characters>
  <Application>Microsoft Office Word</Application>
  <DocSecurity>0</DocSecurity>
  <Lines>1652</Lines>
  <Paragraphs>465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Hayden Schilling</dc:creator>
  <cp:keywords/>
  <dc:description/>
  <cp:lastModifiedBy>Hayden Schilling</cp:lastModifiedBy>
  <cp:revision>4</cp:revision>
  <cp:lastPrinted>2020-12-21T23:22:00Z</cp:lastPrinted>
  <dcterms:created xsi:type="dcterms:W3CDTF">2021-03-18T22:32:00Z</dcterms:created>
  <dcterms:modified xsi:type="dcterms:W3CDTF">2021-03-18T23:25:00Z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zotero-version="5.0.94"&gt;&lt;session id="ndjvJ1q9"/&gt;&lt;style id="http://www.zotero.org/styles/nature" hasBibliography="1" bibliographyStyleHasBeenSet="1"/&gt;&lt;prefs&gt;&lt;pref name="fieldType" value="Field"/&gt;&lt;pref name="automaticJournalAbbreviati</vt:lpwstr>
  </property>
  <property fmtid="{D5CDD505-2E9C-101B-9397-08002B2CF9AE}" pid="3" name="ZOTERO_PREF_2">
    <vt:lpwstr>ons" value="true"/&gt;&lt;/prefs&gt;&lt;/data&gt;</vt:lpwstr>
  </property>
</Properties>
</file>