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B62D4" w14:textId="77777777" w:rsidR="00C31E7C" w:rsidRPr="00081D43" w:rsidRDefault="00C31E7C" w:rsidP="00C31E7C">
      <w:pPr>
        <w:spacing w:line="360" w:lineRule="auto"/>
        <w:rPr>
          <w:b/>
          <w:bCs/>
          <w:sz w:val="24"/>
          <w:szCs w:val="24"/>
        </w:rPr>
      </w:pPr>
      <w:bookmarkStart w:id="0" w:name="_Hlk47979156"/>
      <w:r w:rsidRPr="00AA122B">
        <w:rPr>
          <w:b/>
          <w:bCs/>
          <w:sz w:val="24"/>
          <w:szCs w:val="24"/>
        </w:rPr>
        <w:t xml:space="preserve">Title: </w:t>
      </w:r>
      <w:r w:rsidRPr="00081D43">
        <w:rPr>
          <w:sz w:val="24"/>
          <w:szCs w:val="24"/>
        </w:rPr>
        <w:t xml:space="preserve">Stock delineation of Striped Snakehead, </w:t>
      </w:r>
      <w:proofErr w:type="spellStart"/>
      <w:r w:rsidRPr="00081D43">
        <w:rPr>
          <w:i/>
          <w:iCs/>
          <w:sz w:val="24"/>
          <w:szCs w:val="24"/>
        </w:rPr>
        <w:t>Channa</w:t>
      </w:r>
      <w:proofErr w:type="spellEnd"/>
      <w:r w:rsidRPr="00081D43">
        <w:rPr>
          <w:i/>
          <w:iCs/>
          <w:sz w:val="24"/>
          <w:szCs w:val="24"/>
        </w:rPr>
        <w:t xml:space="preserve"> striata</w:t>
      </w:r>
      <w:r w:rsidRPr="00081D43">
        <w:rPr>
          <w:sz w:val="24"/>
          <w:szCs w:val="24"/>
        </w:rPr>
        <w:t xml:space="preserve"> </w:t>
      </w:r>
      <w:r>
        <w:rPr>
          <w:sz w:val="24"/>
          <w:szCs w:val="24"/>
        </w:rPr>
        <w:t>using</w:t>
      </w:r>
      <w:r w:rsidRPr="00081D43">
        <w:rPr>
          <w:sz w:val="24"/>
          <w:szCs w:val="24"/>
        </w:rPr>
        <w:t xml:space="preserve"> multivariate generalised linear models with otolith shape and chemistry</w:t>
      </w:r>
      <w:r>
        <w:rPr>
          <w:sz w:val="24"/>
          <w:szCs w:val="24"/>
        </w:rPr>
        <w:t xml:space="preserve"> data</w:t>
      </w:r>
    </w:p>
    <w:p w14:paraId="110B3BB5" w14:textId="77777777" w:rsidR="00C31E7C" w:rsidRPr="00AA122B" w:rsidRDefault="00C31E7C" w:rsidP="00C31E7C">
      <w:pPr>
        <w:spacing w:line="360" w:lineRule="auto"/>
        <w:rPr>
          <w:b/>
          <w:bCs/>
          <w:sz w:val="24"/>
          <w:szCs w:val="24"/>
        </w:rPr>
      </w:pPr>
    </w:p>
    <w:p w14:paraId="76FE3650" w14:textId="01C6EB03" w:rsidR="00C31E7C" w:rsidRPr="00AA122B" w:rsidRDefault="00C31E7C" w:rsidP="00C31E7C">
      <w:pPr>
        <w:spacing w:line="360" w:lineRule="auto"/>
        <w:rPr>
          <w:sz w:val="24"/>
          <w:szCs w:val="24"/>
          <w:vertAlign w:val="superscript"/>
        </w:rPr>
      </w:pPr>
      <w:r w:rsidRPr="00AA122B">
        <w:rPr>
          <w:b/>
          <w:bCs/>
          <w:sz w:val="24"/>
          <w:szCs w:val="24"/>
        </w:rPr>
        <w:t>Authors:</w:t>
      </w:r>
      <w:r w:rsidRPr="00AA122B">
        <w:rPr>
          <w:sz w:val="24"/>
          <w:szCs w:val="24"/>
        </w:rPr>
        <w:t xml:space="preserve"> Salman Khan</w:t>
      </w:r>
      <w:r w:rsidRPr="00AA122B">
        <w:rPr>
          <w:sz w:val="24"/>
          <w:szCs w:val="24"/>
          <w:vertAlign w:val="superscript"/>
        </w:rPr>
        <w:t>1#</w:t>
      </w:r>
      <w:r w:rsidRPr="00AA122B">
        <w:rPr>
          <w:sz w:val="24"/>
          <w:szCs w:val="24"/>
        </w:rPr>
        <w:t>, Hayden T. Schilling</w:t>
      </w:r>
      <w:r w:rsidRPr="00AA122B">
        <w:rPr>
          <w:sz w:val="24"/>
          <w:szCs w:val="24"/>
          <w:vertAlign w:val="superscript"/>
        </w:rPr>
        <w:t>2,3#</w:t>
      </w:r>
      <w:r w:rsidRPr="00AA122B">
        <w:rPr>
          <w:sz w:val="24"/>
          <w:szCs w:val="24"/>
        </w:rPr>
        <w:t>, Mohammad Afzal Khan</w:t>
      </w:r>
      <w:r w:rsidRPr="00AA122B">
        <w:rPr>
          <w:sz w:val="24"/>
          <w:szCs w:val="24"/>
          <w:vertAlign w:val="superscript"/>
        </w:rPr>
        <w:t>1</w:t>
      </w:r>
      <w:r w:rsidRPr="00AA122B">
        <w:rPr>
          <w:sz w:val="24"/>
          <w:szCs w:val="24"/>
        </w:rPr>
        <w:t>, Devendra Kumar Patel</w:t>
      </w:r>
      <w:r w:rsidRPr="00AA122B">
        <w:rPr>
          <w:sz w:val="24"/>
          <w:szCs w:val="24"/>
          <w:vertAlign w:val="superscript"/>
        </w:rPr>
        <w:t>4</w:t>
      </w:r>
      <w:r w:rsidRPr="00AA122B">
        <w:rPr>
          <w:sz w:val="24"/>
          <w:szCs w:val="24"/>
        </w:rPr>
        <w:t>,</w:t>
      </w:r>
      <w:ins w:id="1" w:author="Hayden Schilling" w:date="2020-11-22T19:17:00Z">
        <w:r w:rsidR="007B3E96">
          <w:rPr>
            <w:sz w:val="24"/>
            <w:szCs w:val="24"/>
          </w:rPr>
          <w:t xml:space="preserve"> Be</w:t>
        </w:r>
      </w:ins>
      <w:ins w:id="2" w:author="Hayden Schilling" w:date="2020-11-22T19:18:00Z">
        <w:r w:rsidR="007B3E96">
          <w:rPr>
            <w:sz w:val="24"/>
            <w:szCs w:val="24"/>
          </w:rPr>
          <w:t>n Maslen,</w:t>
        </w:r>
      </w:ins>
      <w:r w:rsidRPr="00AA122B">
        <w:rPr>
          <w:sz w:val="24"/>
          <w:szCs w:val="24"/>
        </w:rPr>
        <w:t xml:space="preserve"> </w:t>
      </w:r>
      <w:proofErr w:type="spellStart"/>
      <w:r w:rsidRPr="00AA122B">
        <w:rPr>
          <w:sz w:val="24"/>
          <w:szCs w:val="24"/>
        </w:rPr>
        <w:t>Kaish</w:t>
      </w:r>
      <w:proofErr w:type="spellEnd"/>
      <w:r w:rsidRPr="00AA122B">
        <w:rPr>
          <w:sz w:val="24"/>
          <w:szCs w:val="24"/>
        </w:rPr>
        <w:t xml:space="preserve"> Miyan</w:t>
      </w:r>
      <w:r w:rsidRPr="00AA122B">
        <w:rPr>
          <w:sz w:val="24"/>
          <w:szCs w:val="24"/>
          <w:vertAlign w:val="superscript"/>
        </w:rPr>
        <w:t>1</w:t>
      </w:r>
    </w:p>
    <w:p w14:paraId="117697AC"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Section of Fishery Science and Aquaculture, Department of Zoology, Aligarh Muslim University, Aligarh -202 002, India</w:t>
      </w:r>
    </w:p>
    <w:p w14:paraId="0DA557A9"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Centre for Marine Science &amp; Innovation, UNSW Australia, Sydney 2052, Australia</w:t>
      </w:r>
    </w:p>
    <w:p w14:paraId="1B20AE63"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Sydney Institute of Marine Science, Chowder Bay Road, Mosman 2088, Australia</w:t>
      </w:r>
    </w:p>
    <w:p w14:paraId="4FCEC416"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Indian Institute of Toxicology Research, Council of Scientific and Industrial Research, Lucknow-226 001, India  </w:t>
      </w:r>
    </w:p>
    <w:p w14:paraId="4A455BB4" w14:textId="77777777" w:rsidR="00C31E7C" w:rsidRPr="00AA122B" w:rsidRDefault="00C31E7C" w:rsidP="00C31E7C">
      <w:pPr>
        <w:spacing w:line="360" w:lineRule="auto"/>
        <w:rPr>
          <w:sz w:val="24"/>
          <w:szCs w:val="24"/>
        </w:rPr>
      </w:pPr>
    </w:p>
    <w:p w14:paraId="61DBEED1" w14:textId="77777777" w:rsidR="00C31E7C" w:rsidRDefault="00C31E7C" w:rsidP="00C31E7C">
      <w:pPr>
        <w:spacing w:line="360" w:lineRule="auto"/>
        <w:rPr>
          <w:sz w:val="24"/>
          <w:szCs w:val="24"/>
        </w:rPr>
      </w:pPr>
      <w:r w:rsidRPr="00AA122B">
        <w:rPr>
          <w:sz w:val="24"/>
          <w:szCs w:val="24"/>
        </w:rPr>
        <w:t># SK and HTS are joint first authors.</w:t>
      </w:r>
    </w:p>
    <w:p w14:paraId="4D65AD61" w14:textId="77777777" w:rsidR="00C31E7C" w:rsidRPr="00AA122B" w:rsidRDefault="00C31E7C" w:rsidP="00C31E7C">
      <w:pPr>
        <w:spacing w:line="360" w:lineRule="auto"/>
        <w:rPr>
          <w:sz w:val="24"/>
          <w:szCs w:val="24"/>
        </w:rPr>
      </w:pPr>
      <w:r w:rsidRPr="00AA122B">
        <w:rPr>
          <w:sz w:val="24"/>
          <w:szCs w:val="24"/>
        </w:rPr>
        <w:t xml:space="preserve">Corresponding author: Hayden T. Schilling, </w:t>
      </w:r>
      <w:hyperlink r:id="rId8" w:history="1">
        <w:r w:rsidRPr="00AA122B">
          <w:rPr>
            <w:rStyle w:val="Hyperlink"/>
            <w:sz w:val="24"/>
            <w:szCs w:val="24"/>
          </w:rPr>
          <w:t>h.schilling@unsw.edu.au</w:t>
        </w:r>
      </w:hyperlink>
      <w:r w:rsidRPr="00AA122B">
        <w:rPr>
          <w:sz w:val="24"/>
          <w:szCs w:val="24"/>
        </w:rPr>
        <w:t xml:space="preserve"> , +</w:t>
      </w:r>
      <w:r>
        <w:rPr>
          <w:sz w:val="24"/>
          <w:szCs w:val="24"/>
        </w:rPr>
        <w:t>61</w:t>
      </w:r>
      <w:r w:rsidRPr="00AA122B">
        <w:rPr>
          <w:sz w:val="24"/>
          <w:szCs w:val="24"/>
        </w:rPr>
        <w:t>4 02 9435 46</w:t>
      </w:r>
      <w:r>
        <w:rPr>
          <w:sz w:val="24"/>
          <w:szCs w:val="24"/>
        </w:rPr>
        <w:t>00</w:t>
      </w:r>
      <w:r w:rsidRPr="00AA122B">
        <w:rPr>
          <w:sz w:val="24"/>
          <w:szCs w:val="24"/>
        </w:rPr>
        <w:t xml:space="preserve"> (no fax) </w:t>
      </w:r>
    </w:p>
    <w:p w14:paraId="1F5337BD" w14:textId="77777777" w:rsidR="00C31E7C" w:rsidRDefault="00C31E7C">
      <w:pPr>
        <w:rPr>
          <w:b/>
          <w:bCs/>
          <w:sz w:val="24"/>
          <w:szCs w:val="24"/>
        </w:rPr>
      </w:pPr>
      <w:r>
        <w:rPr>
          <w:b/>
          <w:bCs/>
          <w:sz w:val="24"/>
          <w:szCs w:val="24"/>
        </w:rPr>
        <w:br w:type="page"/>
      </w:r>
    </w:p>
    <w:bookmarkEnd w:id="0"/>
    <w:p w14:paraId="4061CC97" w14:textId="43FB6B61" w:rsidR="002E634B" w:rsidRPr="00AA122B" w:rsidRDefault="002E634B" w:rsidP="004753C2">
      <w:pPr>
        <w:spacing w:line="360" w:lineRule="auto"/>
        <w:rPr>
          <w:b/>
          <w:bCs/>
          <w:sz w:val="24"/>
          <w:szCs w:val="24"/>
        </w:rPr>
      </w:pPr>
      <w:r w:rsidRPr="00AA122B">
        <w:rPr>
          <w:b/>
          <w:bCs/>
          <w:sz w:val="24"/>
          <w:szCs w:val="24"/>
        </w:rPr>
        <w:lastRenderedPageBreak/>
        <w:t>Abstract:</w:t>
      </w:r>
    </w:p>
    <w:p w14:paraId="0EA8AABE" w14:textId="3CE6A3DE" w:rsidR="00081D43" w:rsidRPr="00081D43" w:rsidRDefault="003C0E7C" w:rsidP="004753C2">
      <w:pPr>
        <w:spacing w:line="360" w:lineRule="auto"/>
        <w:rPr>
          <w:sz w:val="24"/>
          <w:szCs w:val="24"/>
        </w:rPr>
      </w:pPr>
      <w:r w:rsidRPr="00AA122B">
        <w:rPr>
          <w:sz w:val="24"/>
          <w:szCs w:val="24"/>
        </w:rPr>
        <w:t>Otoliths are commonly used to discriminate between</w:t>
      </w:r>
      <w:r w:rsidR="0027405A" w:rsidRPr="00AA122B">
        <w:rPr>
          <w:sz w:val="24"/>
          <w:szCs w:val="24"/>
        </w:rPr>
        <w:t xml:space="preserve"> </w:t>
      </w:r>
      <w:r w:rsidR="00155C64">
        <w:rPr>
          <w:sz w:val="24"/>
          <w:szCs w:val="24"/>
        </w:rPr>
        <w:t xml:space="preserve">fish </w:t>
      </w:r>
      <w:r w:rsidRPr="00AA122B">
        <w:rPr>
          <w:sz w:val="24"/>
          <w:szCs w:val="24"/>
        </w:rPr>
        <w:t xml:space="preserve">stocks, through both elemental composition and otolith shape. </w:t>
      </w:r>
      <w:r w:rsidR="00081D43" w:rsidRPr="00AA122B">
        <w:rPr>
          <w:sz w:val="24"/>
          <w:szCs w:val="24"/>
        </w:rPr>
        <w:t>Both otolith elemental composition and shape are multivariate datasets which</w:t>
      </w:r>
      <w:r w:rsidR="00081D43">
        <w:rPr>
          <w:sz w:val="24"/>
          <w:szCs w:val="24"/>
        </w:rPr>
        <w:t xml:space="preserve"> are suitable for use within</w:t>
      </w:r>
      <w:r w:rsidR="00536A7D">
        <w:rPr>
          <w:sz w:val="24"/>
          <w:szCs w:val="24"/>
        </w:rPr>
        <w:t xml:space="preserve"> a</w:t>
      </w:r>
      <w:r w:rsidR="00081D43">
        <w:rPr>
          <w:sz w:val="24"/>
          <w:szCs w:val="24"/>
        </w:rPr>
        <w:t xml:space="preserve"> </w:t>
      </w:r>
      <w:r w:rsidR="00081D43" w:rsidRPr="00AA122B">
        <w:rPr>
          <w:sz w:val="24"/>
          <w:szCs w:val="24"/>
        </w:rPr>
        <w:t>multivariate generalised linear model (MGLM)</w:t>
      </w:r>
      <w:r w:rsidR="00536A7D">
        <w:rPr>
          <w:sz w:val="24"/>
          <w:szCs w:val="24"/>
        </w:rPr>
        <w:t xml:space="preserve"> framework</w:t>
      </w:r>
      <w:r w:rsidR="00081D43">
        <w:rPr>
          <w:sz w:val="24"/>
          <w:szCs w:val="24"/>
        </w:rPr>
        <w:t xml:space="preserve">, yet </w:t>
      </w:r>
      <w:r w:rsidR="00694CAA">
        <w:rPr>
          <w:sz w:val="24"/>
          <w:szCs w:val="24"/>
        </w:rPr>
        <w:t>MGLMs</w:t>
      </w:r>
      <w:r w:rsidR="00081D43">
        <w:rPr>
          <w:sz w:val="24"/>
          <w:szCs w:val="24"/>
        </w:rPr>
        <w:t xml:space="preserve"> have never been applied</w:t>
      </w:r>
      <w:r w:rsidR="00694CAA">
        <w:rPr>
          <w:sz w:val="24"/>
          <w:szCs w:val="24"/>
        </w:rPr>
        <w:t xml:space="preserve"> to otolith data</w:t>
      </w:r>
      <w:r w:rsidR="00081D43">
        <w:rPr>
          <w:sz w:val="24"/>
          <w:szCs w:val="24"/>
        </w:rPr>
        <w:t>. Here we apply</w:t>
      </w:r>
      <w:ins w:id="3" w:author="Hayden Schilling" w:date="2020-11-29T11:27:00Z">
        <w:r w:rsidR="008C2620">
          <w:rPr>
            <w:sz w:val="24"/>
            <w:szCs w:val="24"/>
          </w:rPr>
          <w:t xml:space="preserve"> both a traditional distance based PERMANOVA and</w:t>
        </w:r>
      </w:ins>
      <w:r w:rsidR="00081D43">
        <w:rPr>
          <w:sz w:val="24"/>
          <w:szCs w:val="24"/>
        </w:rPr>
        <w:t xml:space="preserve"> MGLMs to a</w:t>
      </w:r>
      <w:r w:rsidR="00081D43" w:rsidRPr="00AA122B">
        <w:rPr>
          <w:sz w:val="24"/>
          <w:szCs w:val="24"/>
        </w:rPr>
        <w:t xml:space="preserve"> case study of </w:t>
      </w:r>
      <w:proofErr w:type="spellStart"/>
      <w:r w:rsidR="00081D43" w:rsidRPr="00AA122B">
        <w:rPr>
          <w:i/>
          <w:iCs/>
          <w:sz w:val="24"/>
          <w:szCs w:val="24"/>
        </w:rPr>
        <w:t>Channa</w:t>
      </w:r>
      <w:proofErr w:type="spellEnd"/>
      <w:r w:rsidR="00081D43" w:rsidRPr="00AA122B">
        <w:rPr>
          <w:i/>
          <w:iCs/>
          <w:sz w:val="24"/>
          <w:szCs w:val="24"/>
        </w:rPr>
        <w:t xml:space="preserve"> striata </w:t>
      </w:r>
      <w:r w:rsidR="00081D43">
        <w:rPr>
          <w:sz w:val="24"/>
          <w:szCs w:val="24"/>
        </w:rPr>
        <w:t xml:space="preserve">(Striped Snakehead) </w:t>
      </w:r>
      <w:r w:rsidR="00081D43" w:rsidRPr="00AA122B">
        <w:rPr>
          <w:sz w:val="24"/>
          <w:szCs w:val="24"/>
        </w:rPr>
        <w:t>in India</w:t>
      </w:r>
      <w:ins w:id="4" w:author="Hayden Schilling" w:date="2020-11-29T11:27:00Z">
        <w:r w:rsidR="000D4C5A">
          <w:rPr>
            <w:sz w:val="24"/>
            <w:szCs w:val="24"/>
          </w:rPr>
          <w:t>.</w:t>
        </w:r>
      </w:ins>
      <w:r w:rsidR="00081D43">
        <w:rPr>
          <w:sz w:val="24"/>
          <w:szCs w:val="24"/>
        </w:rPr>
        <w:t xml:space="preserve"> </w:t>
      </w:r>
      <w:ins w:id="5" w:author="Hayden Schilling" w:date="2020-11-29T11:27:00Z">
        <w:r w:rsidR="000D4C5A">
          <w:rPr>
            <w:sz w:val="24"/>
            <w:szCs w:val="24"/>
          </w:rPr>
          <w:t xml:space="preserve">We </w:t>
        </w:r>
      </w:ins>
      <w:ins w:id="6" w:author="Hayden Schilling" w:date="2020-11-29T11:29:00Z">
        <w:r w:rsidR="000D4C5A">
          <w:rPr>
            <w:sz w:val="24"/>
            <w:szCs w:val="24"/>
          </w:rPr>
          <w:t>demonstrate</w:t>
        </w:r>
      </w:ins>
      <w:ins w:id="7" w:author="Hayden Schilling" w:date="2020-11-29T11:27:00Z">
        <w:r w:rsidR="000D4C5A">
          <w:rPr>
            <w:sz w:val="24"/>
            <w:szCs w:val="24"/>
          </w:rPr>
          <w:t xml:space="preserve"> that otolith el</w:t>
        </w:r>
      </w:ins>
      <w:ins w:id="8" w:author="Hayden Schilling" w:date="2020-11-29T11:28:00Z">
        <w:r w:rsidR="000D4C5A">
          <w:rPr>
            <w:sz w:val="24"/>
            <w:szCs w:val="24"/>
          </w:rPr>
          <w:t xml:space="preserve">emental data and combined </w:t>
        </w:r>
      </w:ins>
      <w:ins w:id="9" w:author="Hayden Schilling" w:date="2020-11-29T11:29:00Z">
        <w:r w:rsidR="000D4C5A">
          <w:rPr>
            <w:sz w:val="24"/>
            <w:szCs w:val="24"/>
          </w:rPr>
          <w:t>otolith elemental</w:t>
        </w:r>
      </w:ins>
      <w:ins w:id="10" w:author="Hayden Schilling" w:date="2020-11-29T11:28:00Z">
        <w:r w:rsidR="000D4C5A">
          <w:rPr>
            <w:sz w:val="24"/>
            <w:szCs w:val="24"/>
          </w:rPr>
          <w:t xml:space="preserve"> and shape data violate the </w:t>
        </w:r>
      </w:ins>
      <w:ins w:id="11" w:author="Hayden Schilling" w:date="2020-11-29T11:29:00Z">
        <w:r w:rsidR="000D4C5A">
          <w:rPr>
            <w:sz w:val="24"/>
            <w:szCs w:val="24"/>
          </w:rPr>
          <w:t xml:space="preserve">assumption of homogeneity of variance </w:t>
        </w:r>
      </w:ins>
      <w:ins w:id="12" w:author="Hayden Schilling" w:date="2020-11-29T11:28:00Z">
        <w:r w:rsidR="000D4C5A">
          <w:rPr>
            <w:sz w:val="24"/>
            <w:szCs w:val="24"/>
          </w:rPr>
          <w:t xml:space="preserve">of PERMANOVA and may give misleading results, while the assumptions of the MGLM with Tweedie distribution are shown to be </w:t>
        </w:r>
      </w:ins>
      <w:ins w:id="13" w:author="Hayden Schilling" w:date="2020-11-29T11:29:00Z">
        <w:r w:rsidR="000D4C5A">
          <w:rPr>
            <w:sz w:val="24"/>
            <w:szCs w:val="24"/>
          </w:rPr>
          <w:t>satisfied</w:t>
        </w:r>
      </w:ins>
      <w:ins w:id="14" w:author="Hayden Schilling" w:date="2020-11-29T11:28:00Z">
        <w:r w:rsidR="000D4C5A">
          <w:rPr>
            <w:sz w:val="24"/>
            <w:szCs w:val="24"/>
          </w:rPr>
          <w:t xml:space="preserve">. </w:t>
        </w:r>
      </w:ins>
      <w:del w:id="15" w:author="Hayden Schilling" w:date="2020-11-29T11:28:00Z">
        <w:r w:rsidR="00081D43" w:rsidDel="000D4C5A">
          <w:rPr>
            <w:sz w:val="24"/>
            <w:szCs w:val="24"/>
          </w:rPr>
          <w:delText>and show that when u</w:delText>
        </w:r>
        <w:r w:rsidR="00081D43" w:rsidRPr="00AA122B" w:rsidDel="000D4C5A">
          <w:rPr>
            <w:sz w:val="24"/>
            <w:szCs w:val="24"/>
          </w:rPr>
          <w:delText>sing a tweedie error distribution, MGLMs meet all assumptions an</w:delText>
        </w:r>
      </w:del>
      <w:ins w:id="16" w:author="Hayden Schilling" w:date="2020-11-29T11:28:00Z">
        <w:r w:rsidR="000D4C5A">
          <w:rPr>
            <w:sz w:val="24"/>
            <w:szCs w:val="24"/>
          </w:rPr>
          <w:t>an</w:t>
        </w:r>
      </w:ins>
      <w:r w:rsidR="00081D43" w:rsidRPr="00AA122B">
        <w:rPr>
          <w:sz w:val="24"/>
          <w:szCs w:val="24"/>
        </w:rPr>
        <w:t xml:space="preserve">d </w:t>
      </w:r>
      <w:r w:rsidR="00DC6EA0">
        <w:rPr>
          <w:sz w:val="24"/>
          <w:szCs w:val="24"/>
        </w:rPr>
        <w:t>are</w:t>
      </w:r>
      <w:r w:rsidR="00081D43" w:rsidRPr="00AA122B">
        <w:rPr>
          <w:sz w:val="24"/>
          <w:szCs w:val="24"/>
        </w:rPr>
        <w:t xml:space="preserve"> appropriate for both otolith shape and elemental composition data</w:t>
      </w:r>
      <w:del w:id="17" w:author="Hayden Schilling" w:date="2020-11-29T11:29:00Z">
        <w:r w:rsidR="00536A7D" w:rsidDel="000D4C5A">
          <w:rPr>
            <w:sz w:val="24"/>
            <w:szCs w:val="24"/>
          </w:rPr>
          <w:delText>, giving similar results to a random forest analysis method</w:delText>
        </w:r>
      </w:del>
      <w:r w:rsidR="00081D43">
        <w:rPr>
          <w:sz w:val="24"/>
          <w:szCs w:val="24"/>
        </w:rPr>
        <w:t>. C</w:t>
      </w:r>
      <w:r w:rsidR="00081D43" w:rsidRPr="00AA122B">
        <w:rPr>
          <w:sz w:val="24"/>
          <w:szCs w:val="24"/>
        </w:rPr>
        <w:t xml:space="preserve">onsistent differences between 3 groups of </w:t>
      </w:r>
      <w:r w:rsidR="00081D43" w:rsidRPr="00AA122B">
        <w:rPr>
          <w:i/>
          <w:iCs/>
          <w:sz w:val="24"/>
          <w:szCs w:val="24"/>
        </w:rPr>
        <w:t>C. striata</w:t>
      </w:r>
      <w:r w:rsidR="00081D43">
        <w:rPr>
          <w:sz w:val="24"/>
          <w:szCs w:val="24"/>
        </w:rPr>
        <w:t xml:space="preserve"> were identified using both otolith shape, otolith chemistry and a combined otolith shape and chemistry dataset. This suggests that there are at least 3 stocks of </w:t>
      </w:r>
      <w:r w:rsidR="00081D43">
        <w:rPr>
          <w:i/>
          <w:iCs/>
          <w:sz w:val="24"/>
          <w:szCs w:val="24"/>
        </w:rPr>
        <w:t>C. striata</w:t>
      </w:r>
      <w:r w:rsidR="00081D43">
        <w:rPr>
          <w:sz w:val="24"/>
          <w:szCs w:val="24"/>
        </w:rPr>
        <w:t xml:space="preserve"> in India and future management considerations should be made at a regional scale.</w:t>
      </w:r>
      <w:r w:rsidR="00081D43" w:rsidRPr="00081D43">
        <w:rPr>
          <w:sz w:val="24"/>
          <w:szCs w:val="24"/>
        </w:rPr>
        <w:t xml:space="preserve"> </w:t>
      </w:r>
      <w:r w:rsidR="00081D43" w:rsidRPr="00AA122B">
        <w:rPr>
          <w:sz w:val="24"/>
          <w:szCs w:val="24"/>
        </w:rPr>
        <w:t>The MGLM method is widely applicable and could be applied to any multivariate otolith shape or elemental composition dataset.</w:t>
      </w:r>
    </w:p>
    <w:p w14:paraId="3B416CB7" w14:textId="77777777" w:rsidR="00081D43" w:rsidRDefault="00081D43" w:rsidP="004753C2">
      <w:pPr>
        <w:spacing w:line="360" w:lineRule="auto"/>
        <w:rPr>
          <w:sz w:val="24"/>
          <w:szCs w:val="24"/>
        </w:rPr>
      </w:pPr>
    </w:p>
    <w:p w14:paraId="18F62BC9" w14:textId="36FA86C7" w:rsidR="009366DA" w:rsidRPr="00AA122B" w:rsidRDefault="009366DA" w:rsidP="004753C2">
      <w:pPr>
        <w:spacing w:line="360" w:lineRule="auto"/>
        <w:rPr>
          <w:sz w:val="24"/>
          <w:szCs w:val="24"/>
        </w:rPr>
      </w:pPr>
    </w:p>
    <w:p w14:paraId="44114215" w14:textId="7DA2AFCE" w:rsidR="009366DA" w:rsidRPr="00AA122B" w:rsidRDefault="009366DA" w:rsidP="004753C2">
      <w:pPr>
        <w:spacing w:line="360" w:lineRule="auto"/>
        <w:rPr>
          <w:b/>
          <w:bCs/>
          <w:sz w:val="24"/>
          <w:szCs w:val="24"/>
        </w:rPr>
      </w:pPr>
      <w:r w:rsidRPr="00AA122B">
        <w:rPr>
          <w:b/>
          <w:bCs/>
          <w:sz w:val="24"/>
          <w:szCs w:val="24"/>
        </w:rPr>
        <w:t>Keywords:</w:t>
      </w:r>
    </w:p>
    <w:p w14:paraId="1890DA95" w14:textId="3BF7A8EF" w:rsidR="003C0E7C" w:rsidRPr="004244F9" w:rsidRDefault="009366DA" w:rsidP="004753C2">
      <w:pPr>
        <w:spacing w:line="360" w:lineRule="auto"/>
        <w:rPr>
          <w:sz w:val="24"/>
          <w:szCs w:val="24"/>
        </w:rPr>
      </w:pPr>
      <w:r w:rsidRPr="00AA122B">
        <w:rPr>
          <w:sz w:val="24"/>
          <w:szCs w:val="24"/>
        </w:rPr>
        <w:t xml:space="preserve">Otolith shape, otolith chemistry, multivariate generalised linear models, </w:t>
      </w:r>
      <w:r w:rsidR="00081D43">
        <w:rPr>
          <w:sz w:val="24"/>
          <w:szCs w:val="24"/>
        </w:rPr>
        <w:t>India,</w:t>
      </w:r>
      <w:r w:rsidR="00805A5E">
        <w:rPr>
          <w:sz w:val="24"/>
          <w:szCs w:val="24"/>
        </w:rPr>
        <w:t xml:space="preserve"> stock discrimination</w:t>
      </w:r>
      <w:r w:rsidR="003C0E7C" w:rsidRPr="00AA122B">
        <w:rPr>
          <w:b/>
          <w:bCs/>
          <w:sz w:val="24"/>
          <w:szCs w:val="24"/>
        </w:rPr>
        <w:br w:type="page"/>
      </w:r>
    </w:p>
    <w:p w14:paraId="34118327" w14:textId="164B7FA3" w:rsidR="005C079A" w:rsidRPr="001A4AE2" w:rsidRDefault="005C079A" w:rsidP="001A4AE2">
      <w:pPr>
        <w:pStyle w:val="ListParagraph"/>
        <w:numPr>
          <w:ilvl w:val="0"/>
          <w:numId w:val="11"/>
        </w:numPr>
        <w:spacing w:line="360" w:lineRule="auto"/>
        <w:rPr>
          <w:b/>
          <w:bCs/>
          <w:sz w:val="24"/>
          <w:szCs w:val="24"/>
        </w:rPr>
      </w:pPr>
      <w:r w:rsidRPr="001A4AE2">
        <w:rPr>
          <w:b/>
          <w:bCs/>
          <w:sz w:val="24"/>
          <w:szCs w:val="24"/>
        </w:rPr>
        <w:lastRenderedPageBreak/>
        <w:t>Introduction</w:t>
      </w:r>
      <w:r w:rsidR="00773871" w:rsidRPr="001A4AE2">
        <w:rPr>
          <w:b/>
          <w:bCs/>
          <w:sz w:val="24"/>
          <w:szCs w:val="24"/>
        </w:rPr>
        <w:t>:</w:t>
      </w:r>
    </w:p>
    <w:p w14:paraId="1B8FADA0" w14:textId="3DCFE4D8" w:rsidR="00B44FDE" w:rsidRDefault="005C079A" w:rsidP="004753C2">
      <w:pPr>
        <w:spacing w:line="360" w:lineRule="auto"/>
        <w:rPr>
          <w:sz w:val="24"/>
          <w:szCs w:val="24"/>
        </w:rPr>
      </w:pPr>
      <w:r w:rsidRPr="00AA122B">
        <w:rPr>
          <w:sz w:val="24"/>
          <w:szCs w:val="24"/>
        </w:rPr>
        <w:tab/>
        <w:t xml:space="preserve">Natural markers </w:t>
      </w:r>
      <w:r w:rsidR="002B4B47" w:rsidRPr="00AA122B">
        <w:rPr>
          <w:sz w:val="24"/>
          <w:szCs w:val="24"/>
        </w:rPr>
        <w:t>such as</w:t>
      </w:r>
      <w:r w:rsidRPr="00AA122B">
        <w:rPr>
          <w:sz w:val="24"/>
          <w:szCs w:val="24"/>
        </w:rPr>
        <w:t xml:space="preserve"> genetic, </w:t>
      </w:r>
      <w:proofErr w:type="gramStart"/>
      <w:r w:rsidR="002B4B47" w:rsidRPr="00AA122B">
        <w:rPr>
          <w:sz w:val="24"/>
          <w:szCs w:val="24"/>
        </w:rPr>
        <w:t>elemental</w:t>
      </w:r>
      <w:proofErr w:type="gramEnd"/>
      <w:r w:rsidRPr="00AA122B">
        <w:rPr>
          <w:sz w:val="24"/>
          <w:szCs w:val="24"/>
        </w:rPr>
        <w:t xml:space="preserve"> or morphological markers can be used</w:t>
      </w:r>
      <w:ins w:id="18" w:author="Hayden Schilling" w:date="2020-11-29T15:36:00Z">
        <w:r w:rsidR="00F83659">
          <w:rPr>
            <w:sz w:val="24"/>
            <w:szCs w:val="24"/>
          </w:rPr>
          <w:t xml:space="preserve"> as tools</w:t>
        </w:r>
      </w:ins>
      <w:r w:rsidRPr="00AA122B">
        <w:rPr>
          <w:sz w:val="24"/>
          <w:szCs w:val="24"/>
        </w:rPr>
        <w:t xml:space="preserve"> to delineate populations</w:t>
      </w:r>
      <w:r w:rsidR="002B4B47" w:rsidRPr="00AA122B">
        <w:rPr>
          <w:sz w:val="24"/>
          <w:szCs w:val="24"/>
        </w:rPr>
        <w:t xml:space="preserve"> or stocks</w:t>
      </w:r>
      <w:r w:rsidR="00F36436" w:rsidRPr="00AA122B">
        <w:rPr>
          <w:sz w:val="24"/>
          <w:szCs w:val="24"/>
        </w:rPr>
        <w:t>, providing important information for fisheries management</w:t>
      </w:r>
      <w:r w:rsidR="002B4B47" w:rsidRPr="00AA122B">
        <w:rPr>
          <w:sz w:val="24"/>
          <w:szCs w:val="24"/>
        </w:rPr>
        <w:t xml:space="preserve"> (</w:t>
      </w:r>
      <w:r w:rsidR="005F2BBF" w:rsidRPr="00AA122B">
        <w:rPr>
          <w:sz w:val="24"/>
          <w:szCs w:val="24"/>
        </w:rPr>
        <w:t>Turner et al</w:t>
      </w:r>
      <w:r w:rsidR="002F5274">
        <w:rPr>
          <w:sz w:val="24"/>
          <w:szCs w:val="24"/>
        </w:rPr>
        <w:t>.</w:t>
      </w:r>
      <w:r w:rsidR="005F2BBF" w:rsidRPr="00AA122B">
        <w:rPr>
          <w:sz w:val="24"/>
          <w:szCs w:val="24"/>
        </w:rPr>
        <w:t xml:space="preserve"> 2015</w:t>
      </w:r>
      <w:r w:rsidR="002B4B47" w:rsidRPr="00AA122B">
        <w:rPr>
          <w:sz w:val="24"/>
          <w:szCs w:val="24"/>
        </w:rPr>
        <w:t>)</w:t>
      </w:r>
      <w:r w:rsidRPr="00AA122B">
        <w:rPr>
          <w:sz w:val="24"/>
          <w:szCs w:val="24"/>
        </w:rPr>
        <w:t xml:space="preserve">. </w:t>
      </w:r>
      <w:bookmarkStart w:id="19" w:name="_Hlk57559224"/>
      <w:r w:rsidR="002B4B47" w:rsidRPr="00AA122B">
        <w:rPr>
          <w:sz w:val="24"/>
          <w:szCs w:val="24"/>
        </w:rPr>
        <w:t>Otoliths are a common tool used</w:t>
      </w:r>
      <w:r w:rsidRPr="00AA122B">
        <w:rPr>
          <w:sz w:val="24"/>
          <w:szCs w:val="24"/>
        </w:rPr>
        <w:t xml:space="preserve"> for stock discrimination</w:t>
      </w:r>
      <w:r w:rsidR="002B4B47" w:rsidRPr="00AA122B">
        <w:rPr>
          <w:sz w:val="24"/>
          <w:szCs w:val="24"/>
        </w:rPr>
        <w:t xml:space="preserve"> and</w:t>
      </w:r>
      <w:r w:rsidRPr="00AA122B">
        <w:rPr>
          <w:sz w:val="24"/>
          <w:szCs w:val="24"/>
        </w:rPr>
        <w:t xml:space="preserve"> </w:t>
      </w:r>
      <w:r w:rsidR="00F36436" w:rsidRPr="00AA122B">
        <w:rPr>
          <w:sz w:val="24"/>
          <w:szCs w:val="24"/>
        </w:rPr>
        <w:t>n</w:t>
      </w:r>
      <w:r w:rsidRPr="00AA122B">
        <w:rPr>
          <w:sz w:val="24"/>
          <w:szCs w:val="24"/>
        </w:rPr>
        <w:t>umerous studies have shown the potential of otoliths in addressing research problems related to successful fishery resource management</w:t>
      </w:r>
      <w:ins w:id="20" w:author="Hayden Schilling" w:date="2020-11-29T15:34:00Z">
        <w:r w:rsidR="00F83659">
          <w:rPr>
            <w:sz w:val="24"/>
            <w:szCs w:val="24"/>
          </w:rPr>
          <w:t xml:space="preserve"> (</w:t>
        </w:r>
      </w:ins>
      <w:ins w:id="21" w:author="Hayden Schilling" w:date="2020-11-29T15:36:00Z">
        <w:r w:rsidR="00F83659">
          <w:rPr>
            <w:rFonts w:ascii="Calibri" w:eastAsia="Calibri" w:hAnsi="Calibri" w:cs="Calibri"/>
            <w:noProof/>
            <w:sz w:val="24"/>
            <w:szCs w:val="24"/>
          </w:rPr>
          <w:t xml:space="preserve">Tracey et al. 2006, </w:t>
        </w:r>
      </w:ins>
      <w:ins w:id="22" w:author="Hayden Schilling" w:date="2020-11-29T15:35:00Z">
        <w:r w:rsidR="00F83659" w:rsidRPr="00F83659">
          <w:rPr>
            <w:rFonts w:ascii="Calibri" w:eastAsia="Calibri" w:hAnsi="Calibri" w:cs="Calibri"/>
            <w:noProof/>
            <w:sz w:val="24"/>
            <w:szCs w:val="24"/>
          </w:rPr>
          <w:t>Ferguson</w:t>
        </w:r>
        <w:r w:rsidR="00F83659">
          <w:rPr>
            <w:rFonts w:ascii="Calibri" w:eastAsia="Calibri" w:hAnsi="Calibri" w:cs="Calibri"/>
            <w:noProof/>
            <w:sz w:val="24"/>
            <w:szCs w:val="24"/>
          </w:rPr>
          <w:t xml:space="preserve"> et al. 2011)</w:t>
        </w:r>
      </w:ins>
      <w:bookmarkEnd w:id="19"/>
      <w:r w:rsidR="007A6B43">
        <w:rPr>
          <w:sz w:val="24"/>
          <w:szCs w:val="24"/>
        </w:rPr>
        <w:t>.</w:t>
      </w:r>
      <w:r w:rsidR="00B44FDE">
        <w:rPr>
          <w:sz w:val="24"/>
          <w:szCs w:val="24"/>
        </w:rPr>
        <w:t xml:space="preserve"> </w:t>
      </w:r>
      <w:r w:rsidR="007A6B43">
        <w:rPr>
          <w:sz w:val="24"/>
          <w:szCs w:val="24"/>
        </w:rPr>
        <w:t>B</w:t>
      </w:r>
      <w:r w:rsidR="002B4B47" w:rsidRPr="00AA122B">
        <w:rPr>
          <w:sz w:val="24"/>
          <w:szCs w:val="24"/>
        </w:rPr>
        <w:t>oth o</w:t>
      </w:r>
      <w:r w:rsidRPr="00AA122B">
        <w:rPr>
          <w:sz w:val="24"/>
          <w:szCs w:val="24"/>
        </w:rPr>
        <w:t>tolith shape</w:t>
      </w:r>
      <w:r w:rsidR="002B4B47" w:rsidRPr="00AA122B">
        <w:rPr>
          <w:sz w:val="24"/>
          <w:szCs w:val="24"/>
        </w:rPr>
        <w:t xml:space="preserve"> and elemental</w:t>
      </w:r>
      <w:r w:rsidRPr="00AA122B">
        <w:rPr>
          <w:sz w:val="24"/>
          <w:szCs w:val="24"/>
        </w:rPr>
        <w:t xml:space="preserve"> </w:t>
      </w:r>
      <w:r w:rsidR="007A6B43">
        <w:rPr>
          <w:sz w:val="24"/>
          <w:szCs w:val="24"/>
        </w:rPr>
        <w:t>composition</w:t>
      </w:r>
      <w:r w:rsidRPr="00AA122B">
        <w:rPr>
          <w:sz w:val="24"/>
          <w:szCs w:val="24"/>
        </w:rPr>
        <w:t xml:space="preserve"> ha</w:t>
      </w:r>
      <w:r w:rsidR="002B4B47" w:rsidRPr="00AA122B">
        <w:rPr>
          <w:sz w:val="24"/>
          <w:szCs w:val="24"/>
        </w:rPr>
        <w:t>ve</w:t>
      </w:r>
      <w:r w:rsidRPr="00AA122B">
        <w:rPr>
          <w:sz w:val="24"/>
          <w:szCs w:val="24"/>
        </w:rPr>
        <w:t xml:space="preserve"> become popular and successful tool</w:t>
      </w:r>
      <w:r w:rsidR="002B4B47" w:rsidRPr="00AA122B">
        <w:rPr>
          <w:sz w:val="24"/>
          <w:szCs w:val="24"/>
        </w:rPr>
        <w:t>s</w:t>
      </w:r>
      <w:r w:rsidRPr="00AA122B">
        <w:rPr>
          <w:sz w:val="24"/>
          <w:szCs w:val="24"/>
        </w:rPr>
        <w:t xml:space="preserve"> in discriminating</w:t>
      </w:r>
      <w:r w:rsidR="002B4B47" w:rsidRPr="00AA122B">
        <w:rPr>
          <w:sz w:val="24"/>
          <w:szCs w:val="24"/>
        </w:rPr>
        <w:t xml:space="preserve"> </w:t>
      </w:r>
      <w:r w:rsidRPr="00AA122B">
        <w:rPr>
          <w:sz w:val="24"/>
          <w:szCs w:val="24"/>
        </w:rPr>
        <w:t xml:space="preserve">fish stocks (Campana and Casselman 1993; </w:t>
      </w:r>
      <w:proofErr w:type="spellStart"/>
      <w:r w:rsidRPr="00AA122B">
        <w:rPr>
          <w:sz w:val="24"/>
          <w:szCs w:val="24"/>
        </w:rPr>
        <w:t>Begg</w:t>
      </w:r>
      <w:proofErr w:type="spellEnd"/>
      <w:r w:rsidRPr="00AA122B">
        <w:rPr>
          <w:sz w:val="24"/>
          <w:szCs w:val="24"/>
        </w:rPr>
        <w:t xml:space="preserve"> et al. 2001</w:t>
      </w:r>
      <w:r w:rsidR="00155C64">
        <w:rPr>
          <w:sz w:val="24"/>
          <w:szCs w:val="24"/>
        </w:rPr>
        <w:t>;</w:t>
      </w:r>
      <w:r w:rsidR="00EA2343" w:rsidRPr="00AA122B">
        <w:rPr>
          <w:sz w:val="24"/>
          <w:szCs w:val="24"/>
        </w:rPr>
        <w:t xml:space="preserve"> </w:t>
      </w:r>
      <w:proofErr w:type="spellStart"/>
      <w:r w:rsidR="00EA2343" w:rsidRPr="00AA122B">
        <w:rPr>
          <w:sz w:val="24"/>
          <w:szCs w:val="24"/>
        </w:rPr>
        <w:t>Miyan</w:t>
      </w:r>
      <w:proofErr w:type="spellEnd"/>
      <w:r w:rsidR="00EA2343" w:rsidRPr="00AA122B">
        <w:rPr>
          <w:sz w:val="24"/>
          <w:szCs w:val="24"/>
        </w:rPr>
        <w:t xml:space="preserve"> et al. 2016</w:t>
      </w:r>
      <w:r w:rsidR="00155C64">
        <w:rPr>
          <w:sz w:val="24"/>
          <w:szCs w:val="24"/>
        </w:rPr>
        <w:t>; Nazir and Khan 2019</w:t>
      </w:r>
      <w:r w:rsidRPr="00AA122B">
        <w:rPr>
          <w:sz w:val="24"/>
          <w:szCs w:val="24"/>
        </w:rPr>
        <w:t xml:space="preserve">). </w:t>
      </w:r>
    </w:p>
    <w:p w14:paraId="447B3ABC" w14:textId="799C6BDC" w:rsidR="005C079A" w:rsidRPr="00AA122B" w:rsidRDefault="005C079A" w:rsidP="004753C2">
      <w:pPr>
        <w:spacing w:line="360" w:lineRule="auto"/>
        <w:ind w:firstLine="720"/>
        <w:rPr>
          <w:sz w:val="24"/>
          <w:szCs w:val="24"/>
        </w:rPr>
      </w:pPr>
      <w:r w:rsidRPr="00AA122B">
        <w:rPr>
          <w:sz w:val="24"/>
          <w:szCs w:val="24"/>
        </w:rPr>
        <w:t xml:space="preserve">Differences in the shape of otoliths </w:t>
      </w:r>
      <w:r w:rsidR="002B4B47" w:rsidRPr="00AA122B">
        <w:rPr>
          <w:sz w:val="24"/>
          <w:szCs w:val="24"/>
        </w:rPr>
        <w:t xml:space="preserve">can </w:t>
      </w:r>
      <w:r w:rsidRPr="00AA122B">
        <w:rPr>
          <w:sz w:val="24"/>
          <w:szCs w:val="24"/>
        </w:rPr>
        <w:t xml:space="preserve">help </w:t>
      </w:r>
      <w:r w:rsidR="002B4B47" w:rsidRPr="00AA122B">
        <w:rPr>
          <w:sz w:val="24"/>
          <w:szCs w:val="24"/>
        </w:rPr>
        <w:t>to</w:t>
      </w:r>
      <w:r w:rsidRPr="00AA122B">
        <w:rPr>
          <w:sz w:val="24"/>
          <w:szCs w:val="24"/>
        </w:rPr>
        <w:t xml:space="preserve"> discriminat</w:t>
      </w:r>
      <w:r w:rsidR="002B4B47" w:rsidRPr="00AA122B">
        <w:rPr>
          <w:sz w:val="24"/>
          <w:szCs w:val="24"/>
        </w:rPr>
        <w:t>e</w:t>
      </w:r>
      <w:r w:rsidRPr="00AA122B">
        <w:rPr>
          <w:sz w:val="24"/>
          <w:szCs w:val="24"/>
        </w:rPr>
        <w:t xml:space="preserve"> between groups of fish that are at least partly separated</w:t>
      </w:r>
      <w:r w:rsidR="007A6B43">
        <w:rPr>
          <w:sz w:val="24"/>
          <w:szCs w:val="24"/>
        </w:rPr>
        <w:t>,</w:t>
      </w:r>
      <w:r w:rsidRPr="00AA122B">
        <w:rPr>
          <w:sz w:val="24"/>
          <w:szCs w:val="24"/>
        </w:rPr>
        <w:t xml:space="preserve"> inhabit</w:t>
      </w:r>
      <w:r w:rsidR="007A6B43">
        <w:rPr>
          <w:sz w:val="24"/>
          <w:szCs w:val="24"/>
        </w:rPr>
        <w:t>ing</w:t>
      </w:r>
      <w:r w:rsidRPr="00AA122B">
        <w:rPr>
          <w:sz w:val="24"/>
          <w:szCs w:val="24"/>
        </w:rPr>
        <w:t xml:space="preserve"> </w:t>
      </w:r>
      <w:r w:rsidR="002B4B47" w:rsidRPr="00AA122B">
        <w:rPr>
          <w:sz w:val="24"/>
          <w:szCs w:val="24"/>
        </w:rPr>
        <w:t>different</w:t>
      </w:r>
      <w:r w:rsidRPr="00AA122B">
        <w:rPr>
          <w:sz w:val="24"/>
          <w:szCs w:val="24"/>
        </w:rPr>
        <w:t xml:space="preserve"> environments (Bird et al., 1986; Campana and Casselman, 1993; </w:t>
      </w:r>
      <w:proofErr w:type="spellStart"/>
      <w:r w:rsidRPr="00AA122B">
        <w:rPr>
          <w:sz w:val="24"/>
          <w:szCs w:val="24"/>
        </w:rPr>
        <w:t>Begg</w:t>
      </w:r>
      <w:proofErr w:type="spellEnd"/>
      <w:r w:rsidRPr="00AA122B">
        <w:rPr>
          <w:sz w:val="24"/>
          <w:szCs w:val="24"/>
        </w:rPr>
        <w:t xml:space="preserve"> et al., 2001; Smith et al., 2002)</w:t>
      </w:r>
      <w:r w:rsidR="005D1FBA" w:rsidRPr="00AA122B">
        <w:rPr>
          <w:sz w:val="24"/>
          <w:szCs w:val="24"/>
        </w:rPr>
        <w:t xml:space="preserve"> </w:t>
      </w:r>
      <w:r w:rsidR="007A6B43">
        <w:rPr>
          <w:sz w:val="24"/>
          <w:szCs w:val="24"/>
        </w:rPr>
        <w:t>V</w:t>
      </w:r>
      <w:r w:rsidRPr="00AA122B">
        <w:rPr>
          <w:sz w:val="24"/>
          <w:szCs w:val="24"/>
        </w:rPr>
        <w:t>ariations in otolith shape increas</w:t>
      </w:r>
      <w:r w:rsidR="007A6B43">
        <w:rPr>
          <w:sz w:val="24"/>
          <w:szCs w:val="24"/>
        </w:rPr>
        <w:t>e</w:t>
      </w:r>
      <w:r w:rsidRPr="00AA122B">
        <w:rPr>
          <w:sz w:val="24"/>
          <w:szCs w:val="24"/>
        </w:rPr>
        <w:t xml:space="preserve"> with the extent of genetic discreteness or geographic separation (Castonguay et al. 1991; Friedland and </w:t>
      </w:r>
      <w:proofErr w:type="spellStart"/>
      <w:r w:rsidRPr="00AA122B">
        <w:rPr>
          <w:sz w:val="24"/>
          <w:szCs w:val="24"/>
        </w:rPr>
        <w:t>Reddin</w:t>
      </w:r>
      <w:proofErr w:type="spellEnd"/>
      <w:r w:rsidRPr="00AA122B">
        <w:rPr>
          <w:sz w:val="24"/>
          <w:szCs w:val="24"/>
        </w:rPr>
        <w:t xml:space="preserve"> 1994)</w:t>
      </w:r>
      <w:r w:rsidR="00CD6D75">
        <w:rPr>
          <w:sz w:val="24"/>
          <w:szCs w:val="24"/>
        </w:rPr>
        <w:t xml:space="preserve">, although disentangling the </w:t>
      </w:r>
      <w:r w:rsidR="001C7117">
        <w:rPr>
          <w:sz w:val="24"/>
          <w:szCs w:val="24"/>
        </w:rPr>
        <w:t>physiological and environmental influences</w:t>
      </w:r>
      <w:r w:rsidR="00CD6D75">
        <w:rPr>
          <w:sz w:val="24"/>
          <w:szCs w:val="24"/>
        </w:rPr>
        <w:t xml:space="preserve"> is often complicated </w:t>
      </w:r>
      <w:r w:rsidR="001C7117">
        <w:rPr>
          <w:sz w:val="24"/>
          <w:szCs w:val="24"/>
        </w:rPr>
        <w:t>(</w:t>
      </w:r>
      <w:proofErr w:type="spellStart"/>
      <w:r w:rsidR="001C7117">
        <w:rPr>
          <w:sz w:val="24"/>
          <w:szCs w:val="24"/>
        </w:rPr>
        <w:t>Vignon</w:t>
      </w:r>
      <w:proofErr w:type="spellEnd"/>
      <w:r w:rsidR="001C7117">
        <w:rPr>
          <w:sz w:val="24"/>
          <w:szCs w:val="24"/>
        </w:rPr>
        <w:t xml:space="preserve"> and </w:t>
      </w:r>
      <w:proofErr w:type="spellStart"/>
      <w:r w:rsidR="001C7117">
        <w:rPr>
          <w:sz w:val="24"/>
          <w:szCs w:val="24"/>
        </w:rPr>
        <w:t>Morat</w:t>
      </w:r>
      <w:proofErr w:type="spellEnd"/>
      <w:r w:rsidR="001C7117">
        <w:rPr>
          <w:sz w:val="24"/>
          <w:szCs w:val="24"/>
        </w:rPr>
        <w:t xml:space="preserve"> 2010)</w:t>
      </w:r>
      <w:r w:rsidR="005D1FBA" w:rsidRPr="00AA122B">
        <w:rPr>
          <w:sz w:val="24"/>
          <w:szCs w:val="24"/>
        </w:rPr>
        <w:t>.</w:t>
      </w:r>
      <w:r w:rsidR="00B44FDE">
        <w:rPr>
          <w:sz w:val="24"/>
          <w:szCs w:val="24"/>
        </w:rPr>
        <w:t xml:space="preserve"> </w:t>
      </w:r>
      <w:r w:rsidR="008A008F" w:rsidRPr="00AA122B">
        <w:rPr>
          <w:sz w:val="24"/>
          <w:szCs w:val="24"/>
        </w:rPr>
        <w:t>Similarly,</w:t>
      </w:r>
      <w:r w:rsidR="001E4E42" w:rsidRPr="00AA122B">
        <w:rPr>
          <w:sz w:val="24"/>
          <w:szCs w:val="24"/>
        </w:rPr>
        <w:t xml:space="preserve"> the elemental composition of otoliths </w:t>
      </w:r>
      <w:r w:rsidR="008A008F" w:rsidRPr="00AA122B">
        <w:rPr>
          <w:sz w:val="24"/>
          <w:szCs w:val="24"/>
        </w:rPr>
        <w:t>can</w:t>
      </w:r>
      <w:r w:rsidR="001E4E42" w:rsidRPr="00AA122B">
        <w:rPr>
          <w:sz w:val="24"/>
          <w:szCs w:val="24"/>
        </w:rPr>
        <w:t xml:space="preserve"> also</w:t>
      </w:r>
      <w:r w:rsidRPr="00AA122B">
        <w:rPr>
          <w:sz w:val="24"/>
          <w:szCs w:val="24"/>
        </w:rPr>
        <w:t xml:space="preserve"> </w:t>
      </w:r>
      <w:r w:rsidR="008A008F" w:rsidRPr="00AA122B">
        <w:rPr>
          <w:sz w:val="24"/>
          <w:szCs w:val="24"/>
        </w:rPr>
        <w:t>be</w:t>
      </w:r>
      <w:r w:rsidRPr="00AA122B">
        <w:rPr>
          <w:sz w:val="24"/>
          <w:szCs w:val="24"/>
        </w:rPr>
        <w:t xml:space="preserve"> used to </w:t>
      </w:r>
      <w:r w:rsidR="005D1FBA" w:rsidRPr="00AA122B">
        <w:rPr>
          <w:sz w:val="24"/>
          <w:szCs w:val="24"/>
        </w:rPr>
        <w:t>distinguish</w:t>
      </w:r>
      <w:r w:rsidRPr="00AA122B">
        <w:rPr>
          <w:sz w:val="24"/>
          <w:szCs w:val="24"/>
        </w:rPr>
        <w:t xml:space="preserve"> between fish populations (Campana et al. 2000; Longmore et al, 2011). Minor and trace elements laid down within the protein matrix become a permanent record of the chemical characteristics of the environment</w:t>
      </w:r>
      <w:r w:rsidR="001E4E42" w:rsidRPr="00AA122B">
        <w:rPr>
          <w:sz w:val="24"/>
          <w:szCs w:val="24"/>
        </w:rPr>
        <w:t xml:space="preserve"> </w:t>
      </w:r>
      <w:r w:rsidR="007A6B43">
        <w:rPr>
          <w:sz w:val="24"/>
          <w:szCs w:val="24"/>
        </w:rPr>
        <w:t>experienced</w:t>
      </w:r>
      <w:r w:rsidR="001E4E42" w:rsidRPr="00AA122B">
        <w:rPr>
          <w:sz w:val="24"/>
          <w:szCs w:val="24"/>
        </w:rPr>
        <w:t xml:space="preserve"> by</w:t>
      </w:r>
      <w:r w:rsidRPr="00AA122B">
        <w:rPr>
          <w:sz w:val="24"/>
          <w:szCs w:val="24"/>
        </w:rPr>
        <w:t xml:space="preserve"> the fish (</w:t>
      </w:r>
      <w:proofErr w:type="spellStart"/>
      <w:r w:rsidRPr="00AA122B">
        <w:rPr>
          <w:sz w:val="24"/>
          <w:szCs w:val="24"/>
        </w:rPr>
        <w:t>Elsdon</w:t>
      </w:r>
      <w:proofErr w:type="spellEnd"/>
      <w:r w:rsidRPr="00AA122B">
        <w:rPr>
          <w:sz w:val="24"/>
          <w:szCs w:val="24"/>
        </w:rPr>
        <w:t xml:space="preserve"> and Gillanders 2003; </w:t>
      </w:r>
      <w:proofErr w:type="spellStart"/>
      <w:r w:rsidRPr="00AA122B">
        <w:rPr>
          <w:sz w:val="24"/>
          <w:szCs w:val="24"/>
        </w:rPr>
        <w:t>Stransky</w:t>
      </w:r>
      <w:proofErr w:type="spellEnd"/>
      <w:r w:rsidRPr="00AA122B">
        <w:rPr>
          <w:sz w:val="24"/>
          <w:szCs w:val="24"/>
        </w:rPr>
        <w:t xml:space="preserve"> et al. 2005). </w:t>
      </w:r>
      <w:r w:rsidR="001E4E42" w:rsidRPr="00AA122B">
        <w:rPr>
          <w:sz w:val="24"/>
          <w:szCs w:val="24"/>
        </w:rPr>
        <w:t>While both physiological and environmental</w:t>
      </w:r>
      <w:r w:rsidR="008A008F" w:rsidRPr="00AA122B">
        <w:rPr>
          <w:sz w:val="24"/>
          <w:szCs w:val="24"/>
        </w:rPr>
        <w:t xml:space="preserve"> factors</w:t>
      </w:r>
      <w:r w:rsidR="001E4E42" w:rsidRPr="00AA122B">
        <w:rPr>
          <w:sz w:val="24"/>
          <w:szCs w:val="24"/>
        </w:rPr>
        <w:t xml:space="preserve"> influence the elemental composition of otoliths</w:t>
      </w:r>
      <w:r w:rsidR="005D1FBA" w:rsidRPr="00AA122B">
        <w:rPr>
          <w:sz w:val="24"/>
          <w:szCs w:val="24"/>
        </w:rPr>
        <w:t xml:space="preserve"> (</w:t>
      </w:r>
      <w:r w:rsidR="005F2BBF" w:rsidRPr="00AA122B">
        <w:rPr>
          <w:sz w:val="24"/>
          <w:szCs w:val="24"/>
        </w:rPr>
        <w:t xml:space="preserve">Grammar et al 2017, </w:t>
      </w:r>
      <w:r w:rsidR="00A234D6" w:rsidRPr="00AA122B">
        <w:rPr>
          <w:sz w:val="24"/>
          <w:szCs w:val="24"/>
        </w:rPr>
        <w:t>Izzo et al 2018</w:t>
      </w:r>
      <w:r w:rsidR="005D1FBA" w:rsidRPr="00AA122B">
        <w:rPr>
          <w:sz w:val="24"/>
          <w:szCs w:val="24"/>
        </w:rPr>
        <w:t>)</w:t>
      </w:r>
      <w:r w:rsidR="001E4E42" w:rsidRPr="00AA122B">
        <w:rPr>
          <w:sz w:val="24"/>
          <w:szCs w:val="24"/>
        </w:rPr>
        <w:t>, if fish</w:t>
      </w:r>
      <w:r w:rsidR="008A008F" w:rsidRPr="00AA122B">
        <w:rPr>
          <w:sz w:val="24"/>
          <w:szCs w:val="24"/>
        </w:rPr>
        <w:t xml:space="preserve"> </w:t>
      </w:r>
      <w:r w:rsidR="001E4E42" w:rsidRPr="00AA122B">
        <w:rPr>
          <w:sz w:val="24"/>
          <w:szCs w:val="24"/>
        </w:rPr>
        <w:t xml:space="preserve">inhabit different water masses or environments for a certain period of time they </w:t>
      </w:r>
      <w:r w:rsidR="005D1FBA" w:rsidRPr="00AA122B">
        <w:rPr>
          <w:sz w:val="24"/>
          <w:szCs w:val="24"/>
        </w:rPr>
        <w:t>can</w:t>
      </w:r>
      <w:r w:rsidR="001E4E42" w:rsidRPr="00AA122B">
        <w:rPr>
          <w:sz w:val="24"/>
          <w:szCs w:val="24"/>
        </w:rPr>
        <w:t xml:space="preserve"> be differentiated via the elemental composition of their otoliths </w:t>
      </w:r>
      <w:r w:rsidRPr="00AA122B">
        <w:rPr>
          <w:sz w:val="24"/>
          <w:szCs w:val="24"/>
        </w:rPr>
        <w:t>(</w:t>
      </w:r>
      <w:proofErr w:type="spellStart"/>
      <w:r w:rsidRPr="00AA122B">
        <w:rPr>
          <w:sz w:val="24"/>
          <w:szCs w:val="24"/>
        </w:rPr>
        <w:t>Elsdon</w:t>
      </w:r>
      <w:proofErr w:type="spellEnd"/>
      <w:r w:rsidRPr="00AA122B">
        <w:rPr>
          <w:sz w:val="24"/>
          <w:szCs w:val="24"/>
        </w:rPr>
        <w:t xml:space="preserve"> and Gillanders 2004; Khan et al. 2012; </w:t>
      </w:r>
      <w:proofErr w:type="spellStart"/>
      <w:r w:rsidRPr="00AA122B">
        <w:rPr>
          <w:sz w:val="24"/>
          <w:szCs w:val="24"/>
        </w:rPr>
        <w:t>M</w:t>
      </w:r>
      <w:r w:rsidR="00E7736B" w:rsidRPr="00AA122B">
        <w:rPr>
          <w:sz w:val="24"/>
          <w:szCs w:val="24"/>
        </w:rPr>
        <w:t>iyan</w:t>
      </w:r>
      <w:proofErr w:type="spellEnd"/>
      <w:r w:rsidR="00E7736B" w:rsidRPr="00AA122B">
        <w:rPr>
          <w:sz w:val="24"/>
          <w:szCs w:val="24"/>
        </w:rPr>
        <w:t xml:space="preserve"> et al., 2014; 2016a; 2016b</w:t>
      </w:r>
      <w:r w:rsidRPr="00AA122B">
        <w:rPr>
          <w:sz w:val="24"/>
          <w:szCs w:val="24"/>
        </w:rPr>
        <w:t>)</w:t>
      </w:r>
      <w:r w:rsidR="005D1FBA" w:rsidRPr="00AA122B">
        <w:rPr>
          <w:sz w:val="24"/>
          <w:szCs w:val="24"/>
        </w:rPr>
        <w:t>.</w:t>
      </w:r>
      <w:r w:rsidR="00773871" w:rsidRPr="00AA122B">
        <w:rPr>
          <w:sz w:val="24"/>
          <w:szCs w:val="24"/>
        </w:rPr>
        <w:t xml:space="preserve"> </w:t>
      </w:r>
      <w:del w:id="23" w:author="Hayden Schilling" w:date="2020-11-29T16:22:00Z">
        <w:r w:rsidR="00773871" w:rsidRPr="00AA122B" w:rsidDel="005E1B35">
          <w:rPr>
            <w:sz w:val="24"/>
            <w:szCs w:val="24"/>
          </w:rPr>
          <w:delText>Even more subtle</w:delText>
        </w:r>
      </w:del>
      <w:bookmarkStart w:id="24" w:name="_Hlk57559444"/>
      <w:ins w:id="25" w:author="Hayden Schilling" w:date="2020-11-29T16:22:00Z">
        <w:r w:rsidR="005E1B35">
          <w:rPr>
            <w:sz w:val="24"/>
            <w:szCs w:val="24"/>
          </w:rPr>
          <w:t>By combining both</w:t>
        </w:r>
      </w:ins>
      <w:r w:rsidR="00773871" w:rsidRPr="00AA122B">
        <w:rPr>
          <w:sz w:val="24"/>
          <w:szCs w:val="24"/>
        </w:rPr>
        <w:t xml:space="preserve"> </w:t>
      </w:r>
      <w:ins w:id="26" w:author="Hayden Schilling" w:date="2020-11-29T16:22:00Z">
        <w:r w:rsidR="005E1B35" w:rsidRPr="00AA122B">
          <w:rPr>
            <w:sz w:val="24"/>
            <w:szCs w:val="24"/>
          </w:rPr>
          <w:t>otolith shape and chemistry data</w:t>
        </w:r>
      </w:ins>
      <w:ins w:id="27" w:author="Hayden Schilling" w:date="2020-11-29T16:23:00Z">
        <w:r w:rsidR="005E1B35">
          <w:rPr>
            <w:sz w:val="24"/>
            <w:szCs w:val="24"/>
          </w:rPr>
          <w:t xml:space="preserve"> in the same analysis</w:t>
        </w:r>
      </w:ins>
      <w:ins w:id="28" w:author="Hayden Schilling" w:date="2020-11-29T16:22:00Z">
        <w:r w:rsidR="005E1B35" w:rsidRPr="00AA122B">
          <w:rPr>
            <w:sz w:val="24"/>
            <w:szCs w:val="24"/>
          </w:rPr>
          <w:t xml:space="preserve"> </w:t>
        </w:r>
      </w:ins>
      <w:ins w:id="29" w:author="Hayden Schilling" w:date="2020-11-29T16:23:00Z">
        <w:r w:rsidR="005E1B35">
          <w:rPr>
            <w:sz w:val="24"/>
            <w:szCs w:val="24"/>
          </w:rPr>
          <w:t>the ability to differentiate groups of fish can sometimes be improved</w:t>
        </w:r>
      </w:ins>
      <w:del w:id="30" w:author="Hayden Schilling" w:date="2020-11-29T16:22:00Z">
        <w:r w:rsidR="00773871" w:rsidRPr="00AA122B" w:rsidDel="005E1B35">
          <w:rPr>
            <w:sz w:val="24"/>
            <w:szCs w:val="24"/>
          </w:rPr>
          <w:delText xml:space="preserve">differences between </w:delText>
        </w:r>
      </w:del>
      <w:del w:id="31" w:author="Hayden Schilling" w:date="2020-11-29T16:23:00Z">
        <w:r w:rsidR="00773871" w:rsidRPr="00AA122B" w:rsidDel="005E1B35">
          <w:rPr>
            <w:sz w:val="24"/>
            <w:szCs w:val="24"/>
          </w:rPr>
          <w:delText>groups of fish can be detected by combining both</w:delText>
        </w:r>
      </w:del>
      <w:r w:rsidR="00773871" w:rsidRPr="00AA122B">
        <w:rPr>
          <w:sz w:val="24"/>
          <w:szCs w:val="24"/>
        </w:rPr>
        <w:t xml:space="preserve"> </w:t>
      </w:r>
      <w:del w:id="32" w:author="Hayden Schilling" w:date="2020-11-29T16:22:00Z">
        <w:r w:rsidR="00773871" w:rsidRPr="00AA122B" w:rsidDel="005E1B35">
          <w:rPr>
            <w:sz w:val="24"/>
            <w:szCs w:val="24"/>
          </w:rPr>
          <w:delText xml:space="preserve">otolith shape and chemistry data </w:delText>
        </w:r>
      </w:del>
      <w:r w:rsidR="00DD1FE8" w:rsidRPr="00AA122B">
        <w:rPr>
          <w:sz w:val="24"/>
          <w:szCs w:val="24"/>
        </w:rPr>
        <w:fldChar w:fldCharType="begin"/>
      </w:r>
      <w:r w:rsidR="00AB27E4">
        <w:rPr>
          <w:sz w:val="24"/>
          <w:szCs w:val="24"/>
        </w:rPr>
        <w:instrText xml:space="preserve"> ADDIN EN.CITE &lt;EndNote&gt;&lt;Cite&gt;&lt;Author&gt;Fowler&lt;/Author&gt;&lt;Year&gt;2015&lt;/Year&gt;&lt;RecNum&gt;72&lt;/RecNum&gt;&lt;DisplayText&gt;(Fowler et al., 2015)&lt;/DisplayText&gt;&lt;record&gt;&lt;rec-number&gt;72&lt;/rec-number&gt;&lt;foreign-keys&gt;&lt;key app="EN" db-id="tpvtxxttc2dzapezfe4xfz5nxr9at0sv9zrz" timestamp="1432632146"&gt;72&lt;/key&gt;&lt;/foreign-keys&gt;&lt;ref-type name="Journal Article"&gt;17&lt;/ref-type&gt;&lt;contributors&gt;&lt;authors&gt;&lt;author&gt;Fowler, Ashley M.&lt;/author&gt;&lt;author&gt;Macreadie, Peter I.&lt;/author&gt;&lt;author&gt;Bishop, David P.&lt;/author&gt;&lt;author&gt;Booth, David J.&lt;/author&gt;&lt;/authors&gt;&lt;/contributors&gt;&lt;titles&gt;&lt;title&gt;Using otolith microchemistry and shape to assess the habitat value of oil structures for reef fish&lt;/title&gt;&lt;secondary-title&gt;Marine Environmental Research&lt;/secondary-title&gt;&lt;/titles&gt;&lt;periodical&gt;&lt;full-title&gt;Marine Environmental Research&lt;/full-title&gt;&lt;abbr-1&gt;Mar. Environ. Res.&lt;/abbr-1&gt;&lt;abbr-2&gt;Mar Environ Res&lt;/abbr-2&gt;&lt;/periodical&gt;&lt;pages&gt;103-113&lt;/pages&gt;&lt;volume&gt;106&lt;/volume&gt;&lt;number&gt;0&lt;/number&gt;&lt;keywords&gt;&lt;keyword&gt;Decommissioning&lt;/keyword&gt;&lt;keyword&gt;Rigs-to-reefs&lt;/keyword&gt;&lt;keyword&gt;Artificial reef&lt;/keyword&gt;&lt;keyword&gt;Reef fish&lt;/keyword&gt;&lt;keyword&gt;Serranid&lt;/keyword&gt;&lt;keyword&gt;Residency&lt;/keyword&gt;&lt;/keywords&gt;&lt;dates&gt;&lt;year&gt;2015&lt;/year&gt;&lt;pub-dates&gt;&lt;date&gt;5//&lt;/date&gt;&lt;/pub-dates&gt;&lt;/dates&gt;&lt;isbn&gt;0141-1136&lt;/isbn&gt;&lt;urls&gt;&lt;related-urls&gt;&lt;url&gt;http://www.sciencedirect.com/science/article/pii/S0141113615000331&lt;/url&gt;&lt;/related-urls&gt;&lt;/urls&gt;&lt;electronic-resource-num&gt;http://dx.doi.org/10.1016/j.marenvres.2015.03.007&lt;/electronic-resource-num&gt;&lt;/record&gt;&lt;/Cite&gt;&lt;/EndNote&gt;</w:instrText>
      </w:r>
      <w:r w:rsidR="00DD1FE8" w:rsidRPr="00AA122B">
        <w:rPr>
          <w:sz w:val="24"/>
          <w:szCs w:val="24"/>
        </w:rPr>
        <w:fldChar w:fldCharType="separate"/>
      </w:r>
      <w:r w:rsidR="00AB27E4">
        <w:rPr>
          <w:noProof/>
          <w:sz w:val="24"/>
          <w:szCs w:val="24"/>
        </w:rPr>
        <w:t>(Fowler et al., 2015)</w:t>
      </w:r>
      <w:r w:rsidR="00DD1FE8" w:rsidRPr="00AA122B">
        <w:rPr>
          <w:sz w:val="24"/>
          <w:szCs w:val="24"/>
        </w:rPr>
        <w:fldChar w:fldCharType="end"/>
      </w:r>
      <w:r w:rsidR="00773871" w:rsidRPr="00AA122B">
        <w:rPr>
          <w:sz w:val="24"/>
          <w:szCs w:val="24"/>
        </w:rPr>
        <w:t>.</w:t>
      </w:r>
      <w:bookmarkEnd w:id="24"/>
    </w:p>
    <w:p w14:paraId="35BAF6C8" w14:textId="43DC4964" w:rsidR="008A008F" w:rsidRPr="00AA122B" w:rsidRDefault="002C7DE3" w:rsidP="004753C2">
      <w:pPr>
        <w:spacing w:line="360" w:lineRule="auto"/>
        <w:ind w:firstLine="720"/>
        <w:rPr>
          <w:sz w:val="24"/>
          <w:szCs w:val="24"/>
        </w:rPr>
      </w:pPr>
      <w:r>
        <w:rPr>
          <w:sz w:val="24"/>
          <w:szCs w:val="24"/>
        </w:rPr>
        <w:t xml:space="preserve">Both otolith shape and otolith chemistry data are </w:t>
      </w:r>
      <w:r w:rsidR="007A6B43">
        <w:rPr>
          <w:sz w:val="24"/>
          <w:szCs w:val="24"/>
        </w:rPr>
        <w:t xml:space="preserve">usually </w:t>
      </w:r>
      <w:r>
        <w:rPr>
          <w:sz w:val="24"/>
          <w:szCs w:val="24"/>
        </w:rPr>
        <w:t xml:space="preserve">multivariate with traditional analyses </w:t>
      </w:r>
      <w:del w:id="33" w:author="Hayden Schilling" w:date="2020-11-29T16:24:00Z">
        <w:r w:rsidDel="005E1B35">
          <w:rPr>
            <w:sz w:val="24"/>
            <w:szCs w:val="24"/>
          </w:rPr>
          <w:delText>either using</w:delText>
        </w:r>
      </w:del>
      <w:ins w:id="34" w:author="Hayden Schilling" w:date="2020-11-29T16:24:00Z">
        <w:r w:rsidR="005E1B35">
          <w:rPr>
            <w:sz w:val="24"/>
            <w:szCs w:val="24"/>
          </w:rPr>
          <w:t>using</w:t>
        </w:r>
      </w:ins>
      <w:r>
        <w:rPr>
          <w:sz w:val="24"/>
          <w:szCs w:val="24"/>
        </w:rPr>
        <w:t xml:space="preserve"> distance-based methods (</w:t>
      </w:r>
      <w:proofErr w:type="spellStart"/>
      <w:r>
        <w:rPr>
          <w:sz w:val="24"/>
          <w:szCs w:val="24"/>
        </w:rPr>
        <w:t>eg.</w:t>
      </w:r>
      <w:proofErr w:type="spellEnd"/>
      <w:r>
        <w:rPr>
          <w:sz w:val="24"/>
          <w:szCs w:val="24"/>
        </w:rPr>
        <w:t xml:space="preserve"> PERMANOVA</w:t>
      </w:r>
      <w:r w:rsidR="00A81E91">
        <w:rPr>
          <w:sz w:val="24"/>
          <w:szCs w:val="24"/>
        </w:rPr>
        <w:t>; Schilling et al</w:t>
      </w:r>
      <w:r w:rsidR="00CD6D75">
        <w:rPr>
          <w:sz w:val="24"/>
          <w:szCs w:val="24"/>
        </w:rPr>
        <w:t>.</w:t>
      </w:r>
      <w:r w:rsidR="00A81E91">
        <w:rPr>
          <w:sz w:val="24"/>
          <w:szCs w:val="24"/>
        </w:rPr>
        <w:t xml:space="preserve"> 2018)</w:t>
      </w:r>
      <w:r>
        <w:rPr>
          <w:sz w:val="24"/>
          <w:szCs w:val="24"/>
        </w:rPr>
        <w:t xml:space="preserve"> or model-based methods which assume a gaussian error distribution (</w:t>
      </w:r>
      <w:proofErr w:type="spellStart"/>
      <w:r>
        <w:rPr>
          <w:sz w:val="24"/>
          <w:szCs w:val="24"/>
        </w:rPr>
        <w:t>eg.</w:t>
      </w:r>
      <w:proofErr w:type="spellEnd"/>
      <w:r>
        <w:rPr>
          <w:sz w:val="24"/>
          <w:szCs w:val="24"/>
        </w:rPr>
        <w:t xml:space="preserve"> MANOVA or LDA</w:t>
      </w:r>
      <w:r w:rsidR="00A53C3D">
        <w:rPr>
          <w:sz w:val="24"/>
          <w:szCs w:val="24"/>
        </w:rPr>
        <w:t xml:space="preserve">; </w:t>
      </w:r>
      <w:r w:rsidR="00A53C3D" w:rsidRPr="00A53C3D">
        <w:rPr>
          <w:rFonts w:ascii="Calibri" w:eastAsia="Calibri" w:hAnsi="Calibri" w:cs="Calibri"/>
          <w:noProof/>
          <w:sz w:val="24"/>
          <w:szCs w:val="24"/>
        </w:rPr>
        <w:t>Maguffee</w:t>
      </w:r>
      <w:r w:rsidR="00A53C3D">
        <w:rPr>
          <w:rFonts w:ascii="Calibri" w:eastAsia="Calibri" w:hAnsi="Calibri" w:cs="Calibri"/>
          <w:noProof/>
          <w:sz w:val="24"/>
          <w:szCs w:val="24"/>
        </w:rPr>
        <w:t xml:space="preserve"> et al 2019</w:t>
      </w:r>
      <w:r>
        <w:rPr>
          <w:sz w:val="24"/>
          <w:szCs w:val="24"/>
        </w:rPr>
        <w:t>).</w:t>
      </w:r>
      <w:r w:rsidR="00F66FFF">
        <w:rPr>
          <w:sz w:val="24"/>
          <w:szCs w:val="24"/>
        </w:rPr>
        <w:t xml:space="preserve"> More recently</w:t>
      </w:r>
      <w:r w:rsidR="007A6B43">
        <w:rPr>
          <w:sz w:val="24"/>
          <w:szCs w:val="24"/>
        </w:rPr>
        <w:t xml:space="preserve"> however,</w:t>
      </w:r>
      <w:r w:rsidR="00F66FFF">
        <w:rPr>
          <w:sz w:val="24"/>
          <w:szCs w:val="24"/>
        </w:rPr>
        <w:t xml:space="preserve"> machine learning classification techniques have become prominent as they are </w:t>
      </w:r>
      <w:r w:rsidR="00B44FDE">
        <w:rPr>
          <w:sz w:val="24"/>
          <w:szCs w:val="24"/>
        </w:rPr>
        <w:t>robust to many assumptions that</w:t>
      </w:r>
      <w:r w:rsidR="007A6B43">
        <w:rPr>
          <w:sz w:val="24"/>
          <w:szCs w:val="24"/>
        </w:rPr>
        <w:t xml:space="preserve"> are</w:t>
      </w:r>
      <w:r w:rsidR="00B44FDE">
        <w:rPr>
          <w:sz w:val="24"/>
          <w:szCs w:val="24"/>
        </w:rPr>
        <w:t xml:space="preserve"> often hard for </w:t>
      </w:r>
      <w:r w:rsidR="00B44FDE">
        <w:rPr>
          <w:sz w:val="24"/>
          <w:szCs w:val="24"/>
        </w:rPr>
        <w:lastRenderedPageBreak/>
        <w:t>traditional methods to satisfy (Jones et al., 2017).</w:t>
      </w:r>
      <w:bookmarkStart w:id="35" w:name="_Hlk57541393"/>
      <w:r>
        <w:rPr>
          <w:sz w:val="24"/>
          <w:szCs w:val="24"/>
        </w:rPr>
        <w:t xml:space="preserve"> </w:t>
      </w:r>
      <w:bookmarkStart w:id="36" w:name="_Hlk57559504"/>
      <w:r>
        <w:rPr>
          <w:sz w:val="24"/>
          <w:szCs w:val="24"/>
        </w:rPr>
        <w:t>For ecological studies using multivariate abundance data such as species abundances, m</w:t>
      </w:r>
      <w:r w:rsidR="00DB44B1" w:rsidRPr="00AA122B">
        <w:rPr>
          <w:sz w:val="24"/>
          <w:szCs w:val="24"/>
        </w:rPr>
        <w:t xml:space="preserve">ultivariate </w:t>
      </w:r>
      <w:r w:rsidR="005F2BBF" w:rsidRPr="00AA122B">
        <w:rPr>
          <w:sz w:val="24"/>
          <w:szCs w:val="24"/>
        </w:rPr>
        <w:t>generalised</w:t>
      </w:r>
      <w:r w:rsidR="00DB44B1" w:rsidRPr="00AA122B">
        <w:rPr>
          <w:sz w:val="24"/>
          <w:szCs w:val="24"/>
        </w:rPr>
        <w:t xml:space="preserve"> linear models (MGLMs) are becoming </w:t>
      </w:r>
      <w:del w:id="37" w:author="Hayden Schilling" w:date="2020-11-29T11:22:00Z">
        <w:r w:rsidR="00DB44B1" w:rsidRPr="00AA122B" w:rsidDel="008C2620">
          <w:rPr>
            <w:sz w:val="24"/>
            <w:szCs w:val="24"/>
          </w:rPr>
          <w:delText xml:space="preserve">the preferred analysis </w:delText>
        </w:r>
        <w:r w:rsidR="008735C6" w:rsidDel="008C2620">
          <w:rPr>
            <w:sz w:val="24"/>
            <w:szCs w:val="24"/>
          </w:rPr>
          <w:delText>framework</w:delText>
        </w:r>
      </w:del>
      <w:ins w:id="38" w:author="Hayden Schilling" w:date="2020-11-29T11:22:00Z">
        <w:r w:rsidR="008C2620">
          <w:rPr>
            <w:sz w:val="24"/>
            <w:szCs w:val="24"/>
          </w:rPr>
          <w:t>more popular</w:t>
        </w:r>
      </w:ins>
      <w:r w:rsidR="00DB44B1" w:rsidRPr="00AA122B">
        <w:rPr>
          <w:sz w:val="24"/>
          <w:szCs w:val="24"/>
        </w:rPr>
        <w:t xml:space="preserve"> as they allow increased certainty </w:t>
      </w:r>
      <w:r w:rsidR="00DE71EB" w:rsidRPr="00AA122B">
        <w:rPr>
          <w:sz w:val="24"/>
          <w:szCs w:val="24"/>
        </w:rPr>
        <w:t>and interpretability of</w:t>
      </w:r>
      <w:r w:rsidR="00DB44B1" w:rsidRPr="00AA122B">
        <w:rPr>
          <w:sz w:val="24"/>
          <w:szCs w:val="24"/>
        </w:rPr>
        <w:t xml:space="preserve"> the results</w:t>
      </w:r>
      <w:r w:rsidR="00DE71EB" w:rsidRPr="00AA122B">
        <w:rPr>
          <w:sz w:val="24"/>
          <w:szCs w:val="24"/>
        </w:rPr>
        <w:t>,</w:t>
      </w:r>
      <w:r w:rsidR="00DB44B1" w:rsidRPr="00AA122B">
        <w:rPr>
          <w:sz w:val="24"/>
          <w:szCs w:val="24"/>
        </w:rPr>
        <w:t xml:space="preserve"> </w:t>
      </w:r>
      <w:r w:rsidR="00DE71EB" w:rsidRPr="00AA122B">
        <w:rPr>
          <w:sz w:val="24"/>
          <w:szCs w:val="24"/>
        </w:rPr>
        <w:t>flexibility, and efficiency (Warton et al 2015)</w:t>
      </w:r>
      <w:bookmarkEnd w:id="36"/>
      <w:r w:rsidR="00DB44B1" w:rsidRPr="00AA122B">
        <w:rPr>
          <w:sz w:val="24"/>
          <w:szCs w:val="24"/>
        </w:rPr>
        <w:t xml:space="preserve">. </w:t>
      </w:r>
      <w:bookmarkEnd w:id="35"/>
      <w:r w:rsidR="00DB44B1" w:rsidRPr="00AA122B">
        <w:rPr>
          <w:sz w:val="24"/>
          <w:szCs w:val="24"/>
        </w:rPr>
        <w:t xml:space="preserve">While MGLMs are </w:t>
      </w:r>
      <w:r w:rsidR="00DE71EB" w:rsidRPr="00AA122B">
        <w:rPr>
          <w:sz w:val="24"/>
          <w:szCs w:val="24"/>
        </w:rPr>
        <w:t xml:space="preserve">now </w:t>
      </w:r>
      <w:r w:rsidR="00DB44B1" w:rsidRPr="00AA122B">
        <w:rPr>
          <w:sz w:val="24"/>
          <w:szCs w:val="24"/>
        </w:rPr>
        <w:t>common for abundance data</w:t>
      </w:r>
      <w:r w:rsidR="00DE71EB" w:rsidRPr="00AA122B">
        <w:rPr>
          <w:sz w:val="24"/>
          <w:szCs w:val="24"/>
        </w:rPr>
        <w:t xml:space="preserve"> (Wang et al 2012)</w:t>
      </w:r>
      <w:r w:rsidR="00DB44B1" w:rsidRPr="00AA122B">
        <w:rPr>
          <w:sz w:val="24"/>
          <w:szCs w:val="24"/>
        </w:rPr>
        <w:t>, they are rarely used for other dataset</w:t>
      </w:r>
      <w:r w:rsidR="000723E3">
        <w:rPr>
          <w:sz w:val="24"/>
          <w:szCs w:val="24"/>
        </w:rPr>
        <w:t>s</w:t>
      </w:r>
      <w:r w:rsidR="00DB44B1" w:rsidRPr="00AA122B">
        <w:rPr>
          <w:sz w:val="24"/>
          <w:szCs w:val="24"/>
        </w:rPr>
        <w:t xml:space="preserve"> despite the flexibility of the method which allows users to specify model parameters to fit a dataset. </w:t>
      </w:r>
      <w:bookmarkStart w:id="39" w:name="_Hlk57542127"/>
      <w:bookmarkStart w:id="40" w:name="_Hlk57542212"/>
      <w:r>
        <w:rPr>
          <w:sz w:val="24"/>
          <w:szCs w:val="24"/>
        </w:rPr>
        <w:t xml:space="preserve">By </w:t>
      </w:r>
      <w:del w:id="41" w:author="Hayden Schilling" w:date="2020-11-29T11:34:00Z">
        <w:r w:rsidDel="000D4C5A">
          <w:rPr>
            <w:sz w:val="24"/>
            <w:szCs w:val="24"/>
          </w:rPr>
          <w:delText xml:space="preserve">fitting </w:delText>
        </w:r>
      </w:del>
      <w:ins w:id="42" w:author="Hayden Schilling" w:date="2020-11-29T11:34:00Z">
        <w:r w:rsidR="000D4C5A">
          <w:rPr>
            <w:sz w:val="24"/>
            <w:szCs w:val="24"/>
          </w:rPr>
          <w:t xml:space="preserve">selecting </w:t>
        </w:r>
      </w:ins>
      <w:r>
        <w:rPr>
          <w:sz w:val="24"/>
          <w:szCs w:val="24"/>
        </w:rPr>
        <w:t xml:space="preserve">appropriate error distributions to </w:t>
      </w:r>
      <w:r w:rsidR="00DB44B1" w:rsidRPr="00AA122B">
        <w:rPr>
          <w:sz w:val="24"/>
          <w:szCs w:val="24"/>
        </w:rPr>
        <w:t>MGLMs</w:t>
      </w:r>
      <w:r>
        <w:rPr>
          <w:sz w:val="24"/>
          <w:szCs w:val="24"/>
        </w:rPr>
        <w:t xml:space="preserve">, this method </w:t>
      </w:r>
      <w:r w:rsidR="00A81E91">
        <w:rPr>
          <w:sz w:val="24"/>
          <w:szCs w:val="24"/>
        </w:rPr>
        <w:t>is suitable</w:t>
      </w:r>
      <w:r w:rsidR="00DB44B1" w:rsidRPr="00AA122B">
        <w:rPr>
          <w:sz w:val="24"/>
          <w:szCs w:val="24"/>
        </w:rPr>
        <w:t xml:space="preserve"> </w:t>
      </w:r>
      <w:r w:rsidR="008735C6">
        <w:rPr>
          <w:sz w:val="24"/>
          <w:szCs w:val="24"/>
        </w:rPr>
        <w:t>for use</w:t>
      </w:r>
      <w:r w:rsidR="00A81E91">
        <w:rPr>
          <w:sz w:val="24"/>
          <w:szCs w:val="24"/>
        </w:rPr>
        <w:t xml:space="preserve"> in</w:t>
      </w:r>
      <w:r w:rsidR="00DB44B1" w:rsidRPr="00AA122B">
        <w:rPr>
          <w:sz w:val="24"/>
          <w:szCs w:val="24"/>
        </w:rPr>
        <w:t xml:space="preserve"> the analysis of otolith shape and elemental data</w:t>
      </w:r>
      <w:r w:rsidR="00A81E91">
        <w:rPr>
          <w:sz w:val="24"/>
          <w:szCs w:val="24"/>
        </w:rPr>
        <w:t xml:space="preserve"> and may increase </w:t>
      </w:r>
      <w:r w:rsidR="00AF2994" w:rsidRPr="00AA122B">
        <w:rPr>
          <w:sz w:val="24"/>
          <w:szCs w:val="24"/>
        </w:rPr>
        <w:t>certainty</w:t>
      </w:r>
      <w:r w:rsidR="00DB44B1" w:rsidRPr="00AA122B">
        <w:rPr>
          <w:sz w:val="24"/>
          <w:szCs w:val="24"/>
        </w:rPr>
        <w:t xml:space="preserve"> in</w:t>
      </w:r>
      <w:ins w:id="43" w:author="Hayden Schilling" w:date="2020-11-29T15:37:00Z">
        <w:r w:rsidR="00F83659">
          <w:rPr>
            <w:sz w:val="24"/>
            <w:szCs w:val="24"/>
          </w:rPr>
          <w:t xml:space="preserve"> analyses including</w:t>
        </w:r>
      </w:ins>
      <w:r w:rsidR="00DB44B1" w:rsidRPr="00AA122B">
        <w:rPr>
          <w:sz w:val="24"/>
          <w:szCs w:val="24"/>
        </w:rPr>
        <w:t xml:space="preserve"> stock discrimination scenarios</w:t>
      </w:r>
      <w:ins w:id="44" w:author="Hayden Schilling" w:date="2020-11-29T11:35:00Z">
        <w:r w:rsidR="000D4C5A">
          <w:rPr>
            <w:sz w:val="24"/>
            <w:szCs w:val="24"/>
          </w:rPr>
          <w:t xml:space="preserve"> as the conclusions are less likely to be driven by differences in variance as can occur when </w:t>
        </w:r>
      </w:ins>
      <w:ins w:id="45" w:author="Hayden Schilling" w:date="2020-11-29T11:36:00Z">
        <w:r w:rsidR="000D4C5A">
          <w:rPr>
            <w:sz w:val="24"/>
            <w:szCs w:val="24"/>
          </w:rPr>
          <w:t xml:space="preserve">using distance-based analyses inappropriately </w:t>
        </w:r>
      </w:ins>
      <w:ins w:id="46" w:author="Hayden Schilling" w:date="2020-11-29T11:37:00Z">
        <w:r w:rsidR="000D4C5A">
          <w:rPr>
            <w:sz w:val="24"/>
            <w:szCs w:val="24"/>
          </w:rPr>
          <w:t>(Warton et al. 2012)</w:t>
        </w:r>
      </w:ins>
      <w:ins w:id="47" w:author="Hayden Schilling" w:date="2020-11-29T11:36:00Z">
        <w:r w:rsidR="000D4C5A">
          <w:rPr>
            <w:sz w:val="24"/>
            <w:szCs w:val="24"/>
          </w:rPr>
          <w:t>.</w:t>
        </w:r>
      </w:ins>
      <w:bookmarkEnd w:id="40"/>
      <w:del w:id="48" w:author="Hayden Schilling" w:date="2020-11-29T11:35:00Z">
        <w:r w:rsidR="00DB44B1" w:rsidRPr="00AA122B" w:rsidDel="000D4C5A">
          <w:rPr>
            <w:sz w:val="24"/>
            <w:szCs w:val="24"/>
          </w:rPr>
          <w:delText>.</w:delText>
        </w:r>
      </w:del>
      <w:bookmarkEnd w:id="39"/>
    </w:p>
    <w:p w14:paraId="65F3951F" w14:textId="05239259" w:rsidR="002C7DE3" w:rsidRDefault="005C079A" w:rsidP="004753C2">
      <w:pPr>
        <w:spacing w:line="360" w:lineRule="auto"/>
        <w:ind w:firstLine="720"/>
        <w:rPr>
          <w:sz w:val="24"/>
          <w:szCs w:val="24"/>
        </w:rPr>
      </w:pPr>
      <w:proofErr w:type="spellStart"/>
      <w:r w:rsidRPr="00AA122B">
        <w:rPr>
          <w:i/>
          <w:iCs/>
          <w:sz w:val="24"/>
          <w:szCs w:val="24"/>
        </w:rPr>
        <w:t>Channa</w:t>
      </w:r>
      <w:proofErr w:type="spellEnd"/>
      <w:r w:rsidRPr="00AA122B">
        <w:rPr>
          <w:i/>
          <w:iCs/>
          <w:sz w:val="24"/>
          <w:szCs w:val="24"/>
        </w:rPr>
        <w:t xml:space="preserve"> striata</w:t>
      </w:r>
      <w:r w:rsidRPr="00AA122B">
        <w:rPr>
          <w:sz w:val="24"/>
          <w:szCs w:val="24"/>
        </w:rPr>
        <w:t>, locally known</w:t>
      </w:r>
      <w:r w:rsidR="00134D0E" w:rsidRPr="00AA122B">
        <w:rPr>
          <w:sz w:val="24"/>
          <w:szCs w:val="24"/>
        </w:rPr>
        <w:t xml:space="preserve"> in India</w:t>
      </w:r>
      <w:r w:rsidRPr="00AA122B">
        <w:rPr>
          <w:sz w:val="24"/>
          <w:szCs w:val="24"/>
        </w:rPr>
        <w:t xml:space="preserve"> as “</w:t>
      </w:r>
      <w:proofErr w:type="spellStart"/>
      <w:r w:rsidRPr="00AA122B">
        <w:rPr>
          <w:sz w:val="24"/>
          <w:szCs w:val="24"/>
        </w:rPr>
        <w:t>Dharidar</w:t>
      </w:r>
      <w:proofErr w:type="spellEnd"/>
      <w:r w:rsidRPr="00AA122B">
        <w:rPr>
          <w:sz w:val="24"/>
          <w:szCs w:val="24"/>
        </w:rPr>
        <w:t>-Sol”</w:t>
      </w:r>
      <w:r w:rsidR="00503E0D" w:rsidRPr="00AA122B">
        <w:rPr>
          <w:sz w:val="24"/>
          <w:szCs w:val="24"/>
        </w:rPr>
        <w:t xml:space="preserve"> o</w:t>
      </w:r>
      <w:r w:rsidR="00134D0E" w:rsidRPr="00AA122B">
        <w:rPr>
          <w:sz w:val="24"/>
          <w:szCs w:val="24"/>
        </w:rPr>
        <w:t>r</w:t>
      </w:r>
      <w:r w:rsidR="00503E0D" w:rsidRPr="00AA122B">
        <w:rPr>
          <w:sz w:val="24"/>
          <w:szCs w:val="24"/>
        </w:rPr>
        <w:t xml:space="preserve"> “striped snakehead”</w:t>
      </w:r>
      <w:r w:rsidRPr="00AA122B">
        <w:rPr>
          <w:sz w:val="24"/>
          <w:szCs w:val="24"/>
        </w:rPr>
        <w:t xml:space="preserve">, is commercially important in food, ornamental and sport fisheries along with other species of the family </w:t>
      </w:r>
      <w:proofErr w:type="spellStart"/>
      <w:r w:rsidRPr="00AA122B">
        <w:rPr>
          <w:sz w:val="24"/>
          <w:szCs w:val="24"/>
        </w:rPr>
        <w:t>Channidae</w:t>
      </w:r>
      <w:proofErr w:type="spellEnd"/>
      <w:r w:rsidRPr="00AA122B">
        <w:rPr>
          <w:sz w:val="24"/>
          <w:szCs w:val="24"/>
        </w:rPr>
        <w:t xml:space="preserve">. </w:t>
      </w:r>
      <w:r w:rsidR="00B44FDE">
        <w:rPr>
          <w:i/>
          <w:iCs/>
          <w:sz w:val="24"/>
          <w:szCs w:val="24"/>
        </w:rPr>
        <w:t>C. striata</w:t>
      </w:r>
      <w:r w:rsidR="00B44FDE">
        <w:rPr>
          <w:sz w:val="24"/>
          <w:szCs w:val="24"/>
        </w:rPr>
        <w:t xml:space="preserve"> </w:t>
      </w:r>
      <w:r w:rsidRPr="00AA122B">
        <w:rPr>
          <w:sz w:val="24"/>
          <w:szCs w:val="24"/>
        </w:rPr>
        <w:t xml:space="preserve">is one of </w:t>
      </w:r>
      <w:r w:rsidR="00FA7714" w:rsidRPr="00AA122B">
        <w:rPr>
          <w:sz w:val="24"/>
          <w:szCs w:val="24"/>
        </w:rPr>
        <w:t xml:space="preserve">the </w:t>
      </w:r>
      <w:r w:rsidRPr="00AA122B">
        <w:rPr>
          <w:sz w:val="24"/>
          <w:szCs w:val="24"/>
        </w:rPr>
        <w:t>main food fish</w:t>
      </w:r>
      <w:r w:rsidR="00FA7714" w:rsidRPr="00AA122B">
        <w:rPr>
          <w:sz w:val="24"/>
          <w:szCs w:val="24"/>
        </w:rPr>
        <w:t>es</w:t>
      </w:r>
      <w:r w:rsidRPr="00AA122B">
        <w:rPr>
          <w:sz w:val="24"/>
          <w:szCs w:val="24"/>
        </w:rPr>
        <w:t xml:space="preserve"> in</w:t>
      </w:r>
      <w:r w:rsidR="00155C64">
        <w:rPr>
          <w:sz w:val="24"/>
          <w:szCs w:val="24"/>
        </w:rPr>
        <w:t xml:space="preserve"> Asian countries including</w:t>
      </w:r>
      <w:r w:rsidR="002249B7">
        <w:rPr>
          <w:sz w:val="24"/>
          <w:szCs w:val="24"/>
        </w:rPr>
        <w:t xml:space="preserve"> India. </w:t>
      </w:r>
      <w:r w:rsidRPr="00AA122B">
        <w:rPr>
          <w:sz w:val="24"/>
          <w:szCs w:val="24"/>
        </w:rPr>
        <w:t xml:space="preserve">In the last few years, due to </w:t>
      </w:r>
      <w:r w:rsidR="008735C6">
        <w:rPr>
          <w:sz w:val="24"/>
          <w:szCs w:val="24"/>
        </w:rPr>
        <w:t>increasing</w:t>
      </w:r>
      <w:r w:rsidRPr="00AA122B">
        <w:rPr>
          <w:sz w:val="24"/>
          <w:szCs w:val="24"/>
        </w:rPr>
        <w:t xml:space="preserve"> anthropogenic activities, unstrained harvesting and habitat alterations, the natural stocks of the fish </w:t>
      </w:r>
      <w:r w:rsidR="00FA7714" w:rsidRPr="00AA122B">
        <w:rPr>
          <w:sz w:val="24"/>
          <w:szCs w:val="24"/>
        </w:rPr>
        <w:t>have</w:t>
      </w:r>
      <w:r w:rsidRPr="00AA122B">
        <w:rPr>
          <w:sz w:val="24"/>
          <w:szCs w:val="24"/>
        </w:rPr>
        <w:t xml:space="preserve"> decreas</w:t>
      </w:r>
      <w:r w:rsidR="00FA7714" w:rsidRPr="00AA122B">
        <w:rPr>
          <w:sz w:val="24"/>
          <w:szCs w:val="24"/>
        </w:rPr>
        <w:t>ed</w:t>
      </w:r>
      <w:r w:rsidRPr="00AA122B">
        <w:rPr>
          <w:sz w:val="24"/>
          <w:szCs w:val="24"/>
        </w:rPr>
        <w:t xml:space="preserve"> severely</w:t>
      </w:r>
      <w:r w:rsidR="008735C6">
        <w:rPr>
          <w:sz w:val="24"/>
          <w:szCs w:val="24"/>
        </w:rPr>
        <w:t xml:space="preserve"> </w:t>
      </w:r>
      <w:r w:rsidR="008735C6" w:rsidRPr="00AA122B">
        <w:rPr>
          <w:sz w:val="24"/>
          <w:szCs w:val="24"/>
        </w:rPr>
        <w:t>(Rahman and Awal, 2016)</w:t>
      </w:r>
      <w:r w:rsidRPr="00AA122B">
        <w:rPr>
          <w:sz w:val="24"/>
          <w:szCs w:val="24"/>
        </w:rPr>
        <w:t xml:space="preserve">. </w:t>
      </w:r>
      <w:r w:rsidR="005F54B6" w:rsidRPr="00AA122B">
        <w:rPr>
          <w:sz w:val="24"/>
          <w:szCs w:val="24"/>
        </w:rPr>
        <w:t>Consequently</w:t>
      </w:r>
      <w:r w:rsidRPr="00AA122B">
        <w:rPr>
          <w:sz w:val="24"/>
          <w:szCs w:val="24"/>
        </w:rPr>
        <w:t xml:space="preserve">, </w:t>
      </w:r>
      <w:proofErr w:type="gramStart"/>
      <w:r w:rsidRPr="00AA122B">
        <w:rPr>
          <w:sz w:val="24"/>
          <w:szCs w:val="24"/>
        </w:rPr>
        <w:t>feeding</w:t>
      </w:r>
      <w:proofErr w:type="gramEnd"/>
      <w:r w:rsidRPr="00AA122B">
        <w:rPr>
          <w:sz w:val="24"/>
          <w:szCs w:val="24"/>
        </w:rPr>
        <w:t xml:space="preserve"> </w:t>
      </w:r>
      <w:r w:rsidR="00FA7714" w:rsidRPr="00AA122B">
        <w:rPr>
          <w:sz w:val="24"/>
          <w:szCs w:val="24"/>
        </w:rPr>
        <w:t>and</w:t>
      </w:r>
      <w:r w:rsidRPr="00AA122B">
        <w:rPr>
          <w:sz w:val="24"/>
          <w:szCs w:val="24"/>
        </w:rPr>
        <w:t xml:space="preserve"> natural breeding</w:t>
      </w:r>
      <w:r w:rsidR="00FA7714" w:rsidRPr="00AA122B">
        <w:rPr>
          <w:sz w:val="24"/>
          <w:szCs w:val="24"/>
        </w:rPr>
        <w:t xml:space="preserve"> grounds</w:t>
      </w:r>
      <w:r w:rsidRPr="00AA122B">
        <w:rPr>
          <w:sz w:val="24"/>
          <w:szCs w:val="24"/>
        </w:rPr>
        <w:t xml:space="preserve"> of this economically important fish species have been </w:t>
      </w:r>
      <w:r w:rsidR="005F54B6">
        <w:rPr>
          <w:sz w:val="24"/>
          <w:szCs w:val="24"/>
        </w:rPr>
        <w:t>reduced</w:t>
      </w:r>
      <w:r w:rsidRPr="00AA122B">
        <w:rPr>
          <w:sz w:val="24"/>
          <w:szCs w:val="24"/>
        </w:rPr>
        <w:t xml:space="preserve">, which </w:t>
      </w:r>
      <w:r w:rsidR="00FA7714" w:rsidRPr="00AA122B">
        <w:rPr>
          <w:sz w:val="24"/>
          <w:szCs w:val="24"/>
        </w:rPr>
        <w:t xml:space="preserve">has </w:t>
      </w:r>
      <w:r w:rsidRPr="00AA122B">
        <w:rPr>
          <w:sz w:val="24"/>
          <w:szCs w:val="24"/>
        </w:rPr>
        <w:t xml:space="preserve">caused </w:t>
      </w:r>
      <w:r w:rsidR="00F87238" w:rsidRPr="00AA122B">
        <w:rPr>
          <w:sz w:val="24"/>
          <w:szCs w:val="24"/>
        </w:rPr>
        <w:t xml:space="preserve">a shrinkage </w:t>
      </w:r>
      <w:r w:rsidRPr="00AA122B">
        <w:rPr>
          <w:sz w:val="24"/>
          <w:szCs w:val="24"/>
        </w:rPr>
        <w:t xml:space="preserve">in wild </w:t>
      </w:r>
      <w:r w:rsidR="008735C6">
        <w:rPr>
          <w:sz w:val="24"/>
          <w:szCs w:val="24"/>
        </w:rPr>
        <w:t>populations</w:t>
      </w:r>
      <w:r w:rsidRPr="00AA122B">
        <w:rPr>
          <w:sz w:val="24"/>
          <w:szCs w:val="24"/>
        </w:rPr>
        <w:t xml:space="preserve"> (Rahman and Awal, 2016).</w:t>
      </w:r>
      <w:ins w:id="49" w:author="Hayden Schilling" w:date="2020-11-29T15:38:00Z">
        <w:r w:rsidR="00F83659">
          <w:rPr>
            <w:sz w:val="24"/>
            <w:szCs w:val="24"/>
          </w:rPr>
          <w:t xml:space="preserve"> Recent work has </w:t>
        </w:r>
      </w:ins>
      <w:ins w:id="50" w:author="Hayden Schilling" w:date="2020-11-29T15:39:00Z">
        <w:r w:rsidR="00F83659">
          <w:rPr>
            <w:sz w:val="24"/>
            <w:szCs w:val="24"/>
          </w:rPr>
          <w:t>shown variation in</w:t>
        </w:r>
      </w:ins>
      <w:ins w:id="51" w:author="Hayden Schilling" w:date="2020-11-29T15:38:00Z">
        <w:r w:rsidR="00F83659">
          <w:rPr>
            <w:sz w:val="24"/>
            <w:szCs w:val="24"/>
          </w:rPr>
          <w:t xml:space="preserve"> </w:t>
        </w:r>
      </w:ins>
      <w:ins w:id="52" w:author="Hayden Schilling" w:date="2020-11-29T15:39:00Z">
        <w:r w:rsidR="00F83659">
          <w:rPr>
            <w:sz w:val="24"/>
            <w:szCs w:val="24"/>
          </w:rPr>
          <w:t xml:space="preserve">body morphometrics </w:t>
        </w:r>
      </w:ins>
      <w:ins w:id="53" w:author="Hayden Schilling" w:date="2020-11-29T15:45:00Z">
        <w:r w:rsidR="000F6762">
          <w:rPr>
            <w:sz w:val="24"/>
            <w:szCs w:val="24"/>
          </w:rPr>
          <w:t xml:space="preserve">of </w:t>
        </w:r>
      </w:ins>
      <w:ins w:id="54" w:author="Hayden Schilling" w:date="2020-11-29T15:40:00Z">
        <w:r w:rsidR="00F83659">
          <w:rPr>
            <w:i/>
            <w:iCs/>
            <w:sz w:val="24"/>
            <w:szCs w:val="24"/>
          </w:rPr>
          <w:t xml:space="preserve">C. </w:t>
        </w:r>
        <w:r w:rsidR="00F83659" w:rsidRPr="00F83659">
          <w:rPr>
            <w:i/>
            <w:iCs/>
            <w:sz w:val="24"/>
            <w:szCs w:val="24"/>
            <w:rPrChange w:id="55" w:author="Hayden Schilling" w:date="2020-11-29T15:40:00Z">
              <w:rPr>
                <w:i/>
                <w:iCs/>
                <w:sz w:val="24"/>
                <w:szCs w:val="24"/>
              </w:rPr>
            </w:rPrChange>
          </w:rPr>
          <w:t>striata</w:t>
        </w:r>
        <w:r w:rsidR="00F83659">
          <w:rPr>
            <w:sz w:val="24"/>
            <w:szCs w:val="24"/>
          </w:rPr>
          <w:t xml:space="preserve"> </w:t>
        </w:r>
      </w:ins>
      <w:ins w:id="56" w:author="Hayden Schilling" w:date="2020-11-29T15:45:00Z">
        <w:r w:rsidR="000F6762">
          <w:rPr>
            <w:sz w:val="24"/>
            <w:szCs w:val="24"/>
          </w:rPr>
          <w:t>between 3 sites within</w:t>
        </w:r>
      </w:ins>
      <w:ins w:id="57" w:author="Hayden Schilling" w:date="2020-11-29T15:40:00Z">
        <w:r w:rsidR="00F83659">
          <w:rPr>
            <w:sz w:val="24"/>
            <w:szCs w:val="24"/>
          </w:rPr>
          <w:t xml:space="preserve"> India which suggests the potential for sub-population level variation in demographics which should be further investi</w:t>
        </w:r>
      </w:ins>
      <w:ins w:id="58" w:author="Hayden Schilling" w:date="2020-11-29T15:41:00Z">
        <w:r w:rsidR="00F83659">
          <w:rPr>
            <w:sz w:val="24"/>
            <w:szCs w:val="24"/>
          </w:rPr>
          <w:t>gated</w:t>
        </w:r>
      </w:ins>
      <w:ins w:id="59" w:author="Hayden Schilling" w:date="2020-11-29T15:39:00Z">
        <w:r w:rsidR="00F83659">
          <w:rPr>
            <w:sz w:val="24"/>
            <w:szCs w:val="24"/>
          </w:rPr>
          <w:t xml:space="preserve"> (Khan et al 201</w:t>
        </w:r>
      </w:ins>
      <w:ins w:id="60" w:author="Hayden Schilling" w:date="2020-11-29T15:41:00Z">
        <w:r w:rsidR="00F83659">
          <w:rPr>
            <w:sz w:val="24"/>
            <w:szCs w:val="24"/>
          </w:rPr>
          <w:t>9)</w:t>
        </w:r>
      </w:ins>
      <w:ins w:id="61" w:author="Hayden Schilling" w:date="2020-11-29T15:39:00Z">
        <w:r w:rsidR="00F83659">
          <w:rPr>
            <w:sz w:val="24"/>
            <w:szCs w:val="24"/>
          </w:rPr>
          <w:t>.</w:t>
        </w:r>
      </w:ins>
      <w:ins w:id="62" w:author="Hayden Schilling" w:date="2020-11-29T15:38:00Z">
        <w:r w:rsidR="00F83659">
          <w:rPr>
            <w:sz w:val="24"/>
            <w:szCs w:val="24"/>
          </w:rPr>
          <w:t xml:space="preserve"> </w:t>
        </w:r>
      </w:ins>
      <w:del w:id="63" w:author="Hayden Schilling" w:date="2020-11-29T15:41:00Z">
        <w:r w:rsidR="00B44FDE" w:rsidDel="00F83659">
          <w:rPr>
            <w:sz w:val="24"/>
            <w:szCs w:val="24"/>
          </w:rPr>
          <w:delText xml:space="preserve"> </w:delText>
        </w:r>
      </w:del>
      <w:r w:rsidR="00B44FDE">
        <w:rPr>
          <w:sz w:val="24"/>
          <w:szCs w:val="24"/>
        </w:rPr>
        <w:t>T</w:t>
      </w:r>
      <w:r w:rsidRPr="00AA122B">
        <w:rPr>
          <w:sz w:val="24"/>
          <w:szCs w:val="24"/>
        </w:rPr>
        <w:t>he present study was carried out with the</w:t>
      </w:r>
      <w:r w:rsidR="0049719C">
        <w:rPr>
          <w:sz w:val="24"/>
          <w:szCs w:val="24"/>
        </w:rPr>
        <w:t xml:space="preserve"> dual</w:t>
      </w:r>
      <w:r w:rsidRPr="00AA122B">
        <w:rPr>
          <w:sz w:val="24"/>
          <w:szCs w:val="24"/>
        </w:rPr>
        <w:t xml:space="preserve"> aim</w:t>
      </w:r>
      <w:r w:rsidR="00F87238" w:rsidRPr="00AA122B">
        <w:rPr>
          <w:sz w:val="24"/>
          <w:szCs w:val="24"/>
        </w:rPr>
        <w:t xml:space="preserve"> of</w:t>
      </w:r>
      <w:r w:rsidR="0049719C">
        <w:rPr>
          <w:sz w:val="24"/>
          <w:szCs w:val="24"/>
        </w:rPr>
        <w:t xml:space="preserve"> firstly,</w:t>
      </w:r>
      <w:r w:rsidR="00F87238" w:rsidRPr="00AA122B">
        <w:rPr>
          <w:sz w:val="24"/>
          <w:szCs w:val="24"/>
        </w:rPr>
        <w:t xml:space="preserve"> </w:t>
      </w:r>
      <w:del w:id="64" w:author="Hayden Schilling" w:date="2020-11-29T15:43:00Z">
        <w:r w:rsidR="00F87238" w:rsidRPr="00AA122B" w:rsidDel="000F6762">
          <w:rPr>
            <w:sz w:val="24"/>
            <w:szCs w:val="24"/>
          </w:rPr>
          <w:delText xml:space="preserve">demonstrating </w:delText>
        </w:r>
        <w:r w:rsidR="00456FEC" w:rsidDel="000F6762">
          <w:rPr>
            <w:sz w:val="24"/>
            <w:szCs w:val="24"/>
          </w:rPr>
          <w:delText xml:space="preserve">the use of </w:delText>
        </w:r>
        <w:r w:rsidR="00F87238" w:rsidRPr="00AA122B" w:rsidDel="000F6762">
          <w:rPr>
            <w:sz w:val="24"/>
            <w:szCs w:val="24"/>
          </w:rPr>
          <w:delText>MGLMs</w:delText>
        </w:r>
        <w:r w:rsidR="00456FEC" w:rsidDel="000F6762">
          <w:rPr>
            <w:sz w:val="24"/>
            <w:szCs w:val="24"/>
          </w:rPr>
          <w:delText xml:space="preserve"> with otolith chemistry and otolith shape data</w:delText>
        </w:r>
        <w:r w:rsidR="0049719C" w:rsidDel="000F6762">
          <w:rPr>
            <w:sz w:val="24"/>
            <w:szCs w:val="24"/>
          </w:rPr>
          <w:delText>, and secondly</w:delText>
        </w:r>
      </w:del>
      <w:del w:id="65" w:author="Hayden Schilling" w:date="2020-11-29T15:41:00Z">
        <w:r w:rsidR="0049719C" w:rsidDel="00F83659">
          <w:rPr>
            <w:sz w:val="24"/>
            <w:szCs w:val="24"/>
          </w:rPr>
          <w:delText>, using both</w:delText>
        </w:r>
        <w:r w:rsidR="00B44FDE" w:rsidDel="00F83659">
          <w:rPr>
            <w:sz w:val="24"/>
            <w:szCs w:val="24"/>
          </w:rPr>
          <w:delText xml:space="preserve"> otolith chemistry and shape data to </w:delText>
        </w:r>
        <w:r w:rsidR="008735C6" w:rsidDel="00F83659">
          <w:rPr>
            <w:sz w:val="24"/>
            <w:szCs w:val="24"/>
          </w:rPr>
          <w:delText>assess if there are multiple stocks of</w:delText>
        </w:r>
      </w:del>
      <w:ins w:id="66" w:author="Hayden Schilling" w:date="2020-11-29T15:41:00Z">
        <w:r w:rsidR="00F83659">
          <w:rPr>
            <w:sz w:val="24"/>
            <w:szCs w:val="24"/>
          </w:rPr>
          <w:t>assessing variation in otolith chemistry and shape between</w:t>
        </w:r>
      </w:ins>
      <w:ins w:id="67" w:author="Hayden Schilling" w:date="2020-11-29T15:45:00Z">
        <w:r w:rsidR="000F6762">
          <w:rPr>
            <w:sz w:val="24"/>
            <w:szCs w:val="24"/>
          </w:rPr>
          <w:t xml:space="preserve"> the same</w:t>
        </w:r>
      </w:ins>
      <w:ins w:id="68" w:author="Hayden Schilling" w:date="2020-11-29T15:41:00Z">
        <w:r w:rsidR="00F83659">
          <w:rPr>
            <w:sz w:val="24"/>
            <w:szCs w:val="24"/>
          </w:rPr>
          <w:t xml:space="preserve"> groups</w:t>
        </w:r>
      </w:ins>
      <w:r w:rsidR="008735C6">
        <w:rPr>
          <w:sz w:val="24"/>
          <w:szCs w:val="24"/>
        </w:rPr>
        <w:t xml:space="preserve"> </w:t>
      </w:r>
      <w:r w:rsidR="00F87238" w:rsidRPr="00AA122B">
        <w:rPr>
          <w:i/>
          <w:iCs/>
          <w:sz w:val="24"/>
          <w:szCs w:val="24"/>
        </w:rPr>
        <w:t>C. striata</w:t>
      </w:r>
      <w:r w:rsidR="00DA5819">
        <w:rPr>
          <w:sz w:val="24"/>
          <w:szCs w:val="24"/>
        </w:rPr>
        <w:t xml:space="preserve"> in India</w:t>
      </w:r>
      <w:ins w:id="69" w:author="Hayden Schilling" w:date="2020-11-29T15:42:00Z">
        <w:r w:rsidR="00F83659">
          <w:rPr>
            <w:sz w:val="24"/>
            <w:szCs w:val="24"/>
          </w:rPr>
          <w:t xml:space="preserve"> to </w:t>
        </w:r>
      </w:ins>
      <w:ins w:id="70" w:author="Hayden Schilling" w:date="2020-11-29T15:45:00Z">
        <w:r w:rsidR="000F6762">
          <w:rPr>
            <w:sz w:val="24"/>
            <w:szCs w:val="24"/>
          </w:rPr>
          <w:t>test for</w:t>
        </w:r>
      </w:ins>
      <w:ins w:id="71" w:author="Hayden Schilling" w:date="2020-11-29T15:42:00Z">
        <w:r w:rsidR="00F83659">
          <w:rPr>
            <w:sz w:val="24"/>
            <w:szCs w:val="24"/>
          </w:rPr>
          <w:t xml:space="preserve"> further evidence of regional </w:t>
        </w:r>
      </w:ins>
      <w:ins w:id="72" w:author="Hayden Schilling" w:date="2020-11-29T15:46:00Z">
        <w:r w:rsidR="000F6762">
          <w:rPr>
            <w:sz w:val="24"/>
            <w:szCs w:val="24"/>
          </w:rPr>
          <w:t>separation</w:t>
        </w:r>
      </w:ins>
      <w:ins w:id="73" w:author="Hayden Schilling" w:date="2020-11-29T15:43:00Z">
        <w:r w:rsidR="000F6762">
          <w:rPr>
            <w:sz w:val="24"/>
            <w:szCs w:val="24"/>
          </w:rPr>
          <w:t xml:space="preserve">, and </w:t>
        </w:r>
      </w:ins>
      <w:ins w:id="74" w:author="Hayden Schilling" w:date="2020-11-29T15:46:00Z">
        <w:r w:rsidR="000F6762">
          <w:rPr>
            <w:sz w:val="24"/>
            <w:szCs w:val="24"/>
          </w:rPr>
          <w:t xml:space="preserve">secondly, </w:t>
        </w:r>
      </w:ins>
      <w:ins w:id="75" w:author="Hayden Schilling" w:date="2020-11-29T15:43:00Z">
        <w:r w:rsidR="000F6762" w:rsidRPr="00AA122B">
          <w:rPr>
            <w:sz w:val="24"/>
            <w:szCs w:val="24"/>
          </w:rPr>
          <w:t xml:space="preserve">demonstrating </w:t>
        </w:r>
        <w:r w:rsidR="000F6762">
          <w:rPr>
            <w:sz w:val="24"/>
            <w:szCs w:val="24"/>
          </w:rPr>
          <w:t xml:space="preserve">the use of </w:t>
        </w:r>
        <w:r w:rsidR="000F6762" w:rsidRPr="00AA122B">
          <w:rPr>
            <w:sz w:val="24"/>
            <w:szCs w:val="24"/>
          </w:rPr>
          <w:t>MGLMs</w:t>
        </w:r>
        <w:r w:rsidR="000F6762">
          <w:rPr>
            <w:sz w:val="24"/>
            <w:szCs w:val="24"/>
          </w:rPr>
          <w:t xml:space="preserve"> with otolith chemistry and otolith shape data</w:t>
        </w:r>
      </w:ins>
      <w:ins w:id="76" w:author="Hayden Schilling" w:date="2020-11-29T15:46:00Z">
        <w:r w:rsidR="000F6762">
          <w:rPr>
            <w:sz w:val="24"/>
            <w:szCs w:val="24"/>
          </w:rPr>
          <w:t>.</w:t>
        </w:r>
      </w:ins>
      <w:del w:id="77" w:author="Hayden Schilling" w:date="2020-11-29T15:43:00Z">
        <w:r w:rsidR="00DA5819" w:rsidDel="000F6762">
          <w:rPr>
            <w:sz w:val="24"/>
            <w:szCs w:val="24"/>
          </w:rPr>
          <w:delText>.</w:delText>
        </w:r>
        <w:r w:rsidR="00456FEC" w:rsidDel="000F6762">
          <w:rPr>
            <w:sz w:val="24"/>
            <w:szCs w:val="24"/>
          </w:rPr>
          <w:delText xml:space="preserve"> </w:delText>
        </w:r>
      </w:del>
    </w:p>
    <w:p w14:paraId="03FD702A" w14:textId="03AC5CCE" w:rsidR="00134D0E" w:rsidRPr="00AA122B" w:rsidRDefault="00134D0E" w:rsidP="004753C2">
      <w:pPr>
        <w:spacing w:line="360" w:lineRule="auto"/>
        <w:rPr>
          <w:b/>
          <w:bCs/>
          <w:sz w:val="24"/>
          <w:szCs w:val="24"/>
        </w:rPr>
      </w:pPr>
      <w:r w:rsidRPr="00AA122B">
        <w:rPr>
          <w:b/>
          <w:bCs/>
          <w:sz w:val="24"/>
          <w:szCs w:val="24"/>
        </w:rPr>
        <w:br w:type="page"/>
      </w:r>
    </w:p>
    <w:p w14:paraId="0441DD76" w14:textId="7D98627E" w:rsidR="00CF4D4A" w:rsidRPr="001A4AE2" w:rsidRDefault="00CF4D4A" w:rsidP="001A4AE2">
      <w:pPr>
        <w:pStyle w:val="ListParagraph"/>
        <w:numPr>
          <w:ilvl w:val="0"/>
          <w:numId w:val="11"/>
        </w:numPr>
        <w:spacing w:line="360" w:lineRule="auto"/>
        <w:rPr>
          <w:b/>
          <w:bCs/>
          <w:sz w:val="24"/>
          <w:szCs w:val="24"/>
        </w:rPr>
      </w:pPr>
      <w:r w:rsidRPr="001A4AE2">
        <w:rPr>
          <w:b/>
          <w:bCs/>
          <w:sz w:val="24"/>
          <w:szCs w:val="24"/>
        </w:rPr>
        <w:lastRenderedPageBreak/>
        <w:t>Methods</w:t>
      </w:r>
      <w:r w:rsidR="001C7117">
        <w:rPr>
          <w:b/>
          <w:bCs/>
          <w:sz w:val="24"/>
          <w:szCs w:val="24"/>
        </w:rPr>
        <w:t xml:space="preserve"> and Materials</w:t>
      </w:r>
    </w:p>
    <w:p w14:paraId="0B386927" w14:textId="22A7E09F" w:rsidR="00C2602B" w:rsidRPr="00AA122B" w:rsidRDefault="001A4AE2" w:rsidP="004753C2">
      <w:pPr>
        <w:spacing w:line="360" w:lineRule="auto"/>
        <w:rPr>
          <w:i/>
          <w:iCs/>
          <w:sz w:val="24"/>
          <w:szCs w:val="24"/>
        </w:rPr>
      </w:pPr>
      <w:r>
        <w:rPr>
          <w:i/>
          <w:iCs/>
          <w:sz w:val="24"/>
          <w:szCs w:val="24"/>
        </w:rPr>
        <w:t xml:space="preserve">2.1 </w:t>
      </w:r>
      <w:r w:rsidR="00C2602B" w:rsidRPr="00AA122B">
        <w:rPr>
          <w:i/>
          <w:iCs/>
          <w:sz w:val="24"/>
          <w:szCs w:val="24"/>
        </w:rPr>
        <w:t xml:space="preserve">Study </w:t>
      </w:r>
      <w:r w:rsidR="004218F0">
        <w:rPr>
          <w:i/>
          <w:iCs/>
          <w:sz w:val="24"/>
          <w:szCs w:val="24"/>
        </w:rPr>
        <w:t xml:space="preserve">species, </w:t>
      </w:r>
      <w:r w:rsidR="004218F0" w:rsidRPr="00AA122B">
        <w:rPr>
          <w:i/>
          <w:iCs/>
          <w:sz w:val="24"/>
          <w:szCs w:val="24"/>
        </w:rPr>
        <w:t>region,</w:t>
      </w:r>
      <w:r w:rsidR="00925965" w:rsidRPr="00AA122B">
        <w:rPr>
          <w:i/>
          <w:iCs/>
          <w:sz w:val="24"/>
          <w:szCs w:val="24"/>
        </w:rPr>
        <w:t xml:space="preserve"> and </w:t>
      </w:r>
      <w:r w:rsidR="00134D0E" w:rsidRPr="00AA122B">
        <w:rPr>
          <w:i/>
          <w:iCs/>
          <w:sz w:val="24"/>
          <w:szCs w:val="24"/>
        </w:rPr>
        <w:t>sample collection</w:t>
      </w:r>
    </w:p>
    <w:p w14:paraId="405B4BC8" w14:textId="1C6166E1" w:rsidR="00925965" w:rsidRPr="00AA122B" w:rsidRDefault="00925965" w:rsidP="004753C2">
      <w:pPr>
        <w:spacing w:line="360" w:lineRule="auto"/>
        <w:ind w:firstLine="720"/>
        <w:rPr>
          <w:sz w:val="24"/>
          <w:szCs w:val="24"/>
        </w:rPr>
      </w:pPr>
      <w:r w:rsidRPr="00AA122B">
        <w:rPr>
          <w:sz w:val="24"/>
          <w:szCs w:val="24"/>
        </w:rPr>
        <w:t xml:space="preserve">The striped snakehead, </w:t>
      </w:r>
      <w:proofErr w:type="spellStart"/>
      <w:r w:rsidRPr="00AA122B">
        <w:rPr>
          <w:i/>
          <w:iCs/>
          <w:sz w:val="24"/>
          <w:szCs w:val="24"/>
        </w:rPr>
        <w:t>Channa</w:t>
      </w:r>
      <w:proofErr w:type="spellEnd"/>
      <w:r w:rsidRPr="00AA122B">
        <w:rPr>
          <w:i/>
          <w:iCs/>
          <w:sz w:val="24"/>
          <w:szCs w:val="24"/>
        </w:rPr>
        <w:t xml:space="preserve"> striata</w:t>
      </w:r>
      <w:r w:rsidRPr="00AA122B">
        <w:rPr>
          <w:sz w:val="24"/>
          <w:szCs w:val="24"/>
        </w:rPr>
        <w:t xml:space="preserve"> is native to east and southeast Asia. It is </w:t>
      </w:r>
      <w:r w:rsidR="006213FB" w:rsidRPr="00AA122B">
        <w:rPr>
          <w:sz w:val="24"/>
          <w:szCs w:val="24"/>
        </w:rPr>
        <w:t xml:space="preserve">found in </w:t>
      </w:r>
      <w:r w:rsidRPr="00AA122B">
        <w:rPr>
          <w:sz w:val="24"/>
          <w:szCs w:val="24"/>
        </w:rPr>
        <w:t>India, Pakistan, sou</w:t>
      </w:r>
      <w:r w:rsidR="00155C64">
        <w:rPr>
          <w:sz w:val="24"/>
          <w:szCs w:val="24"/>
        </w:rPr>
        <w:t xml:space="preserve">thern Nepal, Sri Lanka, </w:t>
      </w:r>
      <w:r w:rsidRPr="00AA122B">
        <w:rPr>
          <w:sz w:val="24"/>
          <w:szCs w:val="24"/>
        </w:rPr>
        <w:t xml:space="preserve">Bhutan, southern China, Bangladesh, and all the countries of southeast Asia. It is also native to the major western islands of the Malay Archipelago, </w:t>
      </w:r>
      <w:r w:rsidR="00155C64">
        <w:rPr>
          <w:sz w:val="24"/>
          <w:szCs w:val="24"/>
        </w:rPr>
        <w:t xml:space="preserve">including Sumatra, </w:t>
      </w:r>
      <w:proofErr w:type="gramStart"/>
      <w:r w:rsidR="00155C64" w:rsidRPr="00AA122B">
        <w:rPr>
          <w:sz w:val="24"/>
          <w:szCs w:val="24"/>
        </w:rPr>
        <w:t>Borneo</w:t>
      </w:r>
      <w:proofErr w:type="gramEnd"/>
      <w:r w:rsidR="00155C64" w:rsidRPr="00AA122B">
        <w:rPr>
          <w:sz w:val="24"/>
          <w:szCs w:val="24"/>
        </w:rPr>
        <w:t xml:space="preserve"> </w:t>
      </w:r>
      <w:r w:rsidRPr="00AA122B">
        <w:rPr>
          <w:sz w:val="24"/>
          <w:szCs w:val="24"/>
        </w:rPr>
        <w:t xml:space="preserve">and </w:t>
      </w:r>
      <w:r w:rsidR="00155C64" w:rsidRPr="00AA122B">
        <w:rPr>
          <w:sz w:val="24"/>
          <w:szCs w:val="24"/>
        </w:rPr>
        <w:t>Java</w:t>
      </w:r>
      <w:r w:rsidRPr="00AA122B">
        <w:rPr>
          <w:sz w:val="24"/>
          <w:szCs w:val="24"/>
        </w:rPr>
        <w:t xml:space="preserve">. The species has been introduced to the Philippines, eastern islands of Indonesia, New Caledonia, New Guinea, Fiji, </w:t>
      </w:r>
      <w:r w:rsidR="006213FB" w:rsidRPr="00AA122B">
        <w:rPr>
          <w:sz w:val="24"/>
          <w:szCs w:val="24"/>
        </w:rPr>
        <w:t>south-eastern</w:t>
      </w:r>
      <w:r w:rsidRPr="00AA122B">
        <w:rPr>
          <w:sz w:val="24"/>
          <w:szCs w:val="24"/>
        </w:rPr>
        <w:t xml:space="preserve"> </w:t>
      </w:r>
      <w:proofErr w:type="gramStart"/>
      <w:r w:rsidRPr="00AA122B">
        <w:rPr>
          <w:sz w:val="24"/>
          <w:szCs w:val="24"/>
        </w:rPr>
        <w:t>Russia</w:t>
      </w:r>
      <w:proofErr w:type="gramEnd"/>
      <w:r w:rsidRPr="00AA122B">
        <w:rPr>
          <w:sz w:val="24"/>
          <w:szCs w:val="24"/>
        </w:rPr>
        <w:t xml:space="preserve"> and South Korea (</w:t>
      </w:r>
      <w:proofErr w:type="spellStart"/>
      <w:r w:rsidRPr="00AA122B">
        <w:rPr>
          <w:sz w:val="24"/>
          <w:szCs w:val="24"/>
        </w:rPr>
        <w:t>Phen</w:t>
      </w:r>
      <w:proofErr w:type="spellEnd"/>
      <w:r w:rsidRPr="00AA122B">
        <w:rPr>
          <w:sz w:val="24"/>
          <w:szCs w:val="24"/>
        </w:rPr>
        <w:t xml:space="preserve"> et al., 2004; War et al., 2011). </w:t>
      </w:r>
      <w:r w:rsidRPr="00AA122B">
        <w:rPr>
          <w:i/>
          <w:iCs/>
          <w:sz w:val="24"/>
          <w:szCs w:val="24"/>
        </w:rPr>
        <w:t xml:space="preserve">C. striata </w:t>
      </w:r>
      <w:r w:rsidRPr="00AA122B">
        <w:rPr>
          <w:sz w:val="24"/>
          <w:szCs w:val="24"/>
        </w:rPr>
        <w:t>can be found in many types of slow-moving freshwater habitat, including rivers, ponds, lakes, creeks, canals, flooded rice paddies, swamps, and irrigation reservoirs (</w:t>
      </w:r>
      <w:proofErr w:type="spellStart"/>
      <w:r w:rsidRPr="00AA122B">
        <w:rPr>
          <w:sz w:val="24"/>
          <w:szCs w:val="24"/>
        </w:rPr>
        <w:t>Cagauan</w:t>
      </w:r>
      <w:proofErr w:type="spellEnd"/>
      <w:r w:rsidRPr="00AA122B">
        <w:rPr>
          <w:sz w:val="24"/>
          <w:szCs w:val="24"/>
        </w:rPr>
        <w:t xml:space="preserve"> 2007).</w:t>
      </w:r>
    </w:p>
    <w:p w14:paraId="072154D8" w14:textId="77777777" w:rsidR="00E16897" w:rsidRDefault="004218F0" w:rsidP="004753C2">
      <w:pPr>
        <w:spacing w:line="360" w:lineRule="auto"/>
        <w:ind w:firstLine="720"/>
        <w:rPr>
          <w:sz w:val="24"/>
          <w:szCs w:val="24"/>
        </w:rPr>
      </w:pPr>
      <w:r>
        <w:rPr>
          <w:sz w:val="24"/>
          <w:szCs w:val="24"/>
        </w:rPr>
        <w:t>Eighteen</w:t>
      </w:r>
      <w:r w:rsidR="00C2602B" w:rsidRPr="00AA122B">
        <w:rPr>
          <w:sz w:val="24"/>
          <w:szCs w:val="24"/>
        </w:rPr>
        <w:t xml:space="preserve"> </w:t>
      </w:r>
      <w:r w:rsidR="00C2602B" w:rsidRPr="00AA122B">
        <w:rPr>
          <w:i/>
          <w:iCs/>
          <w:sz w:val="24"/>
          <w:szCs w:val="24"/>
        </w:rPr>
        <w:t>C. striata</w:t>
      </w:r>
      <w:r w:rsidR="00C2602B" w:rsidRPr="00AA122B">
        <w:rPr>
          <w:sz w:val="24"/>
          <w:szCs w:val="24"/>
        </w:rPr>
        <w:t xml:space="preserve"> were collected </w:t>
      </w:r>
      <w:r>
        <w:rPr>
          <w:sz w:val="24"/>
          <w:szCs w:val="24"/>
        </w:rPr>
        <w:t>from</w:t>
      </w:r>
      <w:r w:rsidR="00EB7D46">
        <w:rPr>
          <w:sz w:val="24"/>
          <w:szCs w:val="24"/>
        </w:rPr>
        <w:t xml:space="preserve"> each of</w:t>
      </w:r>
      <w:r>
        <w:rPr>
          <w:sz w:val="24"/>
          <w:szCs w:val="24"/>
        </w:rPr>
        <w:t xml:space="preserve"> </w:t>
      </w:r>
      <w:r w:rsidR="00EB7D46">
        <w:rPr>
          <w:sz w:val="24"/>
          <w:szCs w:val="24"/>
        </w:rPr>
        <w:t>three</w:t>
      </w:r>
      <w:r>
        <w:rPr>
          <w:sz w:val="24"/>
          <w:szCs w:val="24"/>
        </w:rPr>
        <w:t xml:space="preserve"> </w:t>
      </w:r>
      <w:r w:rsidR="00EB7D46">
        <w:rPr>
          <w:sz w:val="24"/>
          <w:szCs w:val="24"/>
        </w:rPr>
        <w:t>locations. Each site was located on a different major river in northern India</w:t>
      </w:r>
      <w:r w:rsidR="0092400B">
        <w:rPr>
          <w:sz w:val="24"/>
          <w:szCs w:val="24"/>
        </w:rPr>
        <w:t xml:space="preserve"> with fish collected regularly from each site between October 2017 and November 2018 using cast nets (25mm mesh) and drag nets (28mm mesh)</w:t>
      </w:r>
      <w:r w:rsidR="00EB7D46">
        <w:rPr>
          <w:sz w:val="24"/>
          <w:szCs w:val="24"/>
        </w:rPr>
        <w:t>. The three locations were</w:t>
      </w:r>
      <w:r w:rsidR="00C2602B" w:rsidRPr="00AA122B">
        <w:rPr>
          <w:sz w:val="24"/>
          <w:szCs w:val="24"/>
        </w:rPr>
        <w:t xml:space="preserve"> </w:t>
      </w:r>
      <w:proofErr w:type="spellStart"/>
      <w:r w:rsidR="00C2602B" w:rsidRPr="00AA122B">
        <w:rPr>
          <w:sz w:val="24"/>
          <w:szCs w:val="24"/>
        </w:rPr>
        <w:t>Narora</w:t>
      </w:r>
      <w:proofErr w:type="spellEnd"/>
      <w:r w:rsidR="00C2602B" w:rsidRPr="00AA122B">
        <w:rPr>
          <w:sz w:val="24"/>
          <w:szCs w:val="24"/>
        </w:rPr>
        <w:t xml:space="preserve"> (27° 30' N; 78° 25' E) on the river Ganga, Agra (27.1767° N; 78.0081°E) on the river Yamuna and Lucknow (26° 55' N; 80° 59' E) on the river Gomti (Figure 1). Identification of the fish was based on the descriptions of Jayaram (1999); Talwar and </w:t>
      </w:r>
      <w:proofErr w:type="spellStart"/>
      <w:r w:rsidR="00C2602B" w:rsidRPr="00AA122B">
        <w:rPr>
          <w:sz w:val="24"/>
          <w:szCs w:val="24"/>
        </w:rPr>
        <w:t>Jhingaran</w:t>
      </w:r>
      <w:proofErr w:type="spellEnd"/>
      <w:r w:rsidR="00C2602B" w:rsidRPr="00AA122B">
        <w:rPr>
          <w:sz w:val="24"/>
          <w:szCs w:val="24"/>
        </w:rPr>
        <w:t xml:space="preserve"> (1991).  Total length was measured to the nearest mm</w:t>
      </w:r>
      <w:r w:rsidR="00C60DEB">
        <w:rPr>
          <w:sz w:val="24"/>
          <w:szCs w:val="24"/>
        </w:rPr>
        <w:t>.</w:t>
      </w:r>
      <w:r w:rsidR="00DA5819">
        <w:rPr>
          <w:sz w:val="24"/>
          <w:szCs w:val="24"/>
        </w:rPr>
        <w:t xml:space="preserve"> </w:t>
      </w:r>
      <w:r w:rsidR="00C60DEB">
        <w:rPr>
          <w:sz w:val="24"/>
          <w:szCs w:val="24"/>
        </w:rPr>
        <w:t>O</w:t>
      </w:r>
      <w:r w:rsidR="00DA5819">
        <w:rPr>
          <w:sz w:val="24"/>
          <w:szCs w:val="24"/>
        </w:rPr>
        <w:t xml:space="preserve">toliths were extracted using forceps, cleaned in fresh </w:t>
      </w:r>
      <w:proofErr w:type="gramStart"/>
      <w:r w:rsidR="00DA5819">
        <w:rPr>
          <w:sz w:val="24"/>
          <w:szCs w:val="24"/>
        </w:rPr>
        <w:t>water</w:t>
      </w:r>
      <w:proofErr w:type="gramEnd"/>
      <w:r w:rsidR="00DA5819">
        <w:rPr>
          <w:sz w:val="24"/>
          <w:szCs w:val="24"/>
        </w:rPr>
        <w:t xml:space="preserve"> and stored dry before subsequent shape and chemical analysis</w:t>
      </w:r>
      <w:r w:rsidR="00C2602B" w:rsidRPr="00AA122B">
        <w:rPr>
          <w:sz w:val="24"/>
          <w:szCs w:val="24"/>
        </w:rPr>
        <w:t>.</w:t>
      </w:r>
      <w:r w:rsidR="0030641A">
        <w:rPr>
          <w:sz w:val="24"/>
          <w:szCs w:val="24"/>
        </w:rPr>
        <w:t xml:space="preserve"> Full details of fish used in this study can be seen in Table S1.</w:t>
      </w:r>
      <w:r w:rsidR="00F47DFF">
        <w:rPr>
          <w:sz w:val="24"/>
          <w:szCs w:val="24"/>
        </w:rPr>
        <w:t xml:space="preserve"> </w:t>
      </w:r>
    </w:p>
    <w:p w14:paraId="0A5A012C" w14:textId="5B5BBAD5" w:rsidR="00A42C9C" w:rsidRPr="00AA122B" w:rsidRDefault="00E16897" w:rsidP="004753C2">
      <w:pPr>
        <w:spacing w:line="360" w:lineRule="auto"/>
        <w:ind w:firstLine="720"/>
        <w:rPr>
          <w:sz w:val="24"/>
          <w:szCs w:val="24"/>
        </w:rPr>
      </w:pPr>
      <w:r>
        <w:rPr>
          <w:sz w:val="24"/>
          <w:szCs w:val="24"/>
        </w:rPr>
        <w:t xml:space="preserve">All methods were carried out in accordance with the relevant guidelines and regulations. </w:t>
      </w:r>
      <w:r w:rsidR="00F47DFF" w:rsidRPr="00F47DFF">
        <w:rPr>
          <w:sz w:val="24"/>
          <w:szCs w:val="24"/>
        </w:rPr>
        <w:t xml:space="preserve">The target fish species is a commercially exploited common food fish in India; </w:t>
      </w:r>
      <w:r>
        <w:rPr>
          <w:sz w:val="24"/>
          <w:szCs w:val="24"/>
        </w:rPr>
        <w:t>therefore</w:t>
      </w:r>
      <w:r w:rsidR="00F47DFF" w:rsidRPr="00F47DFF">
        <w:rPr>
          <w:sz w:val="24"/>
          <w:szCs w:val="24"/>
        </w:rPr>
        <w:t xml:space="preserve"> the Committee for the Purpose of Control and Supervision of Experiments on Animals (CPCSEA) 2018, Ministry of Environment, Forests and Climate Change, Government of India, does </w:t>
      </w:r>
      <w:r>
        <w:rPr>
          <w:sz w:val="24"/>
          <w:szCs w:val="24"/>
        </w:rPr>
        <w:t>not require ethical approval to be given for this study</w:t>
      </w:r>
      <w:r w:rsidR="00F47DFF" w:rsidRPr="00F47DFF">
        <w:rPr>
          <w:sz w:val="24"/>
          <w:szCs w:val="24"/>
        </w:rPr>
        <w:t>.</w:t>
      </w:r>
    </w:p>
    <w:p w14:paraId="4F512BF8" w14:textId="77777777" w:rsidR="002F295A" w:rsidRDefault="002F295A" w:rsidP="004753C2">
      <w:pPr>
        <w:spacing w:line="360" w:lineRule="auto"/>
        <w:rPr>
          <w:bCs/>
          <w:i/>
          <w:iCs/>
          <w:sz w:val="24"/>
          <w:szCs w:val="24"/>
        </w:rPr>
      </w:pPr>
    </w:p>
    <w:p w14:paraId="001AFA51" w14:textId="696C9BFD" w:rsidR="00185B87" w:rsidRPr="00126D6C" w:rsidRDefault="001A4AE2" w:rsidP="004753C2">
      <w:pPr>
        <w:spacing w:line="360" w:lineRule="auto"/>
        <w:rPr>
          <w:bCs/>
          <w:i/>
          <w:iCs/>
          <w:sz w:val="24"/>
          <w:szCs w:val="24"/>
        </w:rPr>
      </w:pPr>
      <w:r>
        <w:rPr>
          <w:bCs/>
          <w:i/>
          <w:iCs/>
          <w:sz w:val="24"/>
          <w:szCs w:val="24"/>
        </w:rPr>
        <w:t xml:space="preserve">2.2 </w:t>
      </w:r>
      <w:r w:rsidR="00185B87" w:rsidRPr="00126D6C">
        <w:rPr>
          <w:bCs/>
          <w:i/>
          <w:iCs/>
          <w:sz w:val="24"/>
          <w:szCs w:val="24"/>
        </w:rPr>
        <w:t>Otolith shape</w:t>
      </w:r>
    </w:p>
    <w:p w14:paraId="111136C7" w14:textId="09EA3406" w:rsidR="00BE6674" w:rsidRDefault="00185B87" w:rsidP="004753C2">
      <w:pPr>
        <w:spacing w:line="360" w:lineRule="auto"/>
        <w:ind w:firstLine="720"/>
        <w:rPr>
          <w:sz w:val="24"/>
          <w:szCs w:val="24"/>
        </w:rPr>
      </w:pPr>
      <w:r w:rsidRPr="00AA122B">
        <w:rPr>
          <w:sz w:val="24"/>
          <w:szCs w:val="24"/>
        </w:rPr>
        <w:t xml:space="preserve">The shape of the otoliths was quantified using wavelet coefficients using R v3.6.0 </w:t>
      </w:r>
      <w:r w:rsidRPr="00AA122B">
        <w:rPr>
          <w:sz w:val="24"/>
          <w:szCs w:val="24"/>
        </w:rPr>
        <w:fldChar w:fldCharType="begin"/>
      </w:r>
      <w:r>
        <w:rPr>
          <w:sz w:val="24"/>
          <w:szCs w:val="24"/>
        </w:rPr>
        <w:instrText xml:space="preserve"> ADDIN EN.CITE &lt;EndNote&gt;&lt;Cite&gt;&lt;Author&gt;R Core Team&lt;/Author&gt;&lt;Year&gt;2019&lt;/Year&gt;&lt;RecNum&gt;53&lt;/RecNum&gt;&lt;DisplayText&gt;(R Core Team, 2019)&lt;/DisplayText&gt;&lt;record&gt;&lt;rec-number&gt;53&lt;/rec-number&gt;&lt;foreign-keys&gt;&lt;key app="EN" db-id="w0atdwrpvva5pherzf2pt0pd0vxf0wadpdrw" timestamp="1558238867"&gt;53&lt;/key&gt;&lt;/foreign-keys&gt;&lt;ref-type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Computing&lt;/publisher&gt;&lt;urls&gt;&lt;/urls&gt;&lt;/record&gt;&lt;/Cite&gt;&lt;/EndNote&gt;</w:instrText>
      </w:r>
      <w:r w:rsidRPr="00AA122B">
        <w:rPr>
          <w:sz w:val="24"/>
          <w:szCs w:val="24"/>
        </w:rPr>
        <w:fldChar w:fldCharType="separate"/>
      </w:r>
      <w:r>
        <w:rPr>
          <w:noProof/>
          <w:sz w:val="24"/>
          <w:szCs w:val="24"/>
        </w:rPr>
        <w:t>(R Core Team, 2019)</w:t>
      </w:r>
      <w:r w:rsidRPr="00AA122B">
        <w:rPr>
          <w:sz w:val="24"/>
          <w:szCs w:val="24"/>
        </w:rPr>
        <w:fldChar w:fldCharType="end"/>
      </w:r>
      <w:r w:rsidRPr="00AA122B">
        <w:rPr>
          <w:sz w:val="24"/>
          <w:szCs w:val="24"/>
        </w:rPr>
        <w:t xml:space="preserve">. The R package </w:t>
      </w:r>
      <w:r w:rsidRPr="00AA122B">
        <w:rPr>
          <w:i/>
          <w:iCs/>
          <w:sz w:val="24"/>
          <w:szCs w:val="24"/>
        </w:rPr>
        <w:t>‘</w:t>
      </w:r>
      <w:proofErr w:type="spellStart"/>
      <w:r w:rsidRPr="00AA122B">
        <w:rPr>
          <w:i/>
          <w:iCs/>
          <w:sz w:val="24"/>
          <w:szCs w:val="24"/>
        </w:rPr>
        <w:t>shape</w:t>
      </w:r>
      <w:r w:rsidR="001C7117">
        <w:rPr>
          <w:i/>
          <w:iCs/>
          <w:sz w:val="24"/>
          <w:szCs w:val="24"/>
        </w:rPr>
        <w:t>R</w:t>
      </w:r>
      <w:proofErr w:type="spellEnd"/>
      <w:r w:rsidRPr="00AA122B">
        <w:rPr>
          <w:sz w:val="24"/>
          <w:szCs w:val="24"/>
        </w:rPr>
        <w:t xml:space="preserve">’ was used to calculate </w:t>
      </w:r>
      <w:r w:rsidR="00E0619F">
        <w:rPr>
          <w:sz w:val="24"/>
          <w:szCs w:val="24"/>
        </w:rPr>
        <w:t xml:space="preserve">both </w:t>
      </w:r>
      <w:r w:rsidR="00E0619F" w:rsidRPr="00E0619F">
        <w:rPr>
          <w:sz w:val="24"/>
          <w:szCs w:val="24"/>
        </w:rPr>
        <w:t xml:space="preserve">Normalized Elliptic </w:t>
      </w:r>
      <w:r w:rsidR="00E0619F" w:rsidRPr="00E0619F">
        <w:rPr>
          <w:sz w:val="24"/>
          <w:szCs w:val="24"/>
        </w:rPr>
        <w:lastRenderedPageBreak/>
        <w:t>Fourier</w:t>
      </w:r>
      <w:r w:rsidR="00E0619F">
        <w:rPr>
          <w:sz w:val="24"/>
          <w:szCs w:val="24"/>
        </w:rPr>
        <w:t xml:space="preserve"> and </w:t>
      </w:r>
      <w:r w:rsidRPr="00AA122B">
        <w:rPr>
          <w:sz w:val="24"/>
          <w:szCs w:val="24"/>
        </w:rPr>
        <w:t>the</w:t>
      </w:r>
      <w:r w:rsidR="00522A93">
        <w:rPr>
          <w:sz w:val="24"/>
          <w:szCs w:val="24"/>
        </w:rPr>
        <w:t xml:space="preserve"> discrete</w:t>
      </w:r>
      <w:r w:rsidRPr="00AA122B">
        <w:rPr>
          <w:sz w:val="24"/>
          <w:szCs w:val="24"/>
        </w:rPr>
        <w:t xml:space="preserve"> wavelet coefficients using photographs of each otolith</w:t>
      </w:r>
      <w:r w:rsidR="002C01FE">
        <w:rPr>
          <w:sz w:val="24"/>
          <w:szCs w:val="24"/>
        </w:rPr>
        <w:t xml:space="preserve"> which create mathematical representations of the otolith outlines</w:t>
      </w:r>
      <w:bookmarkStart w:id="78" w:name="_Hlk57559865"/>
      <w:r w:rsidR="002C01FE">
        <w:rPr>
          <w:sz w:val="24"/>
          <w:szCs w:val="24"/>
        </w:rPr>
        <w:t>.</w:t>
      </w:r>
      <w:r w:rsidRPr="00AA122B">
        <w:rPr>
          <w:sz w:val="24"/>
          <w:szCs w:val="24"/>
        </w:rPr>
        <w:t xml:space="preserve"> </w:t>
      </w:r>
      <w:r w:rsidR="00522A93">
        <w:rPr>
          <w:sz w:val="24"/>
          <w:szCs w:val="24"/>
        </w:rPr>
        <w:t xml:space="preserve">All otoliths were photographed </w:t>
      </w:r>
      <w:r w:rsidR="002B03FC">
        <w:rPr>
          <w:sz w:val="24"/>
          <w:szCs w:val="24"/>
        </w:rPr>
        <w:t xml:space="preserve">using a light </w:t>
      </w:r>
      <w:r w:rsidR="002F295A">
        <w:rPr>
          <w:sz w:val="24"/>
          <w:szCs w:val="24"/>
        </w:rPr>
        <w:t>microscope</w:t>
      </w:r>
      <w:r w:rsidR="002B03FC">
        <w:rPr>
          <w:sz w:val="24"/>
          <w:szCs w:val="24"/>
        </w:rPr>
        <w:t xml:space="preserve"> and reflected light</w:t>
      </w:r>
      <w:r w:rsidR="00522A93">
        <w:rPr>
          <w:sz w:val="24"/>
          <w:szCs w:val="24"/>
        </w:rPr>
        <w:t xml:space="preserve"> with the otolith placed </w:t>
      </w:r>
      <w:r w:rsidR="002B03FC">
        <w:rPr>
          <w:sz w:val="24"/>
          <w:szCs w:val="24"/>
        </w:rPr>
        <w:t xml:space="preserve">with distal surface </w:t>
      </w:r>
      <w:r w:rsidR="00522A93">
        <w:rPr>
          <w:sz w:val="24"/>
          <w:szCs w:val="24"/>
        </w:rPr>
        <w:t xml:space="preserve">up on a black background. </w:t>
      </w:r>
      <w:r w:rsidRPr="00AA122B">
        <w:rPr>
          <w:sz w:val="24"/>
          <w:szCs w:val="24"/>
        </w:rPr>
        <w:t xml:space="preserve">The procedure followed is fully detailed in </w:t>
      </w:r>
      <w:r w:rsidRPr="00AA122B">
        <w:rPr>
          <w:sz w:val="24"/>
          <w:szCs w:val="24"/>
        </w:rPr>
        <w:fldChar w:fldCharType="begin"/>
      </w:r>
      <w:r w:rsidRPr="00AA122B">
        <w:rPr>
          <w:sz w:val="24"/>
          <w:szCs w:val="24"/>
        </w:rPr>
        <w:instrText xml:space="preserve"> ADDIN EN.CITE &lt;EndNote&gt;&lt;Cite AuthorYear="1"&gt;&lt;Author&gt;Libungan&lt;/Author&gt;&lt;Year&gt;2015&lt;/Year&gt;&lt;RecNum&gt;183&lt;/RecNum&gt;&lt;DisplayText&gt;Libungan and Pálsson (2015)&lt;/DisplayText&gt;&lt;record&gt;&lt;rec-number&gt;183&lt;/rec-number&gt;&lt;foreign-keys&gt;&lt;key app="EN" db-id="tpvtxxttc2dzapezfe4xfz5nxr9at0sv9zrz" timestamp="1484709190"&gt;183&lt;/key&gt;&lt;/foreign-keys&gt;&lt;ref-type name="Journal Article"&gt;17&lt;/ref-type&gt;&lt;contributors&gt;&lt;authors&gt;&lt;author&gt;Libungan, Lísa Anne&lt;/author&gt;&lt;author&gt;Pálsson, Snæbjörn&lt;/author&gt;&lt;/authors&gt;&lt;/contributors&gt;&lt;titles&gt;&lt;title&gt;ShapeR: an R package to study otolith shape variation among fish populations&lt;/title&gt;&lt;secondary-title&gt;PloS one&lt;/secondary-title&gt;&lt;/titles&gt;&lt;periodical&gt;&lt;full-title&gt;PLOS ONE&lt;/full-title&gt;&lt;/periodical&gt;&lt;pages&gt;e0121102&lt;/pages&gt;&lt;volume&gt;10&lt;/volume&gt;&lt;number&gt;3&lt;/number&gt;&lt;dates&gt;&lt;year&gt;2015&lt;/year&gt;&lt;/dates&gt;&lt;isbn&gt;1932-6203&lt;/isbn&gt;&lt;urls&gt;&lt;/urls&gt;&lt;/record&gt;&lt;/Cite&gt;&lt;/EndNote&gt;</w:instrText>
      </w:r>
      <w:r w:rsidRPr="00AA122B">
        <w:rPr>
          <w:sz w:val="24"/>
          <w:szCs w:val="24"/>
        </w:rPr>
        <w:fldChar w:fldCharType="separate"/>
      </w:r>
      <w:r w:rsidRPr="00AA122B">
        <w:rPr>
          <w:noProof/>
          <w:sz w:val="24"/>
          <w:szCs w:val="24"/>
        </w:rPr>
        <w:t>Libungan and Pálsson (2015)</w:t>
      </w:r>
      <w:r w:rsidRPr="00AA122B">
        <w:rPr>
          <w:sz w:val="24"/>
          <w:szCs w:val="24"/>
        </w:rPr>
        <w:fldChar w:fldCharType="end"/>
      </w:r>
      <w:r w:rsidRPr="00AA122B">
        <w:rPr>
          <w:sz w:val="24"/>
          <w:szCs w:val="24"/>
        </w:rPr>
        <w:t xml:space="preserve"> although some pho</w:t>
      </w:r>
      <w:r>
        <w:rPr>
          <w:sz w:val="24"/>
          <w:szCs w:val="24"/>
        </w:rPr>
        <w:t xml:space="preserve">tos of otoliths needed manual </w:t>
      </w:r>
      <w:r w:rsidRPr="00AA122B">
        <w:rPr>
          <w:sz w:val="24"/>
          <w:szCs w:val="24"/>
        </w:rPr>
        <w:t>editing to accurately capture the otolith outlines.</w:t>
      </w:r>
      <w:ins w:id="79" w:author="Hayden Schilling" w:date="2020-11-29T16:28:00Z">
        <w:r w:rsidR="00372C33">
          <w:rPr>
            <w:sz w:val="24"/>
            <w:szCs w:val="24"/>
          </w:rPr>
          <w:t xml:space="preserve"> Once the photos were captured the outlines of the otoliths were smoothed to remove </w:t>
        </w:r>
        <w:r w:rsidR="00372C33" w:rsidRPr="00372C33">
          <w:rPr>
            <w:sz w:val="24"/>
            <w:szCs w:val="24"/>
          </w:rPr>
          <w:t>high frequency pixel noise around the otolith outline</w:t>
        </w:r>
      </w:ins>
      <w:ins w:id="80" w:author="Hayden Schilling" w:date="2020-11-29T16:29:00Z">
        <w:r w:rsidR="00372C33">
          <w:rPr>
            <w:sz w:val="24"/>
            <w:szCs w:val="24"/>
          </w:rPr>
          <w:t xml:space="preserve">s using the </w:t>
        </w:r>
        <w:proofErr w:type="spellStart"/>
        <w:r w:rsidR="00372C33">
          <w:rPr>
            <w:i/>
            <w:iCs/>
            <w:sz w:val="24"/>
            <w:szCs w:val="24"/>
          </w:rPr>
          <w:t>smoothout</w:t>
        </w:r>
        <w:proofErr w:type="spellEnd"/>
        <w:r w:rsidR="00372C33">
          <w:rPr>
            <w:i/>
            <w:iCs/>
            <w:sz w:val="24"/>
            <w:szCs w:val="24"/>
          </w:rPr>
          <w:t xml:space="preserve">() </w:t>
        </w:r>
        <w:r w:rsidR="00372C33">
          <w:rPr>
            <w:sz w:val="24"/>
            <w:szCs w:val="24"/>
          </w:rPr>
          <w:t>function with 100 iterations.</w:t>
        </w:r>
      </w:ins>
      <w:del w:id="81" w:author="Hayden Schilling" w:date="2020-11-29T16:29:00Z">
        <w:r w:rsidR="00BE6674" w:rsidDel="00372C33">
          <w:rPr>
            <w:sz w:val="24"/>
            <w:szCs w:val="24"/>
          </w:rPr>
          <w:delText xml:space="preserve"> Briefly</w:delText>
        </w:r>
        <w:r w:rsidR="001C7117" w:rsidDel="00372C33">
          <w:rPr>
            <w:sz w:val="24"/>
            <w:szCs w:val="24"/>
          </w:rPr>
          <w:delText>,</w:delText>
        </w:r>
      </w:del>
      <w:r w:rsidR="00BE6674">
        <w:rPr>
          <w:sz w:val="24"/>
          <w:szCs w:val="24"/>
        </w:rPr>
        <w:t xml:space="preserve"> </w:t>
      </w:r>
      <w:del w:id="82" w:author="Hayden Schilling" w:date="2020-11-29T16:29:00Z">
        <w:r w:rsidR="00BE6674" w:rsidDel="00372C33">
          <w:rPr>
            <w:sz w:val="24"/>
            <w:szCs w:val="24"/>
          </w:rPr>
          <w:delText>t</w:delText>
        </w:r>
      </w:del>
      <w:ins w:id="83" w:author="Hayden Schilling" w:date="2020-11-29T16:29:00Z">
        <w:r w:rsidR="00372C33">
          <w:rPr>
            <w:sz w:val="24"/>
            <w:szCs w:val="24"/>
          </w:rPr>
          <w:t>T</w:t>
        </w:r>
      </w:ins>
      <w:r w:rsidR="00BE6674">
        <w:rPr>
          <w:sz w:val="24"/>
          <w:szCs w:val="24"/>
        </w:rPr>
        <w:t xml:space="preserve">he wavelet method </w:t>
      </w:r>
      <w:ins w:id="84" w:author="Hayden Schilling" w:date="2020-11-29T16:29:00Z">
        <w:r w:rsidR="00372C33">
          <w:rPr>
            <w:sz w:val="24"/>
            <w:szCs w:val="24"/>
          </w:rPr>
          <w:t xml:space="preserve">then </w:t>
        </w:r>
      </w:ins>
      <w:r w:rsidR="00522A93">
        <w:rPr>
          <w:sz w:val="24"/>
          <w:szCs w:val="24"/>
        </w:rPr>
        <w:t>fit</w:t>
      </w:r>
      <w:ins w:id="85" w:author="Hayden Schilling" w:date="2020-11-29T16:29:00Z">
        <w:r w:rsidR="00372C33">
          <w:rPr>
            <w:sz w:val="24"/>
            <w:szCs w:val="24"/>
          </w:rPr>
          <w:t>ted</w:t>
        </w:r>
      </w:ins>
      <w:del w:id="86" w:author="Hayden Schilling" w:date="2020-11-29T16:29:00Z">
        <w:r w:rsidR="00522A93" w:rsidDel="00372C33">
          <w:rPr>
            <w:sz w:val="24"/>
            <w:szCs w:val="24"/>
          </w:rPr>
          <w:delText>s</w:delText>
        </w:r>
      </w:del>
      <w:r w:rsidR="00522A93">
        <w:rPr>
          <w:sz w:val="24"/>
          <w:szCs w:val="24"/>
        </w:rPr>
        <w:t xml:space="preserve"> a series of approximating </w:t>
      </w:r>
      <w:r w:rsidR="00522A93" w:rsidRPr="00880750">
        <w:rPr>
          <w:sz w:val="24"/>
          <w:szCs w:val="24"/>
        </w:rPr>
        <w:t>functions within restricted domains to quantify the outline shapes (</w:t>
      </w:r>
      <w:proofErr w:type="spellStart"/>
      <w:r w:rsidR="00522A93" w:rsidRPr="00880750">
        <w:rPr>
          <w:sz w:val="24"/>
          <w:szCs w:val="24"/>
        </w:rPr>
        <w:t>Graps</w:t>
      </w:r>
      <w:proofErr w:type="spellEnd"/>
      <w:r w:rsidR="00522A93" w:rsidRPr="00880750">
        <w:rPr>
          <w:sz w:val="24"/>
          <w:szCs w:val="24"/>
        </w:rPr>
        <w:t xml:space="preserve"> 1995).</w:t>
      </w:r>
      <w:r w:rsidR="00E0619F" w:rsidRPr="00880750">
        <w:rPr>
          <w:sz w:val="24"/>
          <w:szCs w:val="24"/>
        </w:rPr>
        <w:t xml:space="preserve"> </w:t>
      </w:r>
      <w:bookmarkEnd w:id="78"/>
      <w:r w:rsidR="00E0619F" w:rsidRPr="00880750">
        <w:rPr>
          <w:sz w:val="24"/>
          <w:szCs w:val="24"/>
        </w:rPr>
        <w:t xml:space="preserve">The </w:t>
      </w:r>
      <w:r w:rsidR="00880750" w:rsidRPr="00880750">
        <w:rPr>
          <w:sz w:val="24"/>
          <w:szCs w:val="24"/>
        </w:rPr>
        <w:t>elliptical Fourier</w:t>
      </w:r>
      <w:r w:rsidR="00E0619F" w:rsidRPr="00880750">
        <w:rPr>
          <w:sz w:val="24"/>
          <w:szCs w:val="24"/>
        </w:rPr>
        <w:t xml:space="preserve"> method </w:t>
      </w:r>
      <w:r w:rsidR="00880750" w:rsidRPr="00880750">
        <w:rPr>
          <w:sz w:val="24"/>
          <w:szCs w:val="24"/>
        </w:rPr>
        <w:t>by contrast fit</w:t>
      </w:r>
      <w:del w:id="87" w:author="Hayden Schilling" w:date="2020-11-29T16:29:00Z">
        <w:r w:rsidR="00880750" w:rsidRPr="00880750" w:rsidDel="00372C33">
          <w:rPr>
            <w:sz w:val="24"/>
            <w:szCs w:val="24"/>
          </w:rPr>
          <w:delText>s</w:delText>
        </w:r>
      </w:del>
      <w:ins w:id="88" w:author="Hayden Schilling" w:date="2020-11-29T16:29:00Z">
        <w:r w:rsidR="00372C33">
          <w:rPr>
            <w:sz w:val="24"/>
            <w:szCs w:val="24"/>
          </w:rPr>
          <w:t>ted</w:t>
        </w:r>
      </w:ins>
      <w:r w:rsidR="00880750" w:rsidRPr="00880750">
        <w:rPr>
          <w:sz w:val="24"/>
          <w:szCs w:val="24"/>
        </w:rPr>
        <w:t xml:space="preserve"> </w:t>
      </w:r>
      <w:proofErr w:type="gramStart"/>
      <w:r w:rsidR="00880750" w:rsidRPr="00880750">
        <w:rPr>
          <w:sz w:val="24"/>
          <w:szCs w:val="24"/>
        </w:rPr>
        <w:t>a number of</w:t>
      </w:r>
      <w:proofErr w:type="gramEnd"/>
      <w:r w:rsidR="00880750" w:rsidRPr="00880750">
        <w:rPr>
          <w:sz w:val="24"/>
          <w:szCs w:val="24"/>
        </w:rPr>
        <w:t xml:space="preserve"> harmonic functions to capture crenulations and lobes on the</w:t>
      </w:r>
      <w:r w:rsidR="00880750">
        <w:rPr>
          <w:sz w:val="24"/>
          <w:szCs w:val="24"/>
        </w:rPr>
        <w:t xml:space="preserve"> edges of the otoliths</w:t>
      </w:r>
      <w:r w:rsidR="00CA6F42">
        <w:rPr>
          <w:sz w:val="24"/>
          <w:szCs w:val="24"/>
        </w:rPr>
        <w:t xml:space="preserve"> (Tracey et al. 2006)</w:t>
      </w:r>
      <w:r w:rsidR="00E0619F">
        <w:rPr>
          <w:sz w:val="24"/>
          <w:szCs w:val="24"/>
        </w:rPr>
        <w:t>.</w:t>
      </w:r>
      <w:r w:rsidR="00522A93">
        <w:rPr>
          <w:sz w:val="24"/>
          <w:szCs w:val="24"/>
        </w:rPr>
        <w:t xml:space="preserve"> </w:t>
      </w:r>
      <w:bookmarkStart w:id="89" w:name="_Hlk57559972"/>
      <w:r w:rsidR="00E0619F">
        <w:rPr>
          <w:sz w:val="24"/>
          <w:szCs w:val="24"/>
        </w:rPr>
        <w:t>Both methods</w:t>
      </w:r>
      <w:r w:rsidR="00522A93">
        <w:rPr>
          <w:sz w:val="24"/>
          <w:szCs w:val="24"/>
        </w:rPr>
        <w:t xml:space="preserve"> result in coefficients which can be used to quantify the shape.</w:t>
      </w:r>
      <w:r w:rsidR="009967F2">
        <w:rPr>
          <w:sz w:val="24"/>
          <w:szCs w:val="24"/>
        </w:rPr>
        <w:t xml:space="preserve"> </w:t>
      </w:r>
      <w:del w:id="90" w:author="Hayden Schilling" w:date="2020-11-29T14:44:00Z">
        <w:r w:rsidR="00E0619F" w:rsidDel="00235D51">
          <w:rPr>
            <w:sz w:val="24"/>
            <w:szCs w:val="24"/>
          </w:rPr>
          <w:delText>The wavelet method was found to more accurately reproduce the shape of the otoliths</w:delText>
        </w:r>
        <w:r w:rsidR="002C01FE" w:rsidDel="00235D51">
          <w:rPr>
            <w:sz w:val="24"/>
            <w:szCs w:val="24"/>
          </w:rPr>
          <w:delText xml:space="preserve"> and there</w:delText>
        </w:r>
        <w:r w:rsidR="00E0619F" w:rsidDel="00235D51">
          <w:rPr>
            <w:sz w:val="24"/>
            <w:szCs w:val="24"/>
          </w:rPr>
          <w:delText xml:space="preserve"> was used for the remaining analysis.</w:delText>
        </w:r>
      </w:del>
      <w:ins w:id="91" w:author="Hayden Schilling" w:date="2020-11-29T14:44:00Z">
        <w:r w:rsidR="00235D51" w:rsidRPr="00AA122B">
          <w:rPr>
            <w:sz w:val="24"/>
            <w:szCs w:val="24"/>
          </w:rPr>
          <w:t xml:space="preserve">Using 10 </w:t>
        </w:r>
        <w:r w:rsidR="00235D51" w:rsidRPr="00880750">
          <w:rPr>
            <w:sz w:val="24"/>
            <w:szCs w:val="24"/>
          </w:rPr>
          <w:t>wavelets (63 wavelet coefficients), &gt;99 % of otolith shape was explained as opposed to the elliptical Fourier transformed coefficients which were only able to reproduce 95% of the shape</w:t>
        </w:r>
        <w:r w:rsidR="00235D51">
          <w:rPr>
            <w:sz w:val="24"/>
            <w:szCs w:val="24"/>
          </w:rPr>
          <w:t xml:space="preserve"> (Fourier transformed results not shown)</w:t>
        </w:r>
      </w:ins>
      <w:ins w:id="92" w:author="Hayden Schilling" w:date="2020-11-29T16:29:00Z">
        <w:r w:rsidR="00372C33">
          <w:rPr>
            <w:sz w:val="24"/>
            <w:szCs w:val="24"/>
          </w:rPr>
          <w:t xml:space="preserve"> and we therefore </w:t>
        </w:r>
      </w:ins>
      <w:ins w:id="93" w:author="Hayden Schilling" w:date="2020-11-29T16:30:00Z">
        <w:r w:rsidR="00372C33">
          <w:rPr>
            <w:sz w:val="24"/>
            <w:szCs w:val="24"/>
          </w:rPr>
          <w:t>proceeded</w:t>
        </w:r>
      </w:ins>
      <w:ins w:id="94" w:author="Hayden Schilling" w:date="2020-11-29T16:29:00Z">
        <w:r w:rsidR="00372C33">
          <w:rPr>
            <w:sz w:val="24"/>
            <w:szCs w:val="24"/>
          </w:rPr>
          <w:t xml:space="preserve"> on</w:t>
        </w:r>
      </w:ins>
      <w:ins w:id="95" w:author="Hayden Schilling" w:date="2020-11-29T16:30:00Z">
        <w:r w:rsidR="00372C33">
          <w:rPr>
            <w:sz w:val="24"/>
            <w:szCs w:val="24"/>
          </w:rPr>
          <w:t>ly with the wavelet analysis.</w:t>
        </w:r>
      </w:ins>
    </w:p>
    <w:bookmarkEnd w:id="89"/>
    <w:p w14:paraId="260193EC" w14:textId="177E7EB2" w:rsidR="00185B87" w:rsidRPr="00AA122B" w:rsidRDefault="00185B87" w:rsidP="004753C2">
      <w:pPr>
        <w:spacing w:line="360" w:lineRule="auto"/>
        <w:ind w:firstLine="720"/>
        <w:rPr>
          <w:sz w:val="24"/>
          <w:szCs w:val="24"/>
        </w:rPr>
      </w:pPr>
      <w:r w:rsidRPr="00AA122B">
        <w:rPr>
          <w:sz w:val="24"/>
          <w:szCs w:val="24"/>
        </w:rPr>
        <w:t xml:space="preserve">To visualise the difference in mean shape between the three sites, the mean shape was reconstructed using the mean wavelets for each site. Wavelet coefficients were standardised for fish length as per </w:t>
      </w:r>
      <w:r w:rsidRPr="00AA122B">
        <w:rPr>
          <w:sz w:val="24"/>
          <w:szCs w:val="24"/>
        </w:rPr>
        <w:fldChar w:fldCharType="begin"/>
      </w:r>
      <w:r w:rsidRPr="00AA122B">
        <w:rPr>
          <w:sz w:val="24"/>
          <w:szCs w:val="24"/>
        </w:rPr>
        <w:instrText xml:space="preserve"> ADDIN EN.CITE &lt;EndNote&gt;&lt;Cite AuthorYear="1"&gt;&lt;Author&gt;Libungan&lt;/Author&gt;&lt;Year&gt;2015&lt;/Year&gt;&lt;RecNum&gt;183&lt;/RecNum&gt;&lt;DisplayText&gt;Libungan and Pálsson (2015)&lt;/DisplayText&gt;&lt;record&gt;&lt;rec-number&gt;183&lt;/rec-number&gt;&lt;foreign-keys&gt;&lt;key app="EN" db-id="tpvtxxttc2dzapezfe4xfz5nxr9at0sv9zrz" timestamp="1484709190"&gt;183&lt;/key&gt;&lt;/foreign-keys&gt;&lt;ref-type name="Journal Article"&gt;17&lt;/ref-type&gt;&lt;contributors&gt;&lt;authors&gt;&lt;author&gt;Libungan, Lísa Anne&lt;/author&gt;&lt;author&gt;Pálsson, Snæbjörn&lt;/author&gt;&lt;/authors&gt;&lt;/contributors&gt;&lt;titles&gt;&lt;title&gt;ShapeR: an R package to study otolith shape variation among fish populations&lt;/title&gt;&lt;secondary-title&gt;PloS one&lt;/secondary-title&gt;&lt;/titles&gt;&lt;periodical&gt;&lt;full-title&gt;PLOS ONE&lt;/full-title&gt;&lt;/periodical&gt;&lt;pages&gt;e0121102&lt;/pages&gt;&lt;volume&gt;10&lt;/volume&gt;&lt;number&gt;3&lt;/number&gt;&lt;dates&gt;&lt;year&gt;2015&lt;/year&gt;&lt;/dates&gt;&lt;isbn&gt;1932-6203&lt;/isbn&gt;&lt;urls&gt;&lt;/urls&gt;&lt;/record&gt;&lt;/Cite&gt;&lt;/EndNote&gt;</w:instrText>
      </w:r>
      <w:r w:rsidRPr="00AA122B">
        <w:rPr>
          <w:sz w:val="24"/>
          <w:szCs w:val="24"/>
        </w:rPr>
        <w:fldChar w:fldCharType="separate"/>
      </w:r>
      <w:r w:rsidRPr="00AA122B">
        <w:rPr>
          <w:noProof/>
          <w:sz w:val="24"/>
          <w:szCs w:val="24"/>
        </w:rPr>
        <w:t>Libungan and Pálsson (2015)</w:t>
      </w:r>
      <w:r w:rsidRPr="00AA122B">
        <w:rPr>
          <w:sz w:val="24"/>
          <w:szCs w:val="24"/>
        </w:rPr>
        <w:fldChar w:fldCharType="end"/>
      </w:r>
      <w:r w:rsidRPr="00AA122B">
        <w:rPr>
          <w:sz w:val="24"/>
          <w:szCs w:val="24"/>
        </w:rPr>
        <w:t xml:space="preserve"> before analysis to test for differences between the three sites.</w:t>
      </w:r>
    </w:p>
    <w:p w14:paraId="072603DA" w14:textId="77777777" w:rsidR="002F295A" w:rsidRDefault="002F295A" w:rsidP="004753C2">
      <w:pPr>
        <w:spacing w:line="360" w:lineRule="auto"/>
        <w:rPr>
          <w:bCs/>
          <w:i/>
          <w:iCs/>
          <w:sz w:val="24"/>
          <w:szCs w:val="24"/>
        </w:rPr>
      </w:pPr>
    </w:p>
    <w:p w14:paraId="74B00981" w14:textId="12E3F5D3" w:rsidR="00D72D70" w:rsidRPr="00126D6C" w:rsidRDefault="001A4AE2" w:rsidP="004753C2">
      <w:pPr>
        <w:spacing w:line="360" w:lineRule="auto"/>
        <w:rPr>
          <w:bCs/>
          <w:i/>
          <w:iCs/>
          <w:sz w:val="24"/>
          <w:szCs w:val="24"/>
        </w:rPr>
      </w:pPr>
      <w:r>
        <w:rPr>
          <w:bCs/>
          <w:i/>
          <w:iCs/>
          <w:sz w:val="24"/>
          <w:szCs w:val="24"/>
        </w:rPr>
        <w:t xml:space="preserve">2.3 </w:t>
      </w:r>
      <w:r w:rsidR="00D72D70" w:rsidRPr="00126D6C">
        <w:rPr>
          <w:bCs/>
          <w:i/>
          <w:iCs/>
          <w:sz w:val="24"/>
          <w:szCs w:val="24"/>
        </w:rPr>
        <w:t>Otolith chemistry</w:t>
      </w:r>
    </w:p>
    <w:p w14:paraId="0E650EA2" w14:textId="78B8A82F" w:rsidR="00D72D70" w:rsidRPr="00AA122B" w:rsidRDefault="00CD6D75" w:rsidP="004753C2">
      <w:pPr>
        <w:spacing w:after="0" w:line="360" w:lineRule="auto"/>
        <w:ind w:firstLine="720"/>
        <w:rPr>
          <w:rFonts w:cstheme="minorHAnsi"/>
          <w:sz w:val="24"/>
          <w:szCs w:val="24"/>
        </w:rPr>
      </w:pPr>
      <w:r w:rsidRPr="00CD6D75">
        <w:rPr>
          <w:rFonts w:cstheme="minorHAnsi"/>
          <w:sz w:val="24"/>
          <w:szCs w:val="24"/>
        </w:rPr>
        <w:t xml:space="preserve">To remove </w:t>
      </w:r>
      <w:r>
        <w:rPr>
          <w:rFonts w:cstheme="minorHAnsi"/>
          <w:sz w:val="24"/>
          <w:szCs w:val="24"/>
        </w:rPr>
        <w:t xml:space="preserve">any </w:t>
      </w:r>
      <w:r w:rsidRPr="00CD6D75">
        <w:rPr>
          <w:rFonts w:cstheme="minorHAnsi"/>
          <w:sz w:val="24"/>
          <w:szCs w:val="24"/>
        </w:rPr>
        <w:t>surface contamination, otoliths were soaked in 3 % hydrogen peroxide for 5 min and immersed for 5 min in 1 % HNO3. Otoliths were then flooded with ultra-pure water for 5 min to remove the acid. After decontamination, the otoliths were dried under a laminar flow hood and weighed to the nearest 0.1 mg (</w:t>
      </w:r>
      <w:proofErr w:type="spellStart"/>
      <w:r w:rsidRPr="00CD6D75">
        <w:rPr>
          <w:rFonts w:cstheme="minorHAnsi"/>
          <w:sz w:val="24"/>
          <w:szCs w:val="24"/>
        </w:rPr>
        <w:t>Turan</w:t>
      </w:r>
      <w:proofErr w:type="spellEnd"/>
      <w:r w:rsidRPr="00CD6D75">
        <w:rPr>
          <w:rFonts w:cstheme="minorHAnsi"/>
          <w:sz w:val="24"/>
          <w:szCs w:val="24"/>
        </w:rPr>
        <w:t xml:space="preserve"> 2006; Khan et al. 2012).</w:t>
      </w:r>
      <w:r>
        <w:rPr>
          <w:rFonts w:cstheme="minorHAnsi"/>
          <w:sz w:val="24"/>
          <w:szCs w:val="24"/>
        </w:rPr>
        <w:t xml:space="preserve"> </w:t>
      </w:r>
      <w:r w:rsidR="001D56B1">
        <w:rPr>
          <w:rFonts w:cstheme="minorHAnsi"/>
          <w:sz w:val="24"/>
          <w:szCs w:val="24"/>
        </w:rPr>
        <w:t>For analysis, t</w:t>
      </w:r>
      <w:r w:rsidR="001D56B1" w:rsidRPr="001D56B1">
        <w:rPr>
          <w:rFonts w:cstheme="minorHAnsi"/>
          <w:sz w:val="24"/>
          <w:szCs w:val="24"/>
        </w:rPr>
        <w:t>he decontaminated otoliths were dissolved in 10 ml of 37 % HNO</w:t>
      </w:r>
      <w:r w:rsidR="001D56B1" w:rsidRPr="001D56B1">
        <w:rPr>
          <w:rFonts w:cstheme="minorHAnsi"/>
          <w:sz w:val="24"/>
          <w:szCs w:val="24"/>
          <w:vertAlign w:val="subscript"/>
        </w:rPr>
        <w:t>3</w:t>
      </w:r>
      <w:r w:rsidR="001D56B1" w:rsidRPr="001D56B1">
        <w:rPr>
          <w:rFonts w:cstheme="minorHAnsi"/>
          <w:sz w:val="24"/>
          <w:szCs w:val="24"/>
        </w:rPr>
        <w:t xml:space="preserve"> and the volume was brought up to 25 ml with Milli Q water. </w:t>
      </w:r>
      <w:r w:rsidR="00657EB2" w:rsidRPr="00AA122B">
        <w:rPr>
          <w:rFonts w:cstheme="minorHAnsi"/>
          <w:sz w:val="24"/>
          <w:szCs w:val="24"/>
        </w:rPr>
        <w:t xml:space="preserve">Elemental composition of whole otoliths </w:t>
      </w:r>
      <w:proofErr w:type="gramStart"/>
      <w:r w:rsidR="00657EB2" w:rsidRPr="00AA122B">
        <w:rPr>
          <w:rFonts w:cstheme="minorHAnsi"/>
          <w:sz w:val="24"/>
          <w:szCs w:val="24"/>
        </w:rPr>
        <w:t>were</w:t>
      </w:r>
      <w:proofErr w:type="gramEnd"/>
      <w:r w:rsidR="00657EB2" w:rsidRPr="00AA122B">
        <w:rPr>
          <w:rFonts w:cstheme="minorHAnsi"/>
          <w:sz w:val="24"/>
          <w:szCs w:val="24"/>
        </w:rPr>
        <w:t xml:space="preserve"> analysed using inductively coupled plasma atomic emission spectrometry (ICP–AES; Thermo Electron IRIS Intrepid II XSP DUO)</w:t>
      </w:r>
      <w:r w:rsidR="00992510">
        <w:rPr>
          <w:rFonts w:cstheme="minorHAnsi"/>
          <w:sz w:val="24"/>
          <w:szCs w:val="24"/>
        </w:rPr>
        <w:t xml:space="preserve">. </w:t>
      </w:r>
      <w:r w:rsidR="00992510" w:rsidRPr="00AA122B">
        <w:rPr>
          <w:rFonts w:cstheme="minorHAnsi"/>
          <w:sz w:val="24"/>
          <w:szCs w:val="24"/>
        </w:rPr>
        <w:t>Blank samples were used to correct for background noise in readings and to calculate limits</w:t>
      </w:r>
      <w:r w:rsidR="00992510">
        <w:rPr>
          <w:rFonts w:cstheme="minorHAnsi"/>
          <w:sz w:val="24"/>
          <w:szCs w:val="24"/>
        </w:rPr>
        <w:t xml:space="preserve"> of detection</w:t>
      </w:r>
      <w:r w:rsidR="00992510" w:rsidRPr="00AA122B">
        <w:rPr>
          <w:rFonts w:cstheme="minorHAnsi"/>
          <w:sz w:val="24"/>
          <w:szCs w:val="24"/>
        </w:rPr>
        <w:t xml:space="preserve">. </w:t>
      </w:r>
      <w:r w:rsidR="00657EB2" w:rsidRPr="00AA122B">
        <w:rPr>
          <w:rFonts w:cstheme="minorHAnsi"/>
          <w:sz w:val="24"/>
          <w:szCs w:val="24"/>
        </w:rPr>
        <w:t>The elements</w:t>
      </w:r>
      <w:r w:rsidR="000D278C">
        <w:rPr>
          <w:rFonts w:cstheme="minorHAnsi"/>
          <w:sz w:val="24"/>
          <w:szCs w:val="24"/>
        </w:rPr>
        <w:t xml:space="preserve"> (and </w:t>
      </w:r>
      <w:r w:rsidR="000D278C">
        <w:rPr>
          <w:rFonts w:cstheme="minorHAnsi"/>
          <w:sz w:val="24"/>
          <w:szCs w:val="24"/>
        </w:rPr>
        <w:lastRenderedPageBreak/>
        <w:t>detection limits in ppm)</w:t>
      </w:r>
      <w:r w:rsidR="00657EB2" w:rsidRPr="00AA122B">
        <w:rPr>
          <w:rFonts w:cstheme="minorHAnsi"/>
          <w:sz w:val="24"/>
          <w:szCs w:val="24"/>
        </w:rPr>
        <w:t xml:space="preserve"> measured from the otoliths included: Ca</w:t>
      </w:r>
      <w:r w:rsidR="000D278C">
        <w:rPr>
          <w:rFonts w:cstheme="minorHAnsi"/>
          <w:sz w:val="24"/>
          <w:szCs w:val="24"/>
        </w:rPr>
        <w:t xml:space="preserve"> (0.005)</w:t>
      </w:r>
      <w:r w:rsidR="00657EB2" w:rsidRPr="00AA122B">
        <w:rPr>
          <w:rFonts w:cstheme="minorHAnsi"/>
          <w:sz w:val="24"/>
          <w:szCs w:val="24"/>
        </w:rPr>
        <w:t>, Na</w:t>
      </w:r>
      <w:r w:rsidR="000D278C">
        <w:rPr>
          <w:rFonts w:cstheme="minorHAnsi"/>
          <w:sz w:val="24"/>
          <w:szCs w:val="24"/>
        </w:rPr>
        <w:t xml:space="preserve"> (0.05)</w:t>
      </w:r>
      <w:r w:rsidR="00657EB2" w:rsidRPr="00AA122B">
        <w:rPr>
          <w:rFonts w:cstheme="minorHAnsi"/>
          <w:sz w:val="24"/>
          <w:szCs w:val="24"/>
        </w:rPr>
        <w:t>, Mg</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Sr</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Ba</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Mn</w:t>
      </w:r>
      <w:r w:rsidR="000D278C">
        <w:rPr>
          <w:rFonts w:cstheme="minorHAnsi"/>
          <w:sz w:val="24"/>
          <w:szCs w:val="24"/>
        </w:rPr>
        <w:t xml:space="preserve"> (</w:t>
      </w:r>
      <w:r w:rsidR="000D278C" w:rsidRPr="000D278C">
        <w:rPr>
          <w:rFonts w:cstheme="minorHAnsi"/>
          <w:sz w:val="24"/>
          <w:szCs w:val="24"/>
        </w:rPr>
        <w:t>0.001</w:t>
      </w:r>
      <w:r w:rsidR="000D278C">
        <w:rPr>
          <w:rFonts w:cstheme="minorHAnsi"/>
          <w:sz w:val="24"/>
          <w:szCs w:val="24"/>
        </w:rPr>
        <w:t>)</w:t>
      </w:r>
      <w:r w:rsidR="00657EB2" w:rsidRPr="00AA122B">
        <w:rPr>
          <w:rFonts w:cstheme="minorHAnsi"/>
          <w:sz w:val="24"/>
          <w:szCs w:val="24"/>
        </w:rPr>
        <w:t>, Fe</w:t>
      </w:r>
      <w:r w:rsidR="000D278C">
        <w:rPr>
          <w:rFonts w:cstheme="minorHAnsi"/>
          <w:sz w:val="24"/>
          <w:szCs w:val="24"/>
        </w:rPr>
        <w:t xml:space="preserve"> (</w:t>
      </w:r>
      <w:r w:rsidR="000D278C" w:rsidRPr="000D278C">
        <w:rPr>
          <w:rFonts w:cstheme="minorHAnsi"/>
          <w:sz w:val="24"/>
          <w:szCs w:val="24"/>
        </w:rPr>
        <w:t>0.005</w:t>
      </w:r>
      <w:r w:rsidR="000D278C">
        <w:rPr>
          <w:rFonts w:cstheme="minorHAnsi"/>
          <w:sz w:val="24"/>
          <w:szCs w:val="24"/>
        </w:rPr>
        <w:t>)</w:t>
      </w:r>
      <w:r w:rsidR="00657EB2" w:rsidRPr="00AA122B">
        <w:rPr>
          <w:rFonts w:cstheme="minorHAnsi"/>
          <w:sz w:val="24"/>
          <w:szCs w:val="24"/>
        </w:rPr>
        <w:t>, Pb</w:t>
      </w:r>
      <w:r w:rsidR="000D278C">
        <w:rPr>
          <w:rFonts w:cstheme="minorHAnsi"/>
          <w:sz w:val="24"/>
          <w:szCs w:val="24"/>
        </w:rPr>
        <w:t xml:space="preserve"> (</w:t>
      </w:r>
      <w:r w:rsidR="000D7412" w:rsidRPr="000D7412">
        <w:rPr>
          <w:rFonts w:cstheme="minorHAnsi"/>
          <w:sz w:val="24"/>
          <w:szCs w:val="24"/>
        </w:rPr>
        <w:t>0.05</w:t>
      </w:r>
      <w:r w:rsidR="000D278C">
        <w:rPr>
          <w:rFonts w:cstheme="minorHAnsi"/>
          <w:sz w:val="24"/>
          <w:szCs w:val="24"/>
        </w:rPr>
        <w:t>)</w:t>
      </w:r>
      <w:r w:rsidR="00657EB2" w:rsidRPr="00AA122B">
        <w:rPr>
          <w:rFonts w:cstheme="minorHAnsi"/>
          <w:sz w:val="24"/>
          <w:szCs w:val="24"/>
        </w:rPr>
        <w:t>, Ni</w:t>
      </w:r>
      <w:r w:rsidR="000D7412">
        <w:rPr>
          <w:rFonts w:cstheme="minorHAnsi"/>
          <w:sz w:val="24"/>
          <w:szCs w:val="24"/>
        </w:rPr>
        <w:t xml:space="preserve"> (0.005)</w:t>
      </w:r>
      <w:r w:rsidR="00657EB2" w:rsidRPr="00AA122B">
        <w:rPr>
          <w:rFonts w:cstheme="minorHAnsi"/>
          <w:sz w:val="24"/>
          <w:szCs w:val="24"/>
        </w:rPr>
        <w:t>, Zn</w:t>
      </w:r>
      <w:r w:rsidR="000D7412">
        <w:rPr>
          <w:rFonts w:cstheme="minorHAnsi"/>
          <w:sz w:val="24"/>
          <w:szCs w:val="24"/>
        </w:rPr>
        <w:t xml:space="preserve"> (0.005)</w:t>
      </w:r>
      <w:r w:rsidR="00657EB2" w:rsidRPr="00AA122B">
        <w:rPr>
          <w:rFonts w:cstheme="minorHAnsi"/>
          <w:sz w:val="24"/>
          <w:szCs w:val="24"/>
        </w:rPr>
        <w:t>, Cd</w:t>
      </w:r>
      <w:r w:rsidR="000D7412">
        <w:rPr>
          <w:rFonts w:cstheme="minorHAnsi"/>
          <w:sz w:val="24"/>
          <w:szCs w:val="24"/>
        </w:rPr>
        <w:t xml:space="preserve"> (0.005)</w:t>
      </w:r>
      <w:r w:rsidR="00657EB2" w:rsidRPr="00AA122B">
        <w:rPr>
          <w:rFonts w:cstheme="minorHAnsi"/>
          <w:sz w:val="24"/>
          <w:szCs w:val="24"/>
        </w:rPr>
        <w:t>, Cr</w:t>
      </w:r>
      <w:r w:rsidR="000D7412">
        <w:rPr>
          <w:rFonts w:cstheme="minorHAnsi"/>
          <w:sz w:val="24"/>
          <w:szCs w:val="24"/>
        </w:rPr>
        <w:t xml:space="preserve"> (0.005)</w:t>
      </w:r>
      <w:r w:rsidR="00657EB2" w:rsidRPr="00AA122B">
        <w:rPr>
          <w:rFonts w:cstheme="minorHAnsi"/>
          <w:sz w:val="24"/>
          <w:szCs w:val="24"/>
        </w:rPr>
        <w:t xml:space="preserve"> and K</w:t>
      </w:r>
      <w:r w:rsidR="000D7412">
        <w:rPr>
          <w:rFonts w:cstheme="minorHAnsi"/>
          <w:sz w:val="24"/>
          <w:szCs w:val="24"/>
        </w:rPr>
        <w:t xml:space="preserve"> (0.1)</w:t>
      </w:r>
      <w:r w:rsidR="00657EB2" w:rsidRPr="00AA122B">
        <w:rPr>
          <w:rFonts w:cstheme="minorHAnsi"/>
          <w:sz w:val="24"/>
          <w:szCs w:val="24"/>
        </w:rPr>
        <w:t>. All elements were consistently above minimum detectio</w:t>
      </w:r>
      <w:r w:rsidR="00155C64">
        <w:rPr>
          <w:rFonts w:cstheme="minorHAnsi"/>
          <w:sz w:val="24"/>
          <w:szCs w:val="24"/>
        </w:rPr>
        <w:t xml:space="preserve">n levels. Internal standards </w:t>
      </w:r>
      <w:r w:rsidR="00657EB2" w:rsidRPr="00AA122B">
        <w:rPr>
          <w:rFonts w:cstheme="minorHAnsi"/>
          <w:sz w:val="24"/>
          <w:szCs w:val="24"/>
        </w:rPr>
        <w:t xml:space="preserve">Indium (In) and Gallium (Ga) were added in samples and blanks, which were used to correct for the remaining matrix effect and to compensate for instrument drift. Multi elemental standards were prepared with high purity ICP multi-element standard solution IV </w:t>
      </w:r>
      <w:proofErr w:type="spellStart"/>
      <w:r w:rsidR="00657EB2" w:rsidRPr="00AA122B">
        <w:rPr>
          <w:rFonts w:cstheme="minorHAnsi"/>
          <w:sz w:val="24"/>
          <w:szCs w:val="24"/>
        </w:rPr>
        <w:t>certiPUR</w:t>
      </w:r>
      <w:proofErr w:type="spellEnd"/>
      <w:r w:rsidR="00657EB2" w:rsidRPr="00AA122B">
        <w:rPr>
          <w:rFonts w:cstheme="minorHAnsi"/>
          <w:sz w:val="24"/>
          <w:szCs w:val="24"/>
        </w:rPr>
        <w:t xml:space="preserve"> (NIST SRM) obtained from Merck (Germany) using Milli-Q water and</w:t>
      </w:r>
      <w:r w:rsidR="00EB7D46">
        <w:rPr>
          <w:rFonts w:cstheme="minorHAnsi"/>
          <w:sz w:val="24"/>
          <w:szCs w:val="24"/>
        </w:rPr>
        <w:t xml:space="preserve"> </w:t>
      </w:r>
      <w:r w:rsidR="00EB7D46" w:rsidRPr="00AA122B">
        <w:rPr>
          <w:rFonts w:cstheme="minorHAnsi"/>
          <w:sz w:val="24"/>
          <w:szCs w:val="24"/>
        </w:rPr>
        <w:t>analytical grade</w:t>
      </w:r>
      <w:r w:rsidR="00657EB2" w:rsidRPr="00AA122B">
        <w:rPr>
          <w:rFonts w:cstheme="minorHAnsi"/>
          <w:sz w:val="24"/>
          <w:szCs w:val="24"/>
        </w:rPr>
        <w:t xml:space="preserve"> 2%</w:t>
      </w:r>
      <w:ins w:id="96" w:author="Hayden Schilling" w:date="2020-11-22T19:18:00Z">
        <w:r w:rsidR="007B3E96">
          <w:rPr>
            <w:rFonts w:cstheme="minorHAnsi"/>
            <w:sz w:val="24"/>
            <w:szCs w:val="24"/>
          </w:rPr>
          <w:t xml:space="preserve"> </w:t>
        </w:r>
      </w:ins>
      <w:r w:rsidR="00657EB2" w:rsidRPr="00AA122B">
        <w:rPr>
          <w:rFonts w:cstheme="minorHAnsi"/>
          <w:sz w:val="24"/>
          <w:szCs w:val="24"/>
        </w:rPr>
        <w:t>v/v HNO</w:t>
      </w:r>
      <w:r w:rsidR="00657EB2" w:rsidRPr="00AA122B">
        <w:rPr>
          <w:rFonts w:cstheme="minorHAnsi"/>
          <w:sz w:val="24"/>
          <w:szCs w:val="24"/>
          <w:vertAlign w:val="subscript"/>
        </w:rPr>
        <w:t>3</w:t>
      </w:r>
      <w:r w:rsidR="00657EB2" w:rsidRPr="00AA122B">
        <w:rPr>
          <w:rFonts w:cstheme="minorHAnsi"/>
          <w:sz w:val="24"/>
          <w:szCs w:val="24"/>
        </w:rPr>
        <w:t xml:space="preserve"> for external calibration. Standards were run every 10 samples. A calibration blank was also prepared in </w:t>
      </w:r>
      <w:r w:rsidR="001C7117">
        <w:rPr>
          <w:rFonts w:cstheme="minorHAnsi"/>
          <w:sz w:val="24"/>
          <w:szCs w:val="24"/>
        </w:rPr>
        <w:t xml:space="preserve">the </w:t>
      </w:r>
      <w:r w:rsidR="00657EB2" w:rsidRPr="00AA122B">
        <w:rPr>
          <w:rFonts w:cstheme="minorHAnsi"/>
          <w:sz w:val="24"/>
          <w:szCs w:val="24"/>
        </w:rPr>
        <w:t>same procedure. The calibration curve was obtained for five points. The concentration of elements in the sample and blank were calculated and expressed as µg</w:t>
      </w:r>
      <w:r w:rsidR="002F295A">
        <w:rPr>
          <w:rFonts w:cstheme="minorHAnsi"/>
          <w:sz w:val="24"/>
          <w:szCs w:val="24"/>
        </w:rPr>
        <w:t xml:space="preserve"> </w:t>
      </w:r>
      <w:r w:rsidR="00657EB2" w:rsidRPr="00AA122B">
        <w:rPr>
          <w:rFonts w:cstheme="minorHAnsi"/>
          <w:sz w:val="24"/>
          <w:szCs w:val="24"/>
        </w:rPr>
        <w:t>g</w:t>
      </w:r>
      <w:r w:rsidR="002F295A">
        <w:rPr>
          <w:rFonts w:cstheme="minorHAnsi"/>
          <w:sz w:val="24"/>
          <w:szCs w:val="24"/>
          <w:vertAlign w:val="superscript"/>
        </w:rPr>
        <w:t>-1</w:t>
      </w:r>
      <w:r w:rsidR="00657EB2" w:rsidRPr="00AA122B">
        <w:rPr>
          <w:rFonts w:cstheme="minorHAnsi"/>
          <w:sz w:val="24"/>
          <w:szCs w:val="24"/>
        </w:rPr>
        <w:t xml:space="preserve"> (ppm) on dry weight basis (</w:t>
      </w:r>
      <w:proofErr w:type="spellStart"/>
      <w:r w:rsidR="00657EB2" w:rsidRPr="00AA122B">
        <w:rPr>
          <w:rFonts w:cstheme="minorHAnsi"/>
          <w:sz w:val="24"/>
          <w:szCs w:val="24"/>
        </w:rPr>
        <w:t>Turan</w:t>
      </w:r>
      <w:proofErr w:type="spellEnd"/>
      <w:r w:rsidR="00657EB2" w:rsidRPr="00AA122B">
        <w:rPr>
          <w:rFonts w:cstheme="minorHAnsi"/>
          <w:sz w:val="24"/>
          <w:szCs w:val="24"/>
        </w:rPr>
        <w:t xml:space="preserve">, 2006; </w:t>
      </w:r>
      <w:proofErr w:type="spellStart"/>
      <w:r w:rsidR="00657EB2" w:rsidRPr="00AA122B">
        <w:rPr>
          <w:rFonts w:cstheme="minorHAnsi"/>
          <w:sz w:val="24"/>
          <w:szCs w:val="24"/>
        </w:rPr>
        <w:t>Miyan</w:t>
      </w:r>
      <w:proofErr w:type="spellEnd"/>
      <w:r w:rsidR="00657EB2" w:rsidRPr="00AA122B">
        <w:rPr>
          <w:rFonts w:cstheme="minorHAnsi"/>
          <w:sz w:val="24"/>
          <w:szCs w:val="24"/>
        </w:rPr>
        <w:t xml:space="preserve"> et al., 2016</w:t>
      </w:r>
      <w:r>
        <w:rPr>
          <w:rFonts w:cstheme="minorHAnsi"/>
          <w:sz w:val="24"/>
          <w:szCs w:val="24"/>
        </w:rPr>
        <w:t>b</w:t>
      </w:r>
      <w:r w:rsidR="00657EB2" w:rsidRPr="00AA122B">
        <w:rPr>
          <w:rFonts w:cstheme="minorHAnsi"/>
          <w:sz w:val="24"/>
          <w:szCs w:val="24"/>
        </w:rPr>
        <w:t xml:space="preserve">). </w:t>
      </w:r>
      <w:r w:rsidR="00D72D70" w:rsidRPr="00AA122B">
        <w:rPr>
          <w:rFonts w:cstheme="minorHAnsi"/>
          <w:sz w:val="24"/>
          <w:szCs w:val="24"/>
        </w:rPr>
        <w:t xml:space="preserve">All elemental concentrations were converted from ppm to ratios of </w:t>
      </w:r>
      <w:proofErr w:type="spellStart"/>
      <w:r w:rsidR="00D72D70" w:rsidRPr="00AA122B">
        <w:rPr>
          <w:rFonts w:cstheme="minorHAnsi"/>
          <w:sz w:val="24"/>
          <w:szCs w:val="24"/>
        </w:rPr>
        <w:t>element:Calcium</w:t>
      </w:r>
      <w:proofErr w:type="spellEnd"/>
      <w:r w:rsidR="00D72D70" w:rsidRPr="00AA122B">
        <w:rPr>
          <w:rFonts w:cstheme="minorHAnsi"/>
          <w:sz w:val="24"/>
          <w:szCs w:val="24"/>
        </w:rPr>
        <w:t xml:space="preserve"> (</w:t>
      </w:r>
      <w:proofErr w:type="spellStart"/>
      <w:proofErr w:type="gramStart"/>
      <w:r w:rsidR="00D72D70" w:rsidRPr="00AA122B">
        <w:rPr>
          <w:rFonts w:cstheme="minorHAnsi"/>
          <w:sz w:val="24"/>
          <w:szCs w:val="24"/>
        </w:rPr>
        <w:t>mmol:mol</w:t>
      </w:r>
      <w:proofErr w:type="spellEnd"/>
      <w:proofErr w:type="gramEnd"/>
      <w:r w:rsidR="00D72D70" w:rsidRPr="00AA122B">
        <w:rPr>
          <w:rFonts w:cstheme="minorHAnsi"/>
          <w:sz w:val="24"/>
          <w:szCs w:val="24"/>
        </w:rPr>
        <w:t xml:space="preserve">) </w:t>
      </w:r>
      <w:r w:rsidR="002B1717" w:rsidRPr="00AA122B">
        <w:rPr>
          <w:rFonts w:cstheme="minorHAnsi"/>
          <w:sz w:val="24"/>
          <w:szCs w:val="24"/>
        </w:rPr>
        <w:t>to control for the size of each analysed otolith</w:t>
      </w:r>
      <w:r w:rsidR="00D72D70" w:rsidRPr="00AA122B">
        <w:rPr>
          <w:rFonts w:cstheme="minorHAnsi"/>
          <w:sz w:val="24"/>
          <w:szCs w:val="24"/>
        </w:rPr>
        <w:t>.</w:t>
      </w:r>
    </w:p>
    <w:p w14:paraId="581D3CBD" w14:textId="77777777" w:rsidR="00D72D70" w:rsidRPr="00AA122B" w:rsidRDefault="00D72D70" w:rsidP="004753C2">
      <w:pPr>
        <w:spacing w:line="360" w:lineRule="auto"/>
        <w:rPr>
          <w:i/>
          <w:iCs/>
          <w:sz w:val="24"/>
          <w:szCs w:val="24"/>
        </w:rPr>
      </w:pPr>
    </w:p>
    <w:p w14:paraId="1D06F372" w14:textId="695161A8" w:rsidR="00740C18" w:rsidRPr="00126D6C" w:rsidRDefault="001A4AE2" w:rsidP="004753C2">
      <w:pPr>
        <w:spacing w:line="360" w:lineRule="auto"/>
        <w:rPr>
          <w:bCs/>
          <w:i/>
          <w:iCs/>
          <w:sz w:val="24"/>
          <w:szCs w:val="24"/>
        </w:rPr>
      </w:pPr>
      <w:r>
        <w:rPr>
          <w:bCs/>
          <w:i/>
          <w:iCs/>
          <w:sz w:val="24"/>
          <w:szCs w:val="24"/>
        </w:rPr>
        <w:t xml:space="preserve">2.4 </w:t>
      </w:r>
      <w:r w:rsidR="00CF4D4A" w:rsidRPr="00126D6C">
        <w:rPr>
          <w:bCs/>
          <w:i/>
          <w:iCs/>
          <w:sz w:val="24"/>
          <w:szCs w:val="24"/>
        </w:rPr>
        <w:t>Statistics</w:t>
      </w:r>
    </w:p>
    <w:p w14:paraId="3DBB3B69" w14:textId="7B15AAFB" w:rsidR="007B3E96" w:rsidRPr="00372C33" w:rsidRDefault="00AB27E4" w:rsidP="00372C33">
      <w:pPr>
        <w:spacing w:line="360" w:lineRule="auto"/>
        <w:ind w:firstLine="720"/>
        <w:rPr>
          <w:ins w:id="97" w:author="Hayden Schilling" w:date="2020-11-22T19:19:00Z"/>
          <w:i/>
          <w:iCs/>
          <w:sz w:val="24"/>
          <w:szCs w:val="24"/>
          <w:rPrChange w:id="98" w:author="Hayden Schilling" w:date="2020-11-29T16:35:00Z">
            <w:rPr>
              <w:ins w:id="99" w:author="Hayden Schilling" w:date="2020-11-22T19:19:00Z"/>
              <w:sz w:val="24"/>
              <w:szCs w:val="24"/>
            </w:rPr>
          </w:rPrChange>
        </w:rPr>
        <w:pPrChange w:id="100" w:author="Hayden Schilling" w:date="2020-11-29T16:35:00Z">
          <w:pPr>
            <w:spacing w:line="360" w:lineRule="auto"/>
            <w:ind w:firstLine="720"/>
          </w:pPr>
        </w:pPrChange>
      </w:pPr>
      <w:r>
        <w:rPr>
          <w:sz w:val="24"/>
          <w:szCs w:val="24"/>
        </w:rPr>
        <w:t xml:space="preserve">All analysis was performed in </w:t>
      </w:r>
      <w:r w:rsidRPr="00AA122B">
        <w:rPr>
          <w:sz w:val="24"/>
          <w:szCs w:val="24"/>
        </w:rPr>
        <w:t xml:space="preserve">R v3.6.0 </w:t>
      </w:r>
      <w:r w:rsidRPr="00AA122B">
        <w:rPr>
          <w:sz w:val="24"/>
          <w:szCs w:val="24"/>
        </w:rPr>
        <w:fldChar w:fldCharType="begin"/>
      </w:r>
      <w:r>
        <w:rPr>
          <w:sz w:val="24"/>
          <w:szCs w:val="24"/>
        </w:rPr>
        <w:instrText xml:space="preserve"> ADDIN EN.CITE &lt;EndNote&gt;&lt;Cite&gt;&lt;Author&gt;R Core Team&lt;/Author&gt;&lt;Year&gt;2019&lt;/Year&gt;&lt;RecNum&gt;53&lt;/RecNum&gt;&lt;DisplayText&gt;(R Core Team, 2019)&lt;/DisplayText&gt;&lt;record&gt;&lt;rec-number&gt;53&lt;/rec-number&gt;&lt;foreign-keys&gt;&lt;key app="EN" db-id="w0atdwrpvva5pherzf2pt0pd0vxf0wadpdrw" timestamp="1558238867"&gt;53&lt;/key&gt;&lt;/foreign-keys&gt;&lt;ref-type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Computing&lt;/publisher&gt;&lt;urls&gt;&lt;/urls&gt;&lt;/record&gt;&lt;/Cite&gt;&lt;/EndNote&gt;</w:instrText>
      </w:r>
      <w:r w:rsidRPr="00AA122B">
        <w:rPr>
          <w:sz w:val="24"/>
          <w:szCs w:val="24"/>
        </w:rPr>
        <w:fldChar w:fldCharType="separate"/>
      </w:r>
      <w:r>
        <w:rPr>
          <w:noProof/>
          <w:sz w:val="24"/>
          <w:szCs w:val="24"/>
        </w:rPr>
        <w:t>(R Core Team, 2019)</w:t>
      </w:r>
      <w:r w:rsidRPr="00AA122B">
        <w:rPr>
          <w:sz w:val="24"/>
          <w:szCs w:val="24"/>
        </w:rPr>
        <w:fldChar w:fldCharType="end"/>
      </w:r>
      <w:r>
        <w:rPr>
          <w:sz w:val="24"/>
          <w:szCs w:val="24"/>
        </w:rPr>
        <w:t xml:space="preserve">. </w:t>
      </w:r>
      <w:ins w:id="101" w:author="Hayden Schilling" w:date="2020-11-25T20:11:00Z">
        <w:r w:rsidR="00092AA9">
          <w:rPr>
            <w:sz w:val="24"/>
            <w:szCs w:val="24"/>
          </w:rPr>
          <w:t>As the initial goal of the paper was to demonstrate the applicability of Multivariate generalised linear models to otolith chemistry and shape data</w:t>
        </w:r>
      </w:ins>
      <w:ins w:id="102" w:author="Hayden Schilling" w:date="2020-11-25T20:12:00Z">
        <w:r w:rsidR="00092AA9">
          <w:rPr>
            <w:sz w:val="24"/>
            <w:szCs w:val="24"/>
          </w:rPr>
          <w:t xml:space="preserve"> it is necessary to </w:t>
        </w:r>
      </w:ins>
      <w:ins w:id="103" w:author="Hayden Schilling" w:date="2020-11-25T20:11:00Z">
        <w:r w:rsidR="00092AA9">
          <w:rPr>
            <w:sz w:val="24"/>
            <w:szCs w:val="24"/>
          </w:rPr>
          <w:t>also show the results of a standard analysis</w:t>
        </w:r>
      </w:ins>
      <w:ins w:id="104" w:author="Hayden Schilling" w:date="2020-11-25T20:12:00Z">
        <w:r w:rsidR="00092AA9">
          <w:rPr>
            <w:sz w:val="24"/>
            <w:szCs w:val="24"/>
          </w:rPr>
          <w:t xml:space="preserve"> method as a baseline</w:t>
        </w:r>
      </w:ins>
      <w:ins w:id="105" w:author="Hayden Schilling" w:date="2020-11-25T20:11:00Z">
        <w:r w:rsidR="00092AA9">
          <w:rPr>
            <w:sz w:val="24"/>
            <w:szCs w:val="24"/>
          </w:rPr>
          <w:t xml:space="preserve">. We choose to use a common distance-based analysis, PERMANOVA with a </w:t>
        </w:r>
        <w:proofErr w:type="spellStart"/>
        <w:r w:rsidR="00092AA9">
          <w:rPr>
            <w:sz w:val="24"/>
            <w:szCs w:val="24"/>
          </w:rPr>
          <w:t>nMDS</w:t>
        </w:r>
        <w:proofErr w:type="spellEnd"/>
        <w:r w:rsidR="00092AA9">
          <w:rPr>
            <w:sz w:val="24"/>
            <w:szCs w:val="24"/>
          </w:rPr>
          <w:t xml:space="preserve"> ordination plot to visualise the differences. </w:t>
        </w:r>
      </w:ins>
      <w:ins w:id="106" w:author="Hayden Schilling" w:date="2020-11-25T20:17:00Z">
        <w:r w:rsidR="00092AA9">
          <w:rPr>
            <w:sz w:val="24"/>
            <w:szCs w:val="24"/>
          </w:rPr>
          <w:t>Using the vegan R package, w</w:t>
        </w:r>
      </w:ins>
      <w:ins w:id="107" w:author="Hayden Schilling" w:date="2020-11-25T20:11:00Z">
        <w:r w:rsidR="00092AA9">
          <w:rPr>
            <w:sz w:val="24"/>
            <w:szCs w:val="24"/>
          </w:rPr>
          <w:t>e created a dissimilarity matrix using Euclidean distances</w:t>
        </w:r>
      </w:ins>
      <w:ins w:id="108" w:author="Hayden Schilling" w:date="2020-11-25T20:12:00Z">
        <w:r w:rsidR="00092AA9">
          <w:rPr>
            <w:sz w:val="24"/>
            <w:szCs w:val="24"/>
          </w:rPr>
          <w:t xml:space="preserve"> as is common for otolith datasets</w:t>
        </w:r>
      </w:ins>
      <w:ins w:id="109" w:author="Hayden Schilling" w:date="2020-11-25T20:16:00Z">
        <w:r w:rsidR="00092AA9">
          <w:rPr>
            <w:sz w:val="24"/>
            <w:szCs w:val="24"/>
          </w:rPr>
          <w:t xml:space="preserve"> using the </w:t>
        </w:r>
      </w:ins>
      <w:ins w:id="110" w:author="Hayden Schilling" w:date="2020-11-25T20:17:00Z">
        <w:r w:rsidR="00092AA9">
          <w:rPr>
            <w:sz w:val="24"/>
            <w:szCs w:val="24"/>
          </w:rPr>
          <w:t>‘</w:t>
        </w:r>
        <w:proofErr w:type="spellStart"/>
        <w:proofErr w:type="gramStart"/>
        <w:r w:rsidR="00092AA9">
          <w:rPr>
            <w:sz w:val="24"/>
            <w:szCs w:val="24"/>
          </w:rPr>
          <w:t>vegdist</w:t>
        </w:r>
        <w:proofErr w:type="spellEnd"/>
        <w:r w:rsidR="00092AA9">
          <w:rPr>
            <w:sz w:val="24"/>
            <w:szCs w:val="24"/>
          </w:rPr>
          <w:t>(</w:t>
        </w:r>
        <w:proofErr w:type="gramEnd"/>
        <w:r w:rsidR="00092AA9">
          <w:rPr>
            <w:sz w:val="24"/>
            <w:szCs w:val="24"/>
          </w:rPr>
          <w:t>)’ function</w:t>
        </w:r>
      </w:ins>
      <w:ins w:id="111" w:author="Hayden Schilling" w:date="2020-11-25T20:12:00Z">
        <w:r w:rsidR="00092AA9">
          <w:rPr>
            <w:sz w:val="24"/>
            <w:szCs w:val="24"/>
          </w:rPr>
          <w:t xml:space="preserve"> (REFS)</w:t>
        </w:r>
      </w:ins>
      <w:ins w:id="112" w:author="Hayden Schilling" w:date="2020-11-25T20:11:00Z">
        <w:r w:rsidR="00092AA9">
          <w:rPr>
            <w:sz w:val="24"/>
            <w:szCs w:val="24"/>
          </w:rPr>
          <w:t xml:space="preserve">. Distance based analyses such as PERMANOVA have an </w:t>
        </w:r>
        <w:proofErr w:type="gramStart"/>
        <w:r w:rsidR="00092AA9">
          <w:rPr>
            <w:sz w:val="24"/>
            <w:szCs w:val="24"/>
          </w:rPr>
          <w:t>often untested</w:t>
        </w:r>
        <w:proofErr w:type="gramEnd"/>
        <w:r w:rsidR="00092AA9">
          <w:rPr>
            <w:sz w:val="24"/>
            <w:szCs w:val="24"/>
          </w:rPr>
          <w:t xml:space="preserve"> assumption of homogeneity of variance between groups. If this assumption is violated</w:t>
        </w:r>
      </w:ins>
      <w:ins w:id="113" w:author="Hayden Schilling" w:date="2020-11-25T20:12:00Z">
        <w:r w:rsidR="00092AA9">
          <w:rPr>
            <w:sz w:val="24"/>
            <w:szCs w:val="24"/>
          </w:rPr>
          <w:t>,</w:t>
        </w:r>
      </w:ins>
      <w:ins w:id="114" w:author="Hayden Schilling" w:date="2020-11-25T20:11:00Z">
        <w:r w:rsidR="00092AA9">
          <w:rPr>
            <w:sz w:val="24"/>
            <w:szCs w:val="24"/>
          </w:rPr>
          <w:t xml:space="preserve"> then it is possible that any differences identified using </w:t>
        </w:r>
        <w:proofErr w:type="gramStart"/>
        <w:r w:rsidR="00092AA9">
          <w:rPr>
            <w:sz w:val="24"/>
            <w:szCs w:val="24"/>
          </w:rPr>
          <w:t>distance based</w:t>
        </w:r>
        <w:proofErr w:type="gramEnd"/>
        <w:r w:rsidR="00092AA9">
          <w:rPr>
            <w:sz w:val="24"/>
            <w:szCs w:val="24"/>
          </w:rPr>
          <w:t xml:space="preserve"> analyses may be differences in variance between groups rather than actual multivariate differences. To check this assumption we performed a dispersion test using the ‘</w:t>
        </w:r>
      </w:ins>
      <w:proofErr w:type="spellStart"/>
      <w:proofErr w:type="gramStart"/>
      <w:ins w:id="115" w:author="Hayden Schilling" w:date="2020-11-25T20:13:00Z">
        <w:r w:rsidR="00092AA9" w:rsidRPr="00092AA9">
          <w:rPr>
            <w:i/>
            <w:iCs/>
            <w:sz w:val="24"/>
            <w:szCs w:val="24"/>
          </w:rPr>
          <w:t>betadisper</w:t>
        </w:r>
        <w:proofErr w:type="spellEnd"/>
        <w:r w:rsidR="00092AA9" w:rsidRPr="00092AA9">
          <w:rPr>
            <w:i/>
            <w:iCs/>
            <w:sz w:val="24"/>
            <w:szCs w:val="24"/>
          </w:rPr>
          <w:t>(</w:t>
        </w:r>
        <w:proofErr w:type="gramEnd"/>
        <w:r w:rsidR="00092AA9" w:rsidRPr="00092AA9">
          <w:rPr>
            <w:i/>
            <w:iCs/>
            <w:sz w:val="24"/>
            <w:szCs w:val="24"/>
          </w:rPr>
          <w:t>)</w:t>
        </w:r>
        <w:r w:rsidR="00092AA9">
          <w:rPr>
            <w:sz w:val="24"/>
            <w:szCs w:val="24"/>
          </w:rPr>
          <w:t xml:space="preserve">’ </w:t>
        </w:r>
      </w:ins>
      <w:ins w:id="116" w:author="Hayden Schilling" w:date="2020-11-25T20:11:00Z">
        <w:r w:rsidR="00092AA9">
          <w:rPr>
            <w:sz w:val="24"/>
            <w:szCs w:val="24"/>
          </w:rPr>
          <w:t>function where a significant result (P &lt; 0.05) indicates unequal variance between groups and therefore a violation of the assumptions of PERMANOVA. If this assumption was satisfied, we proceed with the PERMANOVA for multivariate differences between our three sites</w:t>
        </w:r>
      </w:ins>
      <w:ins w:id="117" w:author="Hayden Schilling" w:date="2020-11-25T20:17:00Z">
        <w:r w:rsidR="00092AA9">
          <w:rPr>
            <w:sz w:val="24"/>
            <w:szCs w:val="24"/>
          </w:rPr>
          <w:t xml:space="preserve"> using the ‘</w:t>
        </w:r>
        <w:proofErr w:type="spellStart"/>
        <w:r w:rsidR="00092AA9">
          <w:rPr>
            <w:sz w:val="24"/>
            <w:szCs w:val="24"/>
          </w:rPr>
          <w:t>adonis</w:t>
        </w:r>
        <w:proofErr w:type="spellEnd"/>
        <w:r w:rsidR="00092AA9">
          <w:rPr>
            <w:sz w:val="24"/>
            <w:szCs w:val="24"/>
          </w:rPr>
          <w:t>’ function</w:t>
        </w:r>
      </w:ins>
      <w:ins w:id="118" w:author="Hayden Schilling" w:date="2020-11-25T20:14:00Z">
        <w:r w:rsidR="00092AA9">
          <w:rPr>
            <w:sz w:val="24"/>
            <w:szCs w:val="24"/>
          </w:rPr>
          <w:t xml:space="preserve">. If the </w:t>
        </w:r>
      </w:ins>
      <w:ins w:id="119" w:author="Hayden Schilling" w:date="2020-11-25T20:15:00Z">
        <w:r w:rsidR="00092AA9">
          <w:rPr>
            <w:sz w:val="24"/>
            <w:szCs w:val="24"/>
          </w:rPr>
          <w:t xml:space="preserve">assumption of homogeneity of </w:t>
        </w:r>
        <w:r w:rsidR="00092AA9">
          <w:rPr>
            <w:sz w:val="24"/>
            <w:szCs w:val="24"/>
          </w:rPr>
          <w:lastRenderedPageBreak/>
          <w:t xml:space="preserve">variance was </w:t>
        </w:r>
        <w:proofErr w:type="gramStart"/>
        <w:r w:rsidR="00092AA9">
          <w:rPr>
            <w:sz w:val="24"/>
            <w:szCs w:val="24"/>
          </w:rPr>
          <w:t>met</w:t>
        </w:r>
        <w:proofErr w:type="gramEnd"/>
        <w:r w:rsidR="00092AA9">
          <w:rPr>
            <w:sz w:val="24"/>
            <w:szCs w:val="24"/>
          </w:rPr>
          <w:t xml:space="preserve"> we also created a </w:t>
        </w:r>
        <w:proofErr w:type="spellStart"/>
        <w:r w:rsidR="00092AA9">
          <w:rPr>
            <w:sz w:val="24"/>
            <w:szCs w:val="24"/>
          </w:rPr>
          <w:t>nMDS</w:t>
        </w:r>
        <w:proofErr w:type="spellEnd"/>
        <w:r w:rsidR="00092AA9">
          <w:rPr>
            <w:sz w:val="24"/>
            <w:szCs w:val="24"/>
          </w:rPr>
          <w:t xml:space="preserve"> ordination plot using </w:t>
        </w:r>
        <w:proofErr w:type="spellStart"/>
        <w:r w:rsidR="00092AA9">
          <w:rPr>
            <w:sz w:val="24"/>
            <w:szCs w:val="24"/>
          </w:rPr>
          <w:t>the’</w:t>
        </w:r>
      </w:ins>
      <w:ins w:id="120" w:author="Hayden Schilling" w:date="2020-11-25T20:16:00Z">
        <w:r w:rsidR="00092AA9">
          <w:rPr>
            <w:sz w:val="24"/>
            <w:szCs w:val="24"/>
          </w:rPr>
          <w:t>isoMDS</w:t>
        </w:r>
        <w:proofErr w:type="spellEnd"/>
        <w:r w:rsidR="00092AA9">
          <w:rPr>
            <w:sz w:val="24"/>
            <w:szCs w:val="24"/>
          </w:rPr>
          <w:t>’ function from the MASS R package (REF)</w:t>
        </w:r>
      </w:ins>
      <w:ins w:id="121" w:author="Hayden Schilling" w:date="2020-11-25T20:17:00Z">
        <w:r w:rsidR="00092AA9">
          <w:rPr>
            <w:sz w:val="24"/>
            <w:szCs w:val="24"/>
          </w:rPr>
          <w:t xml:space="preserve"> based upon the </w:t>
        </w:r>
      </w:ins>
      <w:ins w:id="122" w:author="Hayden Schilling" w:date="2020-11-25T20:18:00Z">
        <w:r w:rsidR="00092AA9">
          <w:rPr>
            <w:sz w:val="24"/>
            <w:szCs w:val="24"/>
          </w:rPr>
          <w:t>earlier created distance matrix.</w:t>
        </w:r>
      </w:ins>
    </w:p>
    <w:p w14:paraId="0A1F5DAA" w14:textId="2B778148" w:rsidR="00673FFE" w:rsidRPr="00AA122B" w:rsidRDefault="008A5167" w:rsidP="004753C2">
      <w:pPr>
        <w:spacing w:line="360" w:lineRule="auto"/>
        <w:ind w:firstLine="720"/>
        <w:rPr>
          <w:sz w:val="24"/>
          <w:szCs w:val="24"/>
        </w:rPr>
      </w:pPr>
      <w:r>
        <w:rPr>
          <w:sz w:val="24"/>
          <w:szCs w:val="24"/>
        </w:rPr>
        <w:t xml:space="preserve">For the model-based </w:t>
      </w:r>
      <w:r w:rsidR="00F66FFF">
        <w:rPr>
          <w:sz w:val="24"/>
          <w:szCs w:val="24"/>
        </w:rPr>
        <w:t xml:space="preserve">MGLM </w:t>
      </w:r>
      <w:r>
        <w:rPr>
          <w:sz w:val="24"/>
          <w:szCs w:val="24"/>
        </w:rPr>
        <w:t>analysis we followed</w:t>
      </w:r>
      <w:r w:rsidR="00463973" w:rsidRPr="00AA122B">
        <w:rPr>
          <w:sz w:val="24"/>
          <w:szCs w:val="24"/>
        </w:rPr>
        <w:t xml:space="preserve"> the analysis guidelines provided in </w:t>
      </w:r>
      <w:r w:rsidR="00463973" w:rsidRPr="00AA122B">
        <w:rPr>
          <w:sz w:val="24"/>
          <w:szCs w:val="24"/>
        </w:rPr>
        <w:fldChar w:fldCharType="begin"/>
      </w:r>
      <w:r w:rsidR="00463973" w:rsidRPr="00AA122B">
        <w:rPr>
          <w:sz w:val="24"/>
          <w:szCs w:val="24"/>
        </w:rPr>
        <w:instrText xml:space="preserve"> ADDIN EN.CITE &lt;EndNote&gt;&lt;Cite AuthorYear="1"&gt;&lt;Author&gt;Warton&lt;/Author&gt;&lt;Year&gt;2015&lt;/Year&gt;&lt;RecNum&gt;502&lt;/RecNum&gt;&lt;DisplayText&gt;Warton et al. (2015)&lt;/DisplayText&gt;&lt;record&gt;&lt;rec-number&gt;502&lt;/rec-number&gt;&lt;foreign-keys&gt;&lt;key app="EN" db-id="tpvtxxttc2dzapezfe4xfz5nxr9at0sv9zrz" timestamp="1562894632"&gt;502&lt;/key&gt;&lt;/foreign-keys&gt;&lt;ref-type name="Journal Article"&gt;17&lt;/ref-type&gt;&lt;contributors&gt;&lt;authors&gt;&lt;author&gt;Warton, David I.&lt;/author&gt;&lt;author&gt;Foster, Scott D.&lt;/author&gt;&lt;author&gt;De’ath, Glenn&lt;/author&gt;&lt;author&gt;Stoklosa, Jakub&lt;/author&gt;&lt;author&gt;Dunstan, Piers K.&lt;/author&gt;&lt;/authors&gt;&lt;/contributors&gt;&lt;titles&gt;&lt;title&gt;Model-based thinking for community ecology&lt;/title&gt;&lt;secondary-title&gt;Plant Ecology&lt;/secondary-title&gt;&lt;/titles&gt;&lt;periodical&gt;&lt;full-title&gt;Plant Ecology&lt;/full-title&gt;&lt;abbr-1&gt;Plant Ecol.&lt;/abbr-1&gt;&lt;abbr-2&gt;Plant Ecol&lt;/abbr-2&gt;&lt;/periodical&gt;&lt;pages&gt;669-682&lt;/pages&gt;&lt;volume&gt;216&lt;/volume&gt;&lt;number&gt;5&lt;/number&gt;&lt;dates&gt;&lt;year&gt;2015&lt;/year&gt;&lt;pub-dates&gt;&lt;date&gt;May 01&lt;/date&gt;&lt;/pub-dates&gt;&lt;/dates&gt;&lt;isbn&gt;1573-5052&lt;/isbn&gt;&lt;label&gt;Warton2015&lt;/label&gt;&lt;work-type&gt;journal article&lt;/work-type&gt;&lt;urls&gt;&lt;related-urls&gt;&lt;url&gt;https://doi.org/10.1007/s11258-014-0366-3&lt;/url&gt;&lt;/related-urls&gt;&lt;/urls&gt;&lt;electronic-resource-num&gt;10.1007/s11258-014-0366-3&lt;/electronic-resource-num&gt;&lt;/record&gt;&lt;/Cite&gt;&lt;/EndNote&gt;</w:instrText>
      </w:r>
      <w:r w:rsidR="00463973" w:rsidRPr="00AA122B">
        <w:rPr>
          <w:sz w:val="24"/>
          <w:szCs w:val="24"/>
        </w:rPr>
        <w:fldChar w:fldCharType="separate"/>
      </w:r>
      <w:r w:rsidR="00463973" w:rsidRPr="00AA122B">
        <w:rPr>
          <w:noProof/>
          <w:sz w:val="24"/>
          <w:szCs w:val="24"/>
        </w:rPr>
        <w:t>Warton et al. (2015)</w:t>
      </w:r>
      <w:r w:rsidR="00463973" w:rsidRPr="00AA122B">
        <w:rPr>
          <w:sz w:val="24"/>
          <w:szCs w:val="24"/>
        </w:rPr>
        <w:fldChar w:fldCharType="end"/>
      </w:r>
      <w:r w:rsidR="00463973" w:rsidRPr="00AA122B">
        <w:rPr>
          <w:sz w:val="24"/>
          <w:szCs w:val="24"/>
        </w:rPr>
        <w:t xml:space="preserve">, </w:t>
      </w:r>
      <w:r w:rsidR="002A1BDD" w:rsidRPr="00AA122B">
        <w:rPr>
          <w:sz w:val="24"/>
          <w:szCs w:val="24"/>
        </w:rPr>
        <w:t>follow</w:t>
      </w:r>
      <w:r>
        <w:rPr>
          <w:sz w:val="24"/>
          <w:szCs w:val="24"/>
        </w:rPr>
        <w:t>ing</w:t>
      </w:r>
      <w:r w:rsidR="002A1BDD" w:rsidRPr="00AA122B">
        <w:rPr>
          <w:sz w:val="24"/>
          <w:szCs w:val="24"/>
        </w:rPr>
        <w:t xml:space="preserve"> a defined</w:t>
      </w:r>
      <w:r w:rsidR="00463973" w:rsidRPr="00AA122B">
        <w:rPr>
          <w:sz w:val="24"/>
          <w:szCs w:val="24"/>
        </w:rPr>
        <w:t xml:space="preserve"> modelling process</w:t>
      </w:r>
      <w:r w:rsidR="001C7117">
        <w:rPr>
          <w:sz w:val="24"/>
          <w:szCs w:val="24"/>
        </w:rPr>
        <w:t>.</w:t>
      </w:r>
      <w:r w:rsidR="00463973" w:rsidRPr="00AA122B">
        <w:rPr>
          <w:sz w:val="24"/>
          <w:szCs w:val="24"/>
        </w:rPr>
        <w:t xml:space="preserve"> We first identified our question</w:t>
      </w:r>
      <w:r w:rsidR="001C7117">
        <w:rPr>
          <w:sz w:val="24"/>
          <w:szCs w:val="24"/>
        </w:rPr>
        <w:t>:</w:t>
      </w:r>
      <w:r w:rsidR="00463973" w:rsidRPr="00AA122B">
        <w:rPr>
          <w:sz w:val="24"/>
          <w:szCs w:val="24"/>
        </w:rPr>
        <w:t xml:space="preserve"> Are there differences in otolith chemistry or otolith shape between the three </w:t>
      </w:r>
      <w:r w:rsidR="006213FB" w:rsidRPr="00AA122B">
        <w:rPr>
          <w:sz w:val="24"/>
          <w:szCs w:val="24"/>
        </w:rPr>
        <w:t>groups</w:t>
      </w:r>
      <w:r w:rsidR="00463973" w:rsidRPr="00AA122B">
        <w:rPr>
          <w:sz w:val="24"/>
          <w:szCs w:val="24"/>
        </w:rPr>
        <w:t xml:space="preserve"> of </w:t>
      </w:r>
      <w:r w:rsidR="00575129" w:rsidRPr="00AA122B">
        <w:rPr>
          <w:bCs/>
          <w:i/>
          <w:sz w:val="24"/>
          <w:szCs w:val="24"/>
        </w:rPr>
        <w:t>C. striata</w:t>
      </w:r>
      <w:r w:rsidR="001C7117">
        <w:rPr>
          <w:sz w:val="24"/>
          <w:szCs w:val="24"/>
        </w:rPr>
        <w:t>?</w:t>
      </w:r>
      <w:r w:rsidR="00463973" w:rsidRPr="00AA122B">
        <w:rPr>
          <w:sz w:val="24"/>
          <w:szCs w:val="24"/>
        </w:rPr>
        <w:t xml:space="preserve"> Secondly, we considered our data. We ha</w:t>
      </w:r>
      <w:r w:rsidR="001C7117">
        <w:rPr>
          <w:sz w:val="24"/>
          <w:szCs w:val="24"/>
        </w:rPr>
        <w:t>d</w:t>
      </w:r>
      <w:r w:rsidR="00463973" w:rsidRPr="00AA122B">
        <w:rPr>
          <w:sz w:val="24"/>
          <w:szCs w:val="24"/>
        </w:rPr>
        <w:t xml:space="preserve"> only one predictor variable, Site (a categorical variable) and many response variables (all the elemental concentrations and shape coefficients). Thirdly, we conducted exploratory data analysis but as we only ha</w:t>
      </w:r>
      <w:r w:rsidR="001C7117">
        <w:rPr>
          <w:sz w:val="24"/>
          <w:szCs w:val="24"/>
        </w:rPr>
        <w:t>d</w:t>
      </w:r>
      <w:r w:rsidR="00463973" w:rsidRPr="00AA122B">
        <w:rPr>
          <w:sz w:val="24"/>
          <w:szCs w:val="24"/>
        </w:rPr>
        <w:t xml:space="preserve"> a single categorical predictor variable this was limited. Next</w:t>
      </w:r>
      <w:r w:rsidR="006213FB" w:rsidRPr="00AA122B">
        <w:rPr>
          <w:sz w:val="24"/>
          <w:szCs w:val="24"/>
        </w:rPr>
        <w:t>,</w:t>
      </w:r>
      <w:r w:rsidR="00463973" w:rsidRPr="00AA122B">
        <w:rPr>
          <w:sz w:val="24"/>
          <w:szCs w:val="24"/>
        </w:rPr>
        <w:t xml:space="preserve"> we selected an appropriate model for the question. Our goal </w:t>
      </w:r>
      <w:r w:rsidR="001C7117">
        <w:rPr>
          <w:sz w:val="24"/>
          <w:szCs w:val="24"/>
        </w:rPr>
        <w:t>wa</w:t>
      </w:r>
      <w:r w:rsidR="00463973" w:rsidRPr="00AA122B">
        <w:rPr>
          <w:sz w:val="24"/>
          <w:szCs w:val="24"/>
        </w:rPr>
        <w:t>s to compare means between three groups using multivariate data</w:t>
      </w:r>
      <w:r w:rsidR="00B55AC3" w:rsidRPr="00AA122B">
        <w:rPr>
          <w:sz w:val="24"/>
          <w:szCs w:val="24"/>
        </w:rPr>
        <w:t xml:space="preserve"> and our </w:t>
      </w:r>
      <w:r w:rsidR="00B55AC3" w:rsidRPr="00AA122B">
        <w:rPr>
          <w:i/>
          <w:sz w:val="24"/>
          <w:szCs w:val="24"/>
        </w:rPr>
        <w:t>a priori</w:t>
      </w:r>
      <w:r w:rsidR="00B55AC3" w:rsidRPr="00AA122B">
        <w:rPr>
          <w:sz w:val="24"/>
          <w:szCs w:val="24"/>
        </w:rPr>
        <w:t xml:space="preserve"> hypothesis was that there will be multivariate differences between the three sites</w:t>
      </w:r>
      <w:r w:rsidR="00463973" w:rsidRPr="00AA122B">
        <w:rPr>
          <w:sz w:val="24"/>
          <w:szCs w:val="24"/>
        </w:rPr>
        <w:t xml:space="preserve">. </w:t>
      </w:r>
      <w:r w:rsidR="00D936AC" w:rsidRPr="00AA122B">
        <w:rPr>
          <w:sz w:val="24"/>
          <w:szCs w:val="24"/>
        </w:rPr>
        <w:t>B</w:t>
      </w:r>
      <w:r w:rsidR="00463973" w:rsidRPr="00AA122B">
        <w:rPr>
          <w:sz w:val="24"/>
          <w:szCs w:val="24"/>
        </w:rPr>
        <w:t>oth the otolith c</w:t>
      </w:r>
      <w:r w:rsidR="00155C64">
        <w:rPr>
          <w:sz w:val="24"/>
          <w:szCs w:val="24"/>
        </w:rPr>
        <w:t>hemistry and shape data are</w:t>
      </w:r>
      <w:r w:rsidR="00463973" w:rsidRPr="00AA122B">
        <w:rPr>
          <w:sz w:val="24"/>
          <w:szCs w:val="24"/>
        </w:rPr>
        <w:t xml:space="preserve"> positive continuous data</w:t>
      </w:r>
      <w:r w:rsidR="00D936AC" w:rsidRPr="00AA122B">
        <w:rPr>
          <w:sz w:val="24"/>
          <w:szCs w:val="24"/>
        </w:rPr>
        <w:t>, therefore,</w:t>
      </w:r>
      <w:r w:rsidR="00463973" w:rsidRPr="00AA122B">
        <w:rPr>
          <w:sz w:val="24"/>
          <w:szCs w:val="24"/>
        </w:rPr>
        <w:t xml:space="preserve"> </w:t>
      </w:r>
      <w:proofErr w:type="spellStart"/>
      <w:r w:rsidR="00463973" w:rsidRPr="00AA122B">
        <w:rPr>
          <w:sz w:val="24"/>
          <w:szCs w:val="24"/>
        </w:rPr>
        <w:t>tweedie</w:t>
      </w:r>
      <w:proofErr w:type="spellEnd"/>
      <w:r w:rsidR="00B45D0C" w:rsidRPr="00AA122B">
        <w:rPr>
          <w:sz w:val="24"/>
          <w:szCs w:val="24"/>
        </w:rPr>
        <w:t xml:space="preserve"> error</w:t>
      </w:r>
      <w:r w:rsidR="00463973" w:rsidRPr="00AA122B">
        <w:rPr>
          <w:sz w:val="24"/>
          <w:szCs w:val="24"/>
        </w:rPr>
        <w:t xml:space="preserve"> distributions were considered </w:t>
      </w:r>
      <w:r w:rsidR="00B55AC3" w:rsidRPr="00AA122B">
        <w:rPr>
          <w:sz w:val="24"/>
          <w:szCs w:val="24"/>
        </w:rPr>
        <w:t xml:space="preserve">as </w:t>
      </w:r>
      <w:r w:rsidR="00463973" w:rsidRPr="00AA122B">
        <w:rPr>
          <w:sz w:val="24"/>
          <w:szCs w:val="24"/>
        </w:rPr>
        <w:t xml:space="preserve">the most appropriate fit for our data. We therefore </w:t>
      </w:r>
      <w:r w:rsidR="00B45D0C" w:rsidRPr="00AA122B">
        <w:rPr>
          <w:sz w:val="24"/>
          <w:szCs w:val="24"/>
        </w:rPr>
        <w:t>used</w:t>
      </w:r>
      <w:r w:rsidR="00463973" w:rsidRPr="00AA122B">
        <w:rPr>
          <w:sz w:val="24"/>
          <w:szCs w:val="24"/>
        </w:rPr>
        <w:t xml:space="preserve"> </w:t>
      </w:r>
      <w:r w:rsidR="00CF4D4A" w:rsidRPr="00AA122B">
        <w:rPr>
          <w:sz w:val="24"/>
          <w:szCs w:val="24"/>
        </w:rPr>
        <w:t xml:space="preserve">multivariate </w:t>
      </w:r>
      <w:r w:rsidR="00222CDD" w:rsidRPr="00AA122B">
        <w:rPr>
          <w:sz w:val="24"/>
          <w:szCs w:val="24"/>
        </w:rPr>
        <w:t>generalised linear models</w:t>
      </w:r>
      <w:r w:rsidR="004F4D55" w:rsidRPr="00AA122B">
        <w:rPr>
          <w:sz w:val="24"/>
          <w:szCs w:val="24"/>
        </w:rPr>
        <w:t xml:space="preserve"> (MGLMs)</w:t>
      </w:r>
      <w:r w:rsidR="00CF4D4A" w:rsidRPr="00AA122B">
        <w:rPr>
          <w:sz w:val="24"/>
          <w:szCs w:val="24"/>
        </w:rPr>
        <w:t xml:space="preserve"> with a </w:t>
      </w:r>
      <w:proofErr w:type="spellStart"/>
      <w:r w:rsidR="00CF4D4A" w:rsidRPr="00AA122B">
        <w:rPr>
          <w:sz w:val="24"/>
          <w:szCs w:val="24"/>
        </w:rPr>
        <w:t>tweedie</w:t>
      </w:r>
      <w:proofErr w:type="spellEnd"/>
      <w:r w:rsidR="006213FB" w:rsidRPr="00AA122B">
        <w:rPr>
          <w:sz w:val="24"/>
          <w:szCs w:val="24"/>
        </w:rPr>
        <w:t xml:space="preserve"> error</w:t>
      </w:r>
      <w:r w:rsidR="00CF4D4A" w:rsidRPr="00AA122B">
        <w:rPr>
          <w:sz w:val="24"/>
          <w:szCs w:val="24"/>
        </w:rPr>
        <w:t xml:space="preserve"> distribution</w:t>
      </w:r>
      <w:r w:rsidR="00222CDD" w:rsidRPr="00AA122B">
        <w:rPr>
          <w:sz w:val="24"/>
          <w:szCs w:val="24"/>
        </w:rPr>
        <w:t>s</w:t>
      </w:r>
      <w:r w:rsidR="00463973" w:rsidRPr="00AA122B">
        <w:rPr>
          <w:sz w:val="24"/>
          <w:szCs w:val="24"/>
        </w:rPr>
        <w:t xml:space="preserve"> (var</w:t>
      </w:r>
      <w:r w:rsidR="00673FFE" w:rsidRPr="00AA122B">
        <w:rPr>
          <w:sz w:val="24"/>
          <w:szCs w:val="24"/>
        </w:rPr>
        <w:t>iance power 1.</w:t>
      </w:r>
      <w:ins w:id="123" w:author="Hayden Schilling" w:date="2020-11-22T19:39:00Z">
        <w:r w:rsidR="00F011E0">
          <w:rPr>
            <w:sz w:val="24"/>
            <w:szCs w:val="24"/>
          </w:rPr>
          <w:t>9</w:t>
        </w:r>
      </w:ins>
      <w:del w:id="124" w:author="Hayden Schilling" w:date="2020-11-22T19:39:00Z">
        <w:r w:rsidR="00673FFE" w:rsidRPr="00AA122B" w:rsidDel="00F011E0">
          <w:rPr>
            <w:sz w:val="24"/>
            <w:szCs w:val="24"/>
          </w:rPr>
          <w:delText>01</w:delText>
        </w:r>
      </w:del>
      <w:r w:rsidR="00673FFE" w:rsidRPr="00AA122B">
        <w:rPr>
          <w:sz w:val="24"/>
          <w:szCs w:val="24"/>
        </w:rPr>
        <w:t>)</w:t>
      </w:r>
      <w:r w:rsidR="00CF4D4A" w:rsidRPr="00AA122B">
        <w:rPr>
          <w:sz w:val="24"/>
          <w:szCs w:val="24"/>
        </w:rPr>
        <w:t xml:space="preserve"> to test for </w:t>
      </w:r>
      <w:r w:rsidR="00673FFE" w:rsidRPr="00AA122B">
        <w:rPr>
          <w:sz w:val="24"/>
          <w:szCs w:val="24"/>
        </w:rPr>
        <w:t>our</w:t>
      </w:r>
      <w:r w:rsidR="00B55AC3" w:rsidRPr="00AA122B">
        <w:rPr>
          <w:sz w:val="24"/>
          <w:szCs w:val="24"/>
        </w:rPr>
        <w:t xml:space="preserve"> hypothesis</w:t>
      </w:r>
      <w:r w:rsidR="00CF4D4A" w:rsidRPr="00AA122B">
        <w:rPr>
          <w:sz w:val="24"/>
          <w:szCs w:val="24"/>
        </w:rPr>
        <w:t>.</w:t>
      </w:r>
      <w:r w:rsidR="00222CDD" w:rsidRPr="00AA122B">
        <w:rPr>
          <w:sz w:val="24"/>
          <w:szCs w:val="24"/>
        </w:rPr>
        <w:t xml:space="preserve"> </w:t>
      </w:r>
      <w:r w:rsidR="00673FFE" w:rsidRPr="00AA122B">
        <w:rPr>
          <w:sz w:val="24"/>
          <w:szCs w:val="24"/>
        </w:rPr>
        <w:t>When using multivariate models it is important to understand the relationship between the mean of each response variable and the observed variance</w:t>
      </w:r>
      <w:r w:rsidR="00D936AC" w:rsidRPr="00AA122B">
        <w:rPr>
          <w:sz w:val="24"/>
          <w:szCs w:val="24"/>
        </w:rPr>
        <w:t xml:space="preserve"> </w:t>
      </w:r>
      <w:r w:rsidR="00D936AC" w:rsidRPr="00AA122B">
        <w:rPr>
          <w:sz w:val="24"/>
          <w:szCs w:val="24"/>
        </w:rPr>
        <w:fldChar w:fldCharType="begin">
          <w:fldData xml:space="preserve">PEVuZE5vdGU+PENpdGU+PEF1dGhvcj5XYXJ0b248L0F1dGhvcj48WWVhcj4yMDA4PC9ZZWFyPjxS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</w:fldData>
        </w:fldChar>
      </w:r>
      <w:r w:rsidR="00AB27E4">
        <w:rPr>
          <w:sz w:val="24"/>
          <w:szCs w:val="24"/>
        </w:rPr>
        <w:instrText xml:space="preserve"> ADDIN EN.CITE </w:instrText>
      </w:r>
      <w:r w:rsidR="00AB27E4">
        <w:rPr>
          <w:sz w:val="24"/>
          <w:szCs w:val="24"/>
        </w:rPr>
        <w:fldChar w:fldCharType="begin">
          <w:fldData xml:space="preserve">PEVuZE5vdGU+PENpdGU+PEF1dGhvcj5XYXJ0b248L0F1dGhvcj48WWVhcj4yMDA4PC9ZZWFyPjxS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</w:fldData>
        </w:fldChar>
      </w:r>
      <w:r w:rsidR="00AB27E4">
        <w:rPr>
          <w:sz w:val="24"/>
          <w:szCs w:val="24"/>
        </w:rPr>
        <w:instrText xml:space="preserve"> ADDIN EN.CITE.DATA </w:instrText>
      </w:r>
      <w:r w:rsidR="00AB27E4">
        <w:rPr>
          <w:sz w:val="24"/>
          <w:szCs w:val="24"/>
        </w:rPr>
      </w:r>
      <w:r w:rsidR="00AB27E4">
        <w:rPr>
          <w:sz w:val="24"/>
          <w:szCs w:val="24"/>
        </w:rPr>
        <w:fldChar w:fldCharType="end"/>
      </w:r>
      <w:r w:rsidR="00D936AC" w:rsidRPr="00AA122B">
        <w:rPr>
          <w:sz w:val="24"/>
          <w:szCs w:val="24"/>
        </w:rPr>
      </w:r>
      <w:r w:rsidR="00D936AC" w:rsidRPr="00AA122B">
        <w:rPr>
          <w:sz w:val="24"/>
          <w:szCs w:val="24"/>
        </w:rPr>
        <w:fldChar w:fldCharType="separate"/>
      </w:r>
      <w:r w:rsidR="00AB27E4">
        <w:rPr>
          <w:noProof/>
          <w:sz w:val="24"/>
          <w:szCs w:val="24"/>
        </w:rPr>
        <w:t>(Warton, 2008, Warton et al., 2012)</w:t>
      </w:r>
      <w:r w:rsidR="00D936AC" w:rsidRPr="00AA122B">
        <w:rPr>
          <w:sz w:val="24"/>
          <w:szCs w:val="24"/>
        </w:rPr>
        <w:fldChar w:fldCharType="end"/>
      </w:r>
      <w:r w:rsidR="00673FFE" w:rsidRPr="00AA122B">
        <w:rPr>
          <w:sz w:val="24"/>
          <w:szCs w:val="24"/>
        </w:rPr>
        <w:t>. To investigate this</w:t>
      </w:r>
      <w:r w:rsidR="00B55AC3" w:rsidRPr="00AA122B">
        <w:rPr>
          <w:sz w:val="24"/>
          <w:szCs w:val="24"/>
        </w:rPr>
        <w:t xml:space="preserve"> relationship in our data</w:t>
      </w:r>
      <w:r w:rsidR="00673FFE" w:rsidRPr="00AA122B">
        <w:rPr>
          <w:sz w:val="24"/>
          <w:szCs w:val="24"/>
        </w:rPr>
        <w:t>, we created mean</w:t>
      </w:r>
      <w:r w:rsidR="00B55AC3" w:rsidRPr="00AA122B">
        <w:rPr>
          <w:sz w:val="24"/>
          <w:szCs w:val="24"/>
        </w:rPr>
        <w:t xml:space="preserve"> </w:t>
      </w:r>
      <w:r w:rsidR="00673FFE" w:rsidRPr="00AA122B">
        <w:rPr>
          <w:sz w:val="24"/>
          <w:szCs w:val="24"/>
        </w:rPr>
        <w:t>variance plots which show how the variance changes with the mean of each variable. The mean variance plots identified that for both chemistry and shape data, as the mean increased, the variance also increased</w:t>
      </w:r>
      <w:r w:rsidR="002A1BDD" w:rsidRPr="00AA122B">
        <w:rPr>
          <w:sz w:val="24"/>
          <w:szCs w:val="24"/>
        </w:rPr>
        <w:t xml:space="preserve"> (Figure 2)</w:t>
      </w:r>
      <w:r w:rsidR="00673FFE" w:rsidRPr="00AA122B">
        <w:rPr>
          <w:sz w:val="24"/>
          <w:szCs w:val="24"/>
        </w:rPr>
        <w:t>.</w:t>
      </w:r>
      <w:r w:rsidR="00B55AC3" w:rsidRPr="00AA122B">
        <w:rPr>
          <w:sz w:val="24"/>
          <w:szCs w:val="24"/>
        </w:rPr>
        <w:t xml:space="preserve"> As a final step prior to inspecting the results,</w:t>
      </w:r>
      <w:r w:rsidR="00673FFE" w:rsidRPr="00AA122B">
        <w:rPr>
          <w:sz w:val="24"/>
          <w:szCs w:val="24"/>
        </w:rPr>
        <w:t xml:space="preserve"> </w:t>
      </w:r>
      <w:r w:rsidR="00B55AC3" w:rsidRPr="00AA122B">
        <w:rPr>
          <w:sz w:val="24"/>
          <w:szCs w:val="24"/>
        </w:rPr>
        <w:t xml:space="preserve">we assessed our models. </w:t>
      </w:r>
      <w:r w:rsidR="00673FFE" w:rsidRPr="00AA122B">
        <w:rPr>
          <w:sz w:val="24"/>
          <w:szCs w:val="24"/>
        </w:rPr>
        <w:t xml:space="preserve">To </w:t>
      </w:r>
      <w:r w:rsidR="003A7993" w:rsidRPr="00AA122B">
        <w:rPr>
          <w:sz w:val="24"/>
          <w:szCs w:val="24"/>
        </w:rPr>
        <w:t>assess</w:t>
      </w:r>
      <w:r w:rsidR="00673FFE" w:rsidRPr="00AA122B">
        <w:rPr>
          <w:sz w:val="24"/>
          <w:szCs w:val="24"/>
        </w:rPr>
        <w:t xml:space="preserve"> if the </w:t>
      </w:r>
      <w:r w:rsidR="00B879F7" w:rsidRPr="00AA122B">
        <w:rPr>
          <w:sz w:val="24"/>
          <w:szCs w:val="24"/>
        </w:rPr>
        <w:t xml:space="preserve">MGLMs with </w:t>
      </w:r>
      <w:proofErr w:type="spellStart"/>
      <w:r w:rsidR="00B879F7" w:rsidRPr="00AA122B">
        <w:rPr>
          <w:sz w:val="24"/>
          <w:szCs w:val="24"/>
        </w:rPr>
        <w:t>tweedie</w:t>
      </w:r>
      <w:proofErr w:type="spellEnd"/>
      <w:r w:rsidR="00B879F7" w:rsidRPr="00AA122B">
        <w:rPr>
          <w:sz w:val="24"/>
          <w:szCs w:val="24"/>
        </w:rPr>
        <w:t xml:space="preserve"> error distributions</w:t>
      </w:r>
      <w:r w:rsidR="00673FFE" w:rsidRPr="00AA122B">
        <w:rPr>
          <w:sz w:val="24"/>
          <w:szCs w:val="24"/>
        </w:rPr>
        <w:t xml:space="preserve"> accurately captured</w:t>
      </w:r>
      <w:r w:rsidR="00B55AC3" w:rsidRPr="00AA122B">
        <w:rPr>
          <w:sz w:val="24"/>
          <w:szCs w:val="24"/>
        </w:rPr>
        <w:t xml:space="preserve"> the</w:t>
      </w:r>
      <w:r w:rsidR="00673FFE" w:rsidRPr="00AA122B">
        <w:rPr>
          <w:sz w:val="24"/>
          <w:szCs w:val="24"/>
        </w:rPr>
        <w:t xml:space="preserve"> propert</w:t>
      </w:r>
      <w:r w:rsidR="00B55AC3" w:rsidRPr="00AA122B">
        <w:rPr>
          <w:sz w:val="24"/>
          <w:szCs w:val="24"/>
        </w:rPr>
        <w:t>ies</w:t>
      </w:r>
      <w:r w:rsidR="00673FFE" w:rsidRPr="00AA122B">
        <w:rPr>
          <w:sz w:val="24"/>
          <w:szCs w:val="24"/>
        </w:rPr>
        <w:t xml:space="preserve"> of our data, residual plots were inspected for each model. No </w:t>
      </w:r>
      <w:r w:rsidR="007170ED" w:rsidRPr="00AA122B">
        <w:rPr>
          <w:sz w:val="24"/>
          <w:szCs w:val="24"/>
        </w:rPr>
        <w:t xml:space="preserve">strong </w:t>
      </w:r>
      <w:r w:rsidR="00673FFE" w:rsidRPr="00AA122B">
        <w:rPr>
          <w:sz w:val="24"/>
          <w:szCs w:val="24"/>
        </w:rPr>
        <w:t xml:space="preserve">pattern </w:t>
      </w:r>
      <w:proofErr w:type="gramStart"/>
      <w:r w:rsidR="00673FFE" w:rsidRPr="00AA122B">
        <w:rPr>
          <w:sz w:val="24"/>
          <w:szCs w:val="24"/>
        </w:rPr>
        <w:t>w</w:t>
      </w:r>
      <w:r w:rsidR="00532B50">
        <w:rPr>
          <w:sz w:val="24"/>
          <w:szCs w:val="24"/>
        </w:rPr>
        <w:t>ere</w:t>
      </w:r>
      <w:proofErr w:type="gramEnd"/>
      <w:r w:rsidR="00673FFE" w:rsidRPr="00AA122B">
        <w:rPr>
          <w:sz w:val="24"/>
          <w:szCs w:val="24"/>
        </w:rPr>
        <w:t xml:space="preserve"> visible and the models were deemed to be accurately representing our data (Figure 3)</w:t>
      </w:r>
      <w:r w:rsidR="002F295A">
        <w:rPr>
          <w:sz w:val="24"/>
          <w:szCs w:val="24"/>
        </w:rPr>
        <w:t>,</w:t>
      </w:r>
      <w:r w:rsidR="00673FFE" w:rsidRPr="00AA122B">
        <w:rPr>
          <w:sz w:val="24"/>
          <w:szCs w:val="24"/>
        </w:rPr>
        <w:t xml:space="preserve"> allowing the use of these models to address our hypothesis. All </w:t>
      </w:r>
      <w:r w:rsidR="004F4D55" w:rsidRPr="00AA122B">
        <w:rPr>
          <w:sz w:val="24"/>
          <w:szCs w:val="24"/>
        </w:rPr>
        <w:t>M</w:t>
      </w:r>
      <w:r w:rsidR="00673FFE" w:rsidRPr="00AA122B">
        <w:rPr>
          <w:sz w:val="24"/>
          <w:szCs w:val="24"/>
        </w:rPr>
        <w:t xml:space="preserve">GLM models were run using the </w:t>
      </w:r>
      <w:r w:rsidR="00673FFE" w:rsidRPr="00AA122B">
        <w:rPr>
          <w:i/>
          <w:iCs/>
          <w:sz w:val="24"/>
          <w:szCs w:val="24"/>
        </w:rPr>
        <w:t>‘</w:t>
      </w:r>
      <w:proofErr w:type="spellStart"/>
      <w:r w:rsidR="00673FFE" w:rsidRPr="00AA122B">
        <w:rPr>
          <w:i/>
          <w:iCs/>
          <w:sz w:val="24"/>
          <w:szCs w:val="24"/>
        </w:rPr>
        <w:t>manyany</w:t>
      </w:r>
      <w:proofErr w:type="spellEnd"/>
      <w:r w:rsidR="00673FFE" w:rsidRPr="00AA122B">
        <w:rPr>
          <w:i/>
          <w:iCs/>
          <w:sz w:val="24"/>
          <w:szCs w:val="24"/>
        </w:rPr>
        <w:t>’</w:t>
      </w:r>
      <w:r w:rsidR="00673FFE" w:rsidRPr="00AA122B">
        <w:rPr>
          <w:sz w:val="24"/>
          <w:szCs w:val="24"/>
        </w:rPr>
        <w:t xml:space="preserve"> function in the </w:t>
      </w:r>
      <w:r w:rsidR="00673FFE" w:rsidRPr="00AA122B">
        <w:rPr>
          <w:i/>
          <w:iCs/>
          <w:sz w:val="24"/>
          <w:szCs w:val="24"/>
        </w:rPr>
        <w:t>‘</w:t>
      </w:r>
      <w:proofErr w:type="spellStart"/>
      <w:r w:rsidR="00673FFE" w:rsidRPr="00AA122B">
        <w:rPr>
          <w:i/>
          <w:iCs/>
          <w:sz w:val="24"/>
          <w:szCs w:val="24"/>
        </w:rPr>
        <w:t>mvabund</w:t>
      </w:r>
      <w:proofErr w:type="spellEnd"/>
      <w:r w:rsidR="00673FFE" w:rsidRPr="00AA122B">
        <w:rPr>
          <w:i/>
          <w:iCs/>
          <w:sz w:val="24"/>
          <w:szCs w:val="24"/>
        </w:rPr>
        <w:t>’</w:t>
      </w:r>
      <w:r w:rsidR="00673FFE" w:rsidRPr="00AA122B">
        <w:rPr>
          <w:sz w:val="24"/>
          <w:szCs w:val="24"/>
        </w:rPr>
        <w:t xml:space="preserve"> R package </w:t>
      </w:r>
      <w:r w:rsidR="00673FFE" w:rsidRPr="00AA122B">
        <w:rPr>
          <w:sz w:val="24"/>
          <w:szCs w:val="24"/>
        </w:rPr>
        <w:fldChar w:fldCharType="begin"/>
      </w:r>
      <w:r w:rsidR="00AB27E4">
        <w:rPr>
          <w:sz w:val="24"/>
          <w:szCs w:val="24"/>
        </w:rPr>
        <w:instrText xml:space="preserve"> ADDIN EN.CITE &lt;EndNote&gt;&lt;Cite&gt;&lt;Author&gt;Wang&lt;/Author&gt;&lt;Year&gt;2012&lt;/Year&gt;&lt;RecNum&gt;492&lt;/RecNum&gt;&lt;DisplayText&gt;(Wang et al., 2012)&lt;/DisplayText&gt;&lt;record&gt;&lt;rec-number&gt;492&lt;/rec-number&gt;&lt;foreign-keys&gt;&lt;key app="EN" db-id="tpvtxxttc2dzapezfe4xfz5nxr9at0sv9zrz" timestamp="1561782067"&gt;492&lt;/key&gt;&lt;/foreign-keys&gt;&lt;ref-type name="Journal Article"&gt;17&lt;/ref-type&gt;&lt;contributors&gt;&lt;authors&gt;&lt;author&gt;Wang, Yi&lt;/author&gt;&lt;author&gt;Naumann, Ulrike&lt;/author&gt;&lt;author&gt;Wright, Stephen T.&lt;/author&gt;&lt;author&gt;Warton, David I.&lt;/author&gt;&lt;/authors&gt;&lt;/contributors&gt;&lt;titles&gt;&lt;title&gt;mvabund– an R package for model-based analysis of multivariate abundance data&lt;/title&gt;&lt;secondary-title&gt;Methods in Ecology and Evolution&lt;/secondary-title&gt;&lt;/titles&gt;&lt;periodical&gt;&lt;full-title&gt;Methods in Ecology and Evolution&lt;/full-title&gt;&lt;/periodical&gt;&lt;pages&gt;471-474&lt;/pages&gt;&lt;volume&gt;3&lt;/volume&gt;&lt;number&gt;3&lt;/number&gt;&lt;dates&gt;&lt;year&gt;2012&lt;/year&gt;&lt;/dates&gt;&lt;isbn&gt;2041-210X&lt;/isbn&gt;&lt;urls&gt;&lt;related-urls&gt;&lt;url&gt;https://besjournals.onlinelibrary.wiley.com/doi/abs/10.1111/j.2041-210X.2012.00190.x&lt;/url&gt;&lt;/related-urls&gt;&lt;/urls&gt;&lt;electronic-resource-num&gt;10.1111/j.2041-210X.2012.00190.x&lt;/electronic-resource-num&gt;&lt;/record&gt;&lt;/Cite&gt;&lt;/EndNote&gt;</w:instrText>
      </w:r>
      <w:r w:rsidR="00673FFE" w:rsidRPr="00AA122B">
        <w:rPr>
          <w:sz w:val="24"/>
          <w:szCs w:val="24"/>
        </w:rPr>
        <w:fldChar w:fldCharType="separate"/>
      </w:r>
      <w:r w:rsidR="00AB27E4">
        <w:rPr>
          <w:noProof/>
          <w:sz w:val="24"/>
          <w:szCs w:val="24"/>
        </w:rPr>
        <w:t>(Wang et al., 2012)</w:t>
      </w:r>
      <w:r w:rsidR="00673FFE" w:rsidRPr="00AA122B">
        <w:rPr>
          <w:sz w:val="24"/>
          <w:szCs w:val="24"/>
        </w:rPr>
        <w:fldChar w:fldCharType="end"/>
      </w:r>
      <w:r w:rsidR="00673FFE" w:rsidRPr="00AA122B">
        <w:rPr>
          <w:sz w:val="24"/>
          <w:szCs w:val="24"/>
        </w:rPr>
        <w:t>.</w:t>
      </w:r>
    </w:p>
    <w:p w14:paraId="52188AFD" w14:textId="66C71EAB" w:rsidR="00F66FFF" w:rsidRDefault="00575129" w:rsidP="004753C2">
      <w:pPr>
        <w:spacing w:line="360" w:lineRule="auto"/>
        <w:ind w:firstLine="720"/>
        <w:rPr>
          <w:sz w:val="24"/>
          <w:szCs w:val="24"/>
        </w:rPr>
      </w:pPr>
      <w:r w:rsidRPr="00AA122B">
        <w:rPr>
          <w:sz w:val="24"/>
          <w:szCs w:val="24"/>
        </w:rPr>
        <w:t>T</w:t>
      </w:r>
      <w:r w:rsidR="00CF4D4A" w:rsidRPr="00AA122B">
        <w:rPr>
          <w:sz w:val="24"/>
          <w:szCs w:val="24"/>
        </w:rPr>
        <w:t>o compare the effectiveness of otolith chemistry and otolith shape</w:t>
      </w:r>
      <w:r w:rsidR="007A4985" w:rsidRPr="00AA122B">
        <w:rPr>
          <w:sz w:val="24"/>
          <w:szCs w:val="24"/>
        </w:rPr>
        <w:t xml:space="preserve"> in discriminating the three sites</w:t>
      </w:r>
      <w:r w:rsidR="00CF4D4A" w:rsidRPr="00AA122B">
        <w:rPr>
          <w:sz w:val="24"/>
          <w:szCs w:val="24"/>
        </w:rPr>
        <w:t xml:space="preserve">, three </w:t>
      </w:r>
      <w:r w:rsidR="004F4D55" w:rsidRPr="00AA122B">
        <w:rPr>
          <w:sz w:val="24"/>
          <w:szCs w:val="24"/>
        </w:rPr>
        <w:t>M</w:t>
      </w:r>
      <w:r w:rsidR="00CF4D4A" w:rsidRPr="00AA122B">
        <w:rPr>
          <w:sz w:val="24"/>
          <w:szCs w:val="24"/>
        </w:rPr>
        <w:t>GLMs were run. One only used otolith chemistry data, one only used otolith shape data and one combined both chemistry and shape data.</w:t>
      </w:r>
      <w:r w:rsidR="00222CDD" w:rsidRPr="00AA122B">
        <w:rPr>
          <w:sz w:val="24"/>
          <w:szCs w:val="24"/>
        </w:rPr>
        <w:t xml:space="preserve"> For the </w:t>
      </w:r>
      <w:r w:rsidR="0012765F">
        <w:rPr>
          <w:sz w:val="24"/>
          <w:szCs w:val="24"/>
        </w:rPr>
        <w:t>two</w:t>
      </w:r>
      <w:r w:rsidR="00222CDD" w:rsidRPr="00AA122B">
        <w:rPr>
          <w:sz w:val="24"/>
          <w:szCs w:val="24"/>
        </w:rPr>
        <w:t xml:space="preserve"> </w:t>
      </w:r>
      <w:r w:rsidR="004F4D55" w:rsidRPr="00AA122B">
        <w:rPr>
          <w:sz w:val="24"/>
          <w:szCs w:val="24"/>
        </w:rPr>
        <w:t>M</w:t>
      </w:r>
      <w:r w:rsidR="00222CDD" w:rsidRPr="00AA122B">
        <w:rPr>
          <w:sz w:val="24"/>
          <w:szCs w:val="24"/>
        </w:rPr>
        <w:t>GLM</w:t>
      </w:r>
      <w:r w:rsidR="0012765F">
        <w:rPr>
          <w:sz w:val="24"/>
          <w:szCs w:val="24"/>
        </w:rPr>
        <w:t>s involving the elemental data</w:t>
      </w:r>
      <w:r w:rsidR="00222CDD" w:rsidRPr="00AA122B">
        <w:rPr>
          <w:sz w:val="24"/>
          <w:szCs w:val="24"/>
        </w:rPr>
        <w:t>, univariate</w:t>
      </w:r>
      <w:r w:rsidR="004F4D55" w:rsidRPr="00AA122B">
        <w:rPr>
          <w:sz w:val="24"/>
          <w:szCs w:val="24"/>
        </w:rPr>
        <w:t xml:space="preserve"> generalised linear models</w:t>
      </w:r>
      <w:r w:rsidR="00222CDD" w:rsidRPr="00AA122B">
        <w:rPr>
          <w:sz w:val="24"/>
          <w:szCs w:val="24"/>
        </w:rPr>
        <w:t xml:space="preserve"> </w:t>
      </w:r>
      <w:r w:rsidR="004F4D55" w:rsidRPr="00AA122B">
        <w:rPr>
          <w:sz w:val="24"/>
          <w:szCs w:val="24"/>
        </w:rPr>
        <w:t>(</w:t>
      </w:r>
      <w:r w:rsidR="00222CDD" w:rsidRPr="00AA122B">
        <w:rPr>
          <w:sz w:val="24"/>
          <w:szCs w:val="24"/>
        </w:rPr>
        <w:t>GLMs</w:t>
      </w:r>
      <w:r w:rsidR="004F4D55" w:rsidRPr="00AA122B">
        <w:rPr>
          <w:sz w:val="24"/>
          <w:szCs w:val="24"/>
        </w:rPr>
        <w:t xml:space="preserve">; </w:t>
      </w:r>
      <w:proofErr w:type="gramStart"/>
      <w:r w:rsidR="00222CDD" w:rsidRPr="00AA122B">
        <w:rPr>
          <w:sz w:val="24"/>
          <w:szCs w:val="24"/>
        </w:rPr>
        <w:t>also</w:t>
      </w:r>
      <w:proofErr w:type="gramEnd"/>
      <w:r w:rsidR="00222CDD" w:rsidRPr="00AA122B">
        <w:rPr>
          <w:sz w:val="24"/>
          <w:szCs w:val="24"/>
        </w:rPr>
        <w:t xml:space="preserve"> with a </w:t>
      </w:r>
      <w:proofErr w:type="spellStart"/>
      <w:r w:rsidR="00222CDD" w:rsidRPr="00AA122B">
        <w:rPr>
          <w:sz w:val="24"/>
          <w:szCs w:val="24"/>
        </w:rPr>
        <w:t>tweedie</w:t>
      </w:r>
      <w:proofErr w:type="spellEnd"/>
      <w:r w:rsidR="00B879F7" w:rsidRPr="00AA122B">
        <w:rPr>
          <w:sz w:val="24"/>
          <w:szCs w:val="24"/>
        </w:rPr>
        <w:t xml:space="preserve"> error</w:t>
      </w:r>
      <w:r w:rsidR="00222CDD" w:rsidRPr="00AA122B">
        <w:rPr>
          <w:sz w:val="24"/>
          <w:szCs w:val="24"/>
        </w:rPr>
        <w:t xml:space="preserve"> distribution) were </w:t>
      </w:r>
      <w:r w:rsidR="004F4D55" w:rsidRPr="00AA122B">
        <w:rPr>
          <w:sz w:val="24"/>
          <w:szCs w:val="24"/>
        </w:rPr>
        <w:t xml:space="preserve">also </w:t>
      </w:r>
      <w:r w:rsidR="00222CDD" w:rsidRPr="00AA122B">
        <w:rPr>
          <w:sz w:val="24"/>
          <w:szCs w:val="24"/>
        </w:rPr>
        <w:t xml:space="preserve">ran for each </w:t>
      </w:r>
      <w:r w:rsidR="007A4985" w:rsidRPr="00AA122B">
        <w:rPr>
          <w:sz w:val="24"/>
          <w:szCs w:val="24"/>
        </w:rPr>
        <w:t>variable</w:t>
      </w:r>
      <w:r w:rsidR="00222CDD" w:rsidRPr="00AA122B">
        <w:rPr>
          <w:sz w:val="24"/>
          <w:szCs w:val="24"/>
        </w:rPr>
        <w:t xml:space="preserve"> to identify which </w:t>
      </w:r>
      <w:r w:rsidR="007A4985" w:rsidRPr="00AA122B">
        <w:rPr>
          <w:sz w:val="24"/>
          <w:szCs w:val="24"/>
        </w:rPr>
        <w:t>variables</w:t>
      </w:r>
      <w:r w:rsidR="00222CDD" w:rsidRPr="00AA122B">
        <w:rPr>
          <w:sz w:val="24"/>
          <w:szCs w:val="24"/>
        </w:rPr>
        <w:t xml:space="preserve"> were </w:t>
      </w:r>
      <w:r w:rsidR="00222CDD" w:rsidRPr="00AA122B">
        <w:rPr>
          <w:sz w:val="24"/>
          <w:szCs w:val="24"/>
        </w:rPr>
        <w:lastRenderedPageBreak/>
        <w:t>driving the differences.</w:t>
      </w:r>
      <w:r w:rsidR="007A4985" w:rsidRPr="00AA122B">
        <w:rPr>
          <w:sz w:val="24"/>
          <w:szCs w:val="24"/>
        </w:rPr>
        <w:t xml:space="preserve"> This was conducted within the ‘</w:t>
      </w:r>
      <w:proofErr w:type="spellStart"/>
      <w:r w:rsidR="007A4985" w:rsidRPr="00AA122B">
        <w:rPr>
          <w:i/>
          <w:sz w:val="24"/>
          <w:szCs w:val="24"/>
        </w:rPr>
        <w:t>manyany</w:t>
      </w:r>
      <w:proofErr w:type="spellEnd"/>
      <w:r w:rsidR="007A4985" w:rsidRPr="00AA122B">
        <w:rPr>
          <w:sz w:val="24"/>
          <w:szCs w:val="24"/>
        </w:rPr>
        <w:t>’ function.</w:t>
      </w:r>
      <w:r w:rsidR="00222CDD" w:rsidRPr="00AA122B">
        <w:rPr>
          <w:sz w:val="24"/>
          <w:szCs w:val="24"/>
        </w:rPr>
        <w:t xml:space="preserve"> </w:t>
      </w:r>
      <w:r w:rsidR="006344FF" w:rsidRPr="00AA122B">
        <w:rPr>
          <w:sz w:val="24"/>
          <w:szCs w:val="24"/>
        </w:rPr>
        <w:t xml:space="preserve">The influence of each </w:t>
      </w:r>
      <w:r w:rsidR="0012765F">
        <w:rPr>
          <w:sz w:val="24"/>
          <w:szCs w:val="24"/>
        </w:rPr>
        <w:t>variable</w:t>
      </w:r>
      <w:r w:rsidR="006344FF" w:rsidRPr="00AA122B">
        <w:rPr>
          <w:sz w:val="24"/>
          <w:szCs w:val="24"/>
        </w:rPr>
        <w:t xml:space="preserve"> in driving the differences (similar</w:t>
      </w:r>
      <w:r w:rsidR="00B55AC3" w:rsidRPr="00AA122B">
        <w:rPr>
          <w:sz w:val="24"/>
          <w:szCs w:val="24"/>
        </w:rPr>
        <w:t xml:space="preserve"> objective</w:t>
      </w:r>
      <w:r w:rsidR="006344FF" w:rsidRPr="00AA122B">
        <w:rPr>
          <w:sz w:val="24"/>
          <w:szCs w:val="24"/>
        </w:rPr>
        <w:t xml:space="preserve"> to a distance-based SIMPER analysis) was </w:t>
      </w:r>
      <w:r w:rsidR="004F4D55" w:rsidRPr="00AA122B">
        <w:rPr>
          <w:sz w:val="24"/>
          <w:szCs w:val="24"/>
        </w:rPr>
        <w:t>quantified</w:t>
      </w:r>
      <w:r w:rsidR="006344FF" w:rsidRPr="00AA122B">
        <w:rPr>
          <w:sz w:val="24"/>
          <w:szCs w:val="24"/>
        </w:rPr>
        <w:t xml:space="preserve"> using the individual contribution to the Sum-of-LR (Warton et al. 2012)</w:t>
      </w:r>
      <w:r w:rsidR="007A4985" w:rsidRPr="00AA122B">
        <w:rPr>
          <w:sz w:val="24"/>
          <w:szCs w:val="24"/>
        </w:rPr>
        <w:t>, whereby variables with a larger likelihood ratio value are more influential</w:t>
      </w:r>
      <w:r w:rsidR="00762F7D" w:rsidRPr="00AA122B">
        <w:rPr>
          <w:sz w:val="24"/>
          <w:szCs w:val="24"/>
        </w:rPr>
        <w:t xml:space="preserve">. For the GLMs which included shape data there is no </w:t>
      </w:r>
      <w:r w:rsidR="007A4985" w:rsidRPr="00AA122B">
        <w:rPr>
          <w:sz w:val="24"/>
          <w:szCs w:val="24"/>
        </w:rPr>
        <w:t>meaningful interpretation of the</w:t>
      </w:r>
      <w:r w:rsidR="00762F7D" w:rsidRPr="00AA122B">
        <w:rPr>
          <w:sz w:val="24"/>
          <w:szCs w:val="24"/>
        </w:rPr>
        <w:t xml:space="preserve"> univariate GLMs as the</w:t>
      </w:r>
      <w:r w:rsidR="00155C64">
        <w:rPr>
          <w:sz w:val="24"/>
          <w:szCs w:val="24"/>
        </w:rPr>
        <w:t xml:space="preserve"> wavelet shape coefficients can</w:t>
      </w:r>
      <w:r w:rsidR="00762F7D" w:rsidRPr="00AA122B">
        <w:rPr>
          <w:sz w:val="24"/>
          <w:szCs w:val="24"/>
        </w:rPr>
        <w:t>not be interpreted individually</w:t>
      </w:r>
      <w:r w:rsidR="007A4985" w:rsidRPr="00AA122B">
        <w:rPr>
          <w:sz w:val="24"/>
          <w:szCs w:val="24"/>
        </w:rPr>
        <w:t xml:space="preserve"> but it does allow the relative contributions of otolith chemistry and shape to be assessed in the combined model</w:t>
      </w:r>
      <w:r w:rsidR="00762F7D" w:rsidRPr="00AA122B">
        <w:rPr>
          <w:sz w:val="24"/>
          <w:szCs w:val="24"/>
        </w:rPr>
        <w:t xml:space="preserve">. </w:t>
      </w:r>
      <w:proofErr w:type="spellStart"/>
      <w:r w:rsidR="006344FF" w:rsidRPr="00AA122B">
        <w:rPr>
          <w:sz w:val="24"/>
          <w:szCs w:val="24"/>
        </w:rPr>
        <w:t>Posthoc</w:t>
      </w:r>
      <w:proofErr w:type="spellEnd"/>
      <w:r w:rsidR="006344FF" w:rsidRPr="00AA122B">
        <w:rPr>
          <w:sz w:val="24"/>
          <w:szCs w:val="24"/>
        </w:rPr>
        <w:t xml:space="preserve"> tests to identify which sites </w:t>
      </w:r>
      <w:r w:rsidR="000E5546" w:rsidRPr="00AA122B">
        <w:rPr>
          <w:sz w:val="24"/>
          <w:szCs w:val="24"/>
        </w:rPr>
        <w:t xml:space="preserve">had </w:t>
      </w:r>
      <w:r w:rsidR="0064598B" w:rsidRPr="00AA122B">
        <w:rPr>
          <w:sz w:val="24"/>
          <w:szCs w:val="24"/>
        </w:rPr>
        <w:t>showed evidence of</w:t>
      </w:r>
      <w:r w:rsidR="006344FF" w:rsidRPr="00AA122B">
        <w:rPr>
          <w:sz w:val="24"/>
          <w:szCs w:val="24"/>
        </w:rPr>
        <w:t xml:space="preserve"> differences</w:t>
      </w:r>
      <w:r w:rsidR="000E5546" w:rsidRPr="00AA122B">
        <w:rPr>
          <w:sz w:val="24"/>
          <w:szCs w:val="24"/>
        </w:rPr>
        <w:t xml:space="preserve"> in </w:t>
      </w:r>
      <w:r w:rsidR="00EB5511" w:rsidRPr="00AA122B">
        <w:rPr>
          <w:sz w:val="24"/>
          <w:szCs w:val="24"/>
        </w:rPr>
        <w:t xml:space="preserve">specific </w:t>
      </w:r>
      <w:r w:rsidR="007A4985" w:rsidRPr="00AA122B">
        <w:rPr>
          <w:sz w:val="24"/>
          <w:szCs w:val="24"/>
        </w:rPr>
        <w:t>otolith</w:t>
      </w:r>
      <w:r w:rsidR="00EB5511" w:rsidRPr="00AA122B">
        <w:rPr>
          <w:sz w:val="24"/>
          <w:szCs w:val="24"/>
        </w:rPr>
        <w:t xml:space="preserve"> </w:t>
      </w:r>
      <w:r w:rsidR="000E5546" w:rsidRPr="00AA122B">
        <w:rPr>
          <w:sz w:val="24"/>
          <w:szCs w:val="24"/>
        </w:rPr>
        <w:t>element</w:t>
      </w:r>
      <w:r w:rsidR="007A4985" w:rsidRPr="00AA122B">
        <w:rPr>
          <w:sz w:val="24"/>
          <w:szCs w:val="24"/>
        </w:rPr>
        <w:t>al concentrations</w:t>
      </w:r>
      <w:r w:rsidR="006344FF" w:rsidRPr="00AA122B">
        <w:rPr>
          <w:sz w:val="24"/>
          <w:szCs w:val="24"/>
        </w:rPr>
        <w:t xml:space="preserve"> were run manually using two sites at a time using the same </w:t>
      </w:r>
      <w:r w:rsidR="006344FF" w:rsidRPr="00AA122B">
        <w:rPr>
          <w:i/>
          <w:iCs/>
          <w:sz w:val="24"/>
          <w:szCs w:val="24"/>
        </w:rPr>
        <w:t>‘</w:t>
      </w:r>
      <w:proofErr w:type="spellStart"/>
      <w:r w:rsidR="006344FF" w:rsidRPr="00AA122B">
        <w:rPr>
          <w:i/>
          <w:iCs/>
          <w:sz w:val="24"/>
          <w:szCs w:val="24"/>
        </w:rPr>
        <w:t>manyany</w:t>
      </w:r>
      <w:proofErr w:type="spellEnd"/>
      <w:r w:rsidR="006344FF" w:rsidRPr="00AA122B">
        <w:rPr>
          <w:i/>
          <w:iCs/>
          <w:sz w:val="24"/>
          <w:szCs w:val="24"/>
        </w:rPr>
        <w:t>’</w:t>
      </w:r>
      <w:r w:rsidR="006344FF" w:rsidRPr="00AA122B">
        <w:rPr>
          <w:sz w:val="24"/>
          <w:szCs w:val="24"/>
        </w:rPr>
        <w:t xml:space="preserve"> GLM process</w:t>
      </w:r>
      <w:r w:rsidR="009E6978" w:rsidRPr="00AA122B">
        <w:rPr>
          <w:sz w:val="24"/>
          <w:szCs w:val="24"/>
        </w:rPr>
        <w:t xml:space="preserve"> and adjusting the </w:t>
      </w:r>
      <w:r w:rsidR="009E6978" w:rsidRPr="00AA122B">
        <w:rPr>
          <w:i/>
          <w:sz w:val="24"/>
          <w:szCs w:val="24"/>
        </w:rPr>
        <w:t>P</w:t>
      </w:r>
      <w:r w:rsidR="009E6978" w:rsidRPr="00AA122B">
        <w:rPr>
          <w:sz w:val="24"/>
          <w:szCs w:val="24"/>
        </w:rPr>
        <w:t xml:space="preserve">-values using the </w:t>
      </w:r>
      <w:r w:rsidR="00D936AC" w:rsidRPr="00AA122B">
        <w:rPr>
          <w:sz w:val="24"/>
          <w:szCs w:val="24"/>
        </w:rPr>
        <w:t>Bonferroni</w:t>
      </w:r>
      <w:r w:rsidR="009E6978" w:rsidRPr="00AA122B">
        <w:rPr>
          <w:sz w:val="24"/>
          <w:szCs w:val="24"/>
        </w:rPr>
        <w:t xml:space="preserve"> method</w:t>
      </w:r>
      <w:r w:rsidR="00D936AC" w:rsidRPr="00AA122B">
        <w:rPr>
          <w:sz w:val="24"/>
          <w:szCs w:val="24"/>
        </w:rPr>
        <w:t xml:space="preserve"> with the ‘</w:t>
      </w:r>
      <w:proofErr w:type="spellStart"/>
      <w:r w:rsidR="00D936AC" w:rsidRPr="00AA122B">
        <w:rPr>
          <w:i/>
          <w:iCs/>
          <w:sz w:val="24"/>
          <w:szCs w:val="24"/>
        </w:rPr>
        <w:t>padjust</w:t>
      </w:r>
      <w:proofErr w:type="spellEnd"/>
      <w:r w:rsidR="00D936AC" w:rsidRPr="00AA122B">
        <w:rPr>
          <w:sz w:val="24"/>
          <w:szCs w:val="24"/>
        </w:rPr>
        <w:t xml:space="preserve">’ </w:t>
      </w:r>
      <w:proofErr w:type="spellStart"/>
      <w:r w:rsidR="00D936AC" w:rsidRPr="00AA122B">
        <w:rPr>
          <w:sz w:val="24"/>
          <w:szCs w:val="24"/>
        </w:rPr>
        <w:t>funtion</w:t>
      </w:r>
      <w:proofErr w:type="spellEnd"/>
      <w:r w:rsidR="006344FF" w:rsidRPr="00AA122B">
        <w:rPr>
          <w:sz w:val="24"/>
          <w:szCs w:val="24"/>
        </w:rPr>
        <w:t>.</w:t>
      </w:r>
      <w:r w:rsidR="006E6BB6" w:rsidRPr="00AA122B">
        <w:rPr>
          <w:sz w:val="24"/>
          <w:szCs w:val="24"/>
        </w:rPr>
        <w:t xml:space="preserve"> </w:t>
      </w:r>
      <w:r w:rsidR="00B879F7" w:rsidRPr="00AA122B">
        <w:rPr>
          <w:sz w:val="24"/>
          <w:szCs w:val="24"/>
        </w:rPr>
        <w:t xml:space="preserve">To visualise the multivariate differences between the 3 fish groups (as an alternative to the commonly applied distance-based ordinations), </w:t>
      </w:r>
      <w:r w:rsidR="003802F9" w:rsidRPr="00AA122B">
        <w:rPr>
          <w:sz w:val="24"/>
          <w:szCs w:val="24"/>
        </w:rPr>
        <w:t xml:space="preserve">two factor </w:t>
      </w:r>
      <w:r w:rsidR="00B879F7" w:rsidRPr="00AA122B">
        <w:rPr>
          <w:sz w:val="24"/>
          <w:szCs w:val="24"/>
        </w:rPr>
        <w:t xml:space="preserve">model-based latent variable ordinations were produced using the </w:t>
      </w:r>
      <w:r w:rsidR="00B879F7" w:rsidRPr="00AA122B">
        <w:rPr>
          <w:i/>
          <w:iCs/>
          <w:sz w:val="24"/>
          <w:szCs w:val="24"/>
        </w:rPr>
        <w:t>boral</w:t>
      </w:r>
      <w:r w:rsidR="00B879F7" w:rsidRPr="00AA122B">
        <w:rPr>
          <w:sz w:val="24"/>
          <w:szCs w:val="24"/>
        </w:rPr>
        <w:t xml:space="preserve"> R package</w:t>
      </w:r>
      <w:r w:rsidR="003802F9" w:rsidRPr="00AA122B">
        <w:rPr>
          <w:sz w:val="24"/>
          <w:szCs w:val="24"/>
        </w:rPr>
        <w:t xml:space="preserve"> (Hui 2016)</w:t>
      </w:r>
      <w:r w:rsidR="00B879F7" w:rsidRPr="00AA122B">
        <w:rPr>
          <w:sz w:val="24"/>
          <w:szCs w:val="24"/>
        </w:rPr>
        <w:t xml:space="preserve">, again using </w:t>
      </w:r>
      <w:proofErr w:type="spellStart"/>
      <w:r w:rsidR="00B879F7" w:rsidRPr="00AA122B">
        <w:rPr>
          <w:sz w:val="24"/>
          <w:szCs w:val="24"/>
        </w:rPr>
        <w:t>tweedie</w:t>
      </w:r>
      <w:proofErr w:type="spellEnd"/>
      <w:r w:rsidR="00B879F7" w:rsidRPr="00AA122B">
        <w:rPr>
          <w:sz w:val="24"/>
          <w:szCs w:val="24"/>
        </w:rPr>
        <w:t xml:space="preserve"> error distributions</w:t>
      </w:r>
      <w:r w:rsidR="003802F9" w:rsidRPr="00AA122B">
        <w:rPr>
          <w:sz w:val="24"/>
          <w:szCs w:val="24"/>
        </w:rPr>
        <w:t xml:space="preserve"> with the assumptions being visually assessed (Hui et al. 2015)</w:t>
      </w:r>
      <w:r w:rsidR="00B879F7" w:rsidRPr="00AA122B">
        <w:rPr>
          <w:sz w:val="24"/>
          <w:szCs w:val="24"/>
        </w:rPr>
        <w:t xml:space="preserve">. </w:t>
      </w:r>
    </w:p>
    <w:p w14:paraId="6186434C" w14:textId="73721564" w:rsidR="00F66FFF" w:rsidDel="00F011E0" w:rsidRDefault="00456FEC" w:rsidP="004753C2">
      <w:pPr>
        <w:spacing w:line="360" w:lineRule="auto"/>
        <w:ind w:firstLine="720"/>
        <w:rPr>
          <w:del w:id="125" w:author="Hayden Schilling" w:date="2020-11-22T19:39:00Z"/>
          <w:sz w:val="24"/>
          <w:szCs w:val="24"/>
        </w:rPr>
      </w:pPr>
      <w:del w:id="126" w:author="Hayden Schilling" w:date="2020-11-22T19:39:00Z">
        <w:r w:rsidDel="00F011E0">
          <w:rPr>
            <w:sz w:val="24"/>
            <w:szCs w:val="24"/>
          </w:rPr>
          <w:delText xml:space="preserve">To confirm the validity of the MGLM method we also conducted a random forest classification analysis as an alternative method of stock delineation. </w:delText>
        </w:r>
        <w:r w:rsidR="00D96239" w:rsidDel="00F011E0">
          <w:rPr>
            <w:sz w:val="24"/>
            <w:szCs w:val="24"/>
          </w:rPr>
          <w:delText>Using the ‘randomForest’ R package</w:delText>
        </w:r>
        <w:r w:rsidR="00C40398" w:rsidDel="00F011E0">
          <w:rPr>
            <w:sz w:val="24"/>
            <w:szCs w:val="24"/>
          </w:rPr>
          <w:delText xml:space="preserve"> (</w:delText>
        </w:r>
        <w:r w:rsidR="0012765F" w:rsidDel="00F011E0">
          <w:rPr>
            <w:sz w:val="24"/>
            <w:szCs w:val="24"/>
          </w:rPr>
          <w:delText>Liaw &amp; Weiner 2002</w:delText>
        </w:r>
        <w:r w:rsidR="00C40398" w:rsidDel="00F011E0">
          <w:rPr>
            <w:sz w:val="24"/>
            <w:szCs w:val="24"/>
          </w:rPr>
          <w:delText>),</w:delText>
        </w:r>
        <w:r w:rsidR="00D96239" w:rsidDel="00F011E0">
          <w:rPr>
            <w:sz w:val="24"/>
            <w:szCs w:val="24"/>
          </w:rPr>
          <w:delText xml:space="preserve"> we again conducted </w:delText>
        </w:r>
        <w:r w:rsidR="002F295A" w:rsidDel="00F011E0">
          <w:rPr>
            <w:sz w:val="24"/>
            <w:szCs w:val="24"/>
          </w:rPr>
          <w:delText>three</w:delText>
        </w:r>
        <w:r w:rsidR="00D96239" w:rsidDel="00F011E0">
          <w:rPr>
            <w:sz w:val="24"/>
            <w:szCs w:val="24"/>
          </w:rPr>
          <w:delText xml:space="preserve"> separate analyses, for the otolith chemistry data, otolith shape data and combined otolith chemistry and shape data. For each analysis we generated 50</w:delText>
        </w:r>
        <w:r w:rsidR="00185B87" w:rsidDel="00F011E0">
          <w:rPr>
            <w:sz w:val="24"/>
            <w:szCs w:val="24"/>
          </w:rPr>
          <w:delText>0</w:delText>
        </w:r>
        <w:r w:rsidR="00D96239" w:rsidDel="00F011E0">
          <w:rPr>
            <w:sz w:val="24"/>
            <w:szCs w:val="24"/>
          </w:rPr>
          <w:delText>0 trees using all the variables in each dataset.</w:delText>
        </w:r>
        <w:r w:rsidR="00C40398" w:rsidDel="00F011E0">
          <w:rPr>
            <w:sz w:val="24"/>
            <w:szCs w:val="24"/>
          </w:rPr>
          <w:delText xml:space="preserve"> At each split in the tree the number of variables was determined by</w:delText>
        </w:r>
        <w:r w:rsidR="00185B87" w:rsidDel="00F011E0">
          <w:rPr>
            <w:sz w:val="24"/>
            <w:szCs w:val="24"/>
          </w:rPr>
          <w:delText xml:space="preserve"> the square root of</w:delText>
        </w:r>
        <w:r w:rsidR="00C40398" w:rsidDel="00F011E0">
          <w:rPr>
            <w:sz w:val="24"/>
            <w:szCs w:val="24"/>
          </w:rPr>
          <w:delText xml:space="preserve"> total number of the variables </w:delText>
        </w:r>
        <w:r w:rsidR="00185B87" w:rsidDel="00F011E0">
          <w:rPr>
            <w:sz w:val="24"/>
            <w:szCs w:val="24"/>
          </w:rPr>
          <w:delText>in</w:delText>
        </w:r>
        <w:r w:rsidR="00C40398" w:rsidDel="00F011E0">
          <w:rPr>
            <w:sz w:val="24"/>
            <w:szCs w:val="24"/>
          </w:rPr>
          <w:delText xml:space="preserve"> the analysis</w:delText>
        </w:r>
        <w:r w:rsidR="00185B87" w:rsidDel="00F011E0">
          <w:rPr>
            <w:sz w:val="24"/>
            <w:szCs w:val="24"/>
          </w:rPr>
          <w:delText xml:space="preserve"> (</w:delText>
        </w:r>
        <w:r w:rsidR="0012765F" w:rsidDel="00F011E0">
          <w:rPr>
            <w:sz w:val="24"/>
            <w:szCs w:val="24"/>
          </w:rPr>
          <w:delText xml:space="preserve">number of variables at each split = </w:delText>
        </w:r>
        <w:r w:rsidR="00185B87" w:rsidDel="00F011E0">
          <w:rPr>
            <w:sz w:val="24"/>
            <w:szCs w:val="24"/>
          </w:rPr>
          <w:delText>3 for the otolith chemistry data, 7 for the otolith shape data and 8 for the combined otolith chemistry and shape data</w:delText>
        </w:r>
        <w:r w:rsidR="002F295A" w:rsidDel="00F011E0">
          <w:rPr>
            <w:sz w:val="24"/>
            <w:szCs w:val="24"/>
          </w:rPr>
          <w:delText xml:space="preserve">; </w:delText>
        </w:r>
        <w:r w:rsidR="0012765F" w:rsidRPr="00D96239" w:rsidDel="00F011E0">
          <w:rPr>
            <w:sz w:val="24"/>
            <w:szCs w:val="24"/>
          </w:rPr>
          <w:delText>Breiman, 2001</w:delText>
        </w:r>
        <w:r w:rsidR="00185B87" w:rsidDel="00F011E0">
          <w:rPr>
            <w:sz w:val="24"/>
            <w:szCs w:val="24"/>
          </w:rPr>
          <w:delText>)</w:delText>
        </w:r>
        <w:r w:rsidR="00C40398" w:rsidDel="00F011E0">
          <w:rPr>
            <w:sz w:val="24"/>
            <w:szCs w:val="24"/>
          </w:rPr>
          <w:delText>. To determine the classification accuracy of assigning fish to the correct collection site and therefore if the si</w:delText>
        </w:r>
        <w:r w:rsidR="002F295A" w:rsidDel="00F011E0">
          <w:rPr>
            <w:sz w:val="24"/>
            <w:szCs w:val="24"/>
          </w:rPr>
          <w:delText>t</w:delText>
        </w:r>
        <w:r w:rsidR="00C40398" w:rsidDel="00F011E0">
          <w:rPr>
            <w:sz w:val="24"/>
            <w:szCs w:val="24"/>
          </w:rPr>
          <w:delText xml:space="preserve">es </w:delText>
        </w:r>
        <w:r w:rsidR="002F295A" w:rsidDel="00F011E0">
          <w:rPr>
            <w:sz w:val="24"/>
            <w:szCs w:val="24"/>
          </w:rPr>
          <w:delText>represented</w:delText>
        </w:r>
        <w:r w:rsidR="00C40398" w:rsidDel="00F011E0">
          <w:rPr>
            <w:sz w:val="24"/>
            <w:szCs w:val="24"/>
          </w:rPr>
          <w:delText xml:space="preserve"> distinct populations, we calculated the a</w:delText>
        </w:r>
        <w:r w:rsidR="00D96239" w:rsidRPr="00D96239" w:rsidDel="00F011E0">
          <w:rPr>
            <w:sz w:val="24"/>
            <w:szCs w:val="24"/>
          </w:rPr>
          <w:delText>verage Out Of Bag (OOB, a cross validation method, Breiman, 2001) classification error</w:delText>
        </w:r>
        <w:r w:rsidR="00C40398" w:rsidDel="00F011E0">
          <w:rPr>
            <w:sz w:val="24"/>
            <w:szCs w:val="24"/>
          </w:rPr>
          <w:delText>.</w:delText>
        </w:r>
      </w:del>
    </w:p>
    <w:p w14:paraId="37A1F3D1" w14:textId="07805B7C" w:rsidR="00134D0E" w:rsidRPr="00AA122B" w:rsidRDefault="006E6BB6" w:rsidP="004753C2">
      <w:pPr>
        <w:spacing w:line="360" w:lineRule="auto"/>
        <w:ind w:firstLine="720"/>
        <w:rPr>
          <w:sz w:val="24"/>
          <w:szCs w:val="24"/>
        </w:rPr>
      </w:pPr>
      <w:r w:rsidRPr="00AA122B">
        <w:rPr>
          <w:sz w:val="24"/>
          <w:szCs w:val="24"/>
        </w:rPr>
        <w:t xml:space="preserve">In order to move away from a hard </w:t>
      </w:r>
      <w:r w:rsidRPr="00AA122B">
        <w:rPr>
          <w:i/>
          <w:iCs/>
          <w:sz w:val="24"/>
          <w:szCs w:val="24"/>
        </w:rPr>
        <w:t>P</w:t>
      </w:r>
      <w:r w:rsidRPr="00AA122B">
        <w:rPr>
          <w:sz w:val="24"/>
          <w:szCs w:val="24"/>
        </w:rPr>
        <w:t>-value threshold, all statistical results</w:t>
      </w:r>
      <w:r w:rsidR="002F295A">
        <w:rPr>
          <w:sz w:val="24"/>
          <w:szCs w:val="24"/>
        </w:rPr>
        <w:t xml:space="preserve"> in this paper</w:t>
      </w:r>
      <w:r w:rsidRPr="00AA122B">
        <w:rPr>
          <w:sz w:val="24"/>
          <w:szCs w:val="24"/>
        </w:rPr>
        <w:t xml:space="preserve"> are reported through the lens of ‘statistical clarity’</w:t>
      </w:r>
      <w:r w:rsidR="00816946">
        <w:rPr>
          <w:sz w:val="24"/>
          <w:szCs w:val="24"/>
        </w:rPr>
        <w:t xml:space="preserve"> with exact </w:t>
      </w:r>
      <w:r w:rsidR="00816946">
        <w:rPr>
          <w:i/>
          <w:iCs/>
          <w:sz w:val="24"/>
          <w:szCs w:val="24"/>
        </w:rPr>
        <w:t>P</w:t>
      </w:r>
      <w:r w:rsidR="00816946">
        <w:rPr>
          <w:sz w:val="24"/>
          <w:szCs w:val="24"/>
        </w:rPr>
        <w:t>-values</w:t>
      </w:r>
      <w:r w:rsidRPr="00AA122B">
        <w:rPr>
          <w:sz w:val="24"/>
          <w:szCs w:val="24"/>
        </w:rPr>
        <w:t xml:space="preserve"> </w:t>
      </w:r>
      <w:r w:rsidRPr="00AA122B">
        <w:rPr>
          <w:sz w:val="24"/>
          <w:szCs w:val="24"/>
        </w:rPr>
        <w:fldChar w:fldCharType="begin"/>
      </w:r>
      <w:r w:rsidR="00AB27E4">
        <w:rPr>
          <w:sz w:val="24"/>
          <w:szCs w:val="24"/>
        </w:rPr>
        <w:instrText xml:space="preserve"> ADDIN EN.CITE &lt;EndNote&gt;&lt;Cite&gt;&lt;Author&gt;Dushoff&lt;/Author&gt;&lt;Year&gt;2019&lt;/Year&gt;&lt;RecNum&gt;689&lt;/RecNum&gt;&lt;DisplayText&gt;(Dushoff et al., 2019)&lt;/DisplayText&gt;&lt;record&gt;&lt;rec-number&gt;689&lt;/rec-number&gt;&lt;foreign-keys&gt;&lt;key app="EN" db-id="tpvtxxttc2dzapezfe4xfz5nxr9at0sv9zrz" timestamp="1569797783"&gt;689&lt;/key&gt;&lt;/foreign-keys&gt;&lt;ref-type name="Journal Article"&gt;17&lt;/ref-type&gt;&lt;contributors&gt;&lt;authors&gt;&lt;author&gt;Dushoff, Jonathan&lt;/author&gt;&lt;author&gt;Kain, Morgan P.&lt;/author&gt;&lt;author&gt;Bolker, Benjamin M.&lt;/author&gt;&lt;/authors&gt;&lt;/contributors&gt;&lt;titles&gt;&lt;title&gt;I can see clearly now: Reinterpreting statistical significance&lt;/title&gt;&lt;secondary-title&gt;Methods in Ecology and Evolution&lt;/secondary-title&gt;&lt;/titles&gt;&lt;periodical&gt;&lt;full-title&gt;Methods in Ecology and Evolution&lt;/full-title&gt;&lt;/periodical&gt;&lt;pages&gt;756-759&lt;/pages&gt;&lt;volume&gt;10&lt;/volume&gt;&lt;number&gt;6&lt;/number&gt;&lt;dates&gt;&lt;year&gt;2019&lt;/year&gt;&lt;/dates&gt;&lt;isbn&gt;2041-210X&lt;/isbn&gt;&lt;urls&gt;&lt;related-urls&gt;&lt;url&gt;https://besjournals.onlinelibrary.wiley.com/doi/abs/10.1111/2041-210X.13159&lt;/url&gt;&lt;/related-urls&gt;&lt;/urls&gt;&lt;electronic-resource-num&gt;10.1111/2041-210x.13159&lt;/electronic-resource-num&gt;&lt;/record&gt;&lt;/Cite&gt;&lt;/EndNote&gt;</w:instrText>
      </w:r>
      <w:r w:rsidRPr="00AA122B">
        <w:rPr>
          <w:sz w:val="24"/>
          <w:szCs w:val="24"/>
        </w:rPr>
        <w:fldChar w:fldCharType="separate"/>
      </w:r>
      <w:r w:rsidR="00AB27E4">
        <w:rPr>
          <w:noProof/>
          <w:sz w:val="24"/>
          <w:szCs w:val="24"/>
        </w:rPr>
        <w:t>(Dushoff et al., 2019)</w:t>
      </w:r>
      <w:r w:rsidRPr="00AA122B">
        <w:rPr>
          <w:sz w:val="24"/>
          <w:szCs w:val="24"/>
        </w:rPr>
        <w:fldChar w:fldCharType="end"/>
      </w:r>
      <w:r w:rsidRPr="00AA122B">
        <w:rPr>
          <w:sz w:val="24"/>
          <w:szCs w:val="24"/>
        </w:rPr>
        <w:t>.</w:t>
      </w:r>
      <w:r w:rsidR="004650C2" w:rsidRPr="00AA122B">
        <w:rPr>
          <w:sz w:val="24"/>
          <w:szCs w:val="24"/>
        </w:rPr>
        <w:t xml:space="preserve"> The code and data used in these analysis is available at: </w:t>
      </w:r>
      <w:hyperlink r:id="rId9" w:history="1">
        <w:r w:rsidR="00044A65" w:rsidRPr="00AA122B">
          <w:rPr>
            <w:rStyle w:val="Hyperlink"/>
            <w:sz w:val="24"/>
            <w:szCs w:val="24"/>
          </w:rPr>
          <w:t>https://github.com/HaydenSchilling/MGLMs-Otoliths</w:t>
        </w:r>
      </w:hyperlink>
      <w:r w:rsidR="00044A65" w:rsidRPr="00AA122B">
        <w:rPr>
          <w:sz w:val="24"/>
          <w:szCs w:val="24"/>
        </w:rPr>
        <w:t xml:space="preserve"> </w:t>
      </w:r>
      <w:r w:rsidR="00134D0E" w:rsidRPr="00AA122B">
        <w:rPr>
          <w:sz w:val="24"/>
          <w:szCs w:val="24"/>
        </w:rPr>
        <w:br w:type="page"/>
      </w:r>
    </w:p>
    <w:p w14:paraId="021F4D80" w14:textId="1CE61C26" w:rsidR="00740C18" w:rsidRPr="001A4AE2" w:rsidRDefault="00740C18" w:rsidP="001A4AE2">
      <w:pPr>
        <w:pStyle w:val="ListParagraph"/>
        <w:numPr>
          <w:ilvl w:val="0"/>
          <w:numId w:val="11"/>
        </w:numPr>
        <w:spacing w:line="360" w:lineRule="auto"/>
        <w:rPr>
          <w:b/>
          <w:bCs/>
          <w:sz w:val="24"/>
          <w:szCs w:val="24"/>
        </w:rPr>
      </w:pPr>
      <w:r w:rsidRPr="001A4AE2">
        <w:rPr>
          <w:b/>
          <w:bCs/>
          <w:sz w:val="24"/>
          <w:szCs w:val="24"/>
        </w:rPr>
        <w:lastRenderedPageBreak/>
        <w:t>Results</w:t>
      </w:r>
    </w:p>
    <w:p w14:paraId="6BFD0BBF" w14:textId="77777777" w:rsidR="00235D51" w:rsidRPr="00235D51" w:rsidRDefault="00235D51" w:rsidP="00235D51">
      <w:pPr>
        <w:spacing w:line="360" w:lineRule="auto"/>
        <w:ind w:left="360"/>
        <w:rPr>
          <w:ins w:id="127" w:author="Hayden Schilling" w:date="2020-11-29T14:43:00Z"/>
          <w:i/>
          <w:iCs/>
          <w:sz w:val="24"/>
          <w:szCs w:val="24"/>
          <w:rPrChange w:id="128" w:author="Hayden Schilling" w:date="2020-11-29T14:43:00Z">
            <w:rPr>
              <w:ins w:id="129" w:author="Hayden Schilling" w:date="2020-11-29T14:43:00Z"/>
            </w:rPr>
          </w:rPrChange>
        </w:rPr>
        <w:pPrChange w:id="130" w:author="Hayden Schilling" w:date="2020-11-29T14:43:00Z">
          <w:pPr>
            <w:pStyle w:val="ListParagraph"/>
            <w:numPr>
              <w:numId w:val="11"/>
            </w:numPr>
            <w:spacing w:line="360" w:lineRule="auto"/>
            <w:ind w:hanging="360"/>
          </w:pPr>
        </w:pPrChange>
      </w:pPr>
      <w:proofErr w:type="gramStart"/>
      <w:ins w:id="131" w:author="Hayden Schilling" w:date="2020-11-29T14:43:00Z">
        <w:r w:rsidRPr="00235D51">
          <w:rPr>
            <w:i/>
            <w:iCs/>
            <w:sz w:val="24"/>
            <w:szCs w:val="24"/>
            <w:rPrChange w:id="132" w:author="Hayden Schilling" w:date="2020-11-29T14:43:00Z">
              <w:rPr/>
            </w:rPrChange>
          </w:rPr>
          <w:t>3.1  Distance</w:t>
        </w:r>
        <w:proofErr w:type="gramEnd"/>
        <w:r w:rsidRPr="00235D51">
          <w:rPr>
            <w:i/>
            <w:iCs/>
            <w:sz w:val="24"/>
            <w:szCs w:val="24"/>
            <w:rPrChange w:id="133" w:author="Hayden Schilling" w:date="2020-11-29T14:43:00Z">
              <w:rPr/>
            </w:rPrChange>
          </w:rPr>
          <w:t>-based Assumptions and Analysis</w:t>
        </w:r>
      </w:ins>
    </w:p>
    <w:p w14:paraId="65B89E96" w14:textId="374D5398" w:rsidR="00235D51" w:rsidRPr="00235D51" w:rsidRDefault="00235D51" w:rsidP="00235D51">
      <w:pPr>
        <w:spacing w:line="360" w:lineRule="auto"/>
        <w:ind w:firstLine="360"/>
        <w:rPr>
          <w:ins w:id="134" w:author="Hayden Schilling" w:date="2020-11-29T14:43:00Z"/>
          <w:sz w:val="24"/>
          <w:szCs w:val="24"/>
          <w:rPrChange w:id="135" w:author="Hayden Schilling" w:date="2020-11-29T14:43:00Z">
            <w:rPr>
              <w:ins w:id="136" w:author="Hayden Schilling" w:date="2020-11-29T14:43:00Z"/>
            </w:rPr>
          </w:rPrChange>
        </w:rPr>
        <w:pPrChange w:id="137" w:author="Hayden Schilling" w:date="2020-11-29T14:44:00Z">
          <w:pPr>
            <w:pStyle w:val="ListParagraph"/>
            <w:numPr>
              <w:numId w:val="11"/>
            </w:numPr>
            <w:spacing w:line="360" w:lineRule="auto"/>
            <w:ind w:hanging="360"/>
          </w:pPr>
        </w:pPrChange>
      </w:pPr>
      <w:ins w:id="138" w:author="Hayden Schilling" w:date="2020-11-29T14:43:00Z">
        <w:r w:rsidRPr="00235D51">
          <w:rPr>
            <w:sz w:val="24"/>
            <w:szCs w:val="24"/>
            <w:rPrChange w:id="139" w:author="Hayden Schilling" w:date="2020-11-29T14:43:00Z">
              <w:rPr/>
            </w:rPrChange>
          </w:rPr>
          <w:t xml:space="preserve">The dispersion test of equal variance between the samples from the three sites showed that there were significant differences in variance between sites for both the </w:t>
        </w:r>
      </w:ins>
      <w:ins w:id="140" w:author="Hayden Schilling" w:date="2020-11-29T15:21:00Z">
        <w:r w:rsidR="001428DA">
          <w:rPr>
            <w:sz w:val="24"/>
            <w:szCs w:val="24"/>
          </w:rPr>
          <w:t>otolith chemistry</w:t>
        </w:r>
      </w:ins>
      <w:ins w:id="141" w:author="Hayden Schilling" w:date="2020-11-29T14:43:00Z">
        <w:r w:rsidRPr="00235D51">
          <w:rPr>
            <w:sz w:val="24"/>
            <w:szCs w:val="24"/>
            <w:rPrChange w:id="142" w:author="Hayden Schilling" w:date="2020-11-29T14:43:00Z">
              <w:rPr/>
            </w:rPrChange>
          </w:rPr>
          <w:t xml:space="preserve"> data (</w:t>
        </w:r>
        <w:r w:rsidRPr="00235D51">
          <w:rPr>
            <w:i/>
            <w:iCs/>
            <w:sz w:val="24"/>
            <w:szCs w:val="24"/>
            <w:rPrChange w:id="143" w:author="Hayden Schilling" w:date="2020-11-29T14:43:00Z">
              <w:rPr>
                <w:i/>
                <w:iCs/>
              </w:rPr>
            </w:rPrChange>
          </w:rPr>
          <w:t>F</w:t>
        </w:r>
        <w:r w:rsidRPr="00235D51">
          <w:rPr>
            <w:sz w:val="24"/>
            <w:szCs w:val="24"/>
            <w:vertAlign w:val="subscript"/>
            <w:rPrChange w:id="144" w:author="Hayden Schilling" w:date="2020-11-29T14:43:00Z">
              <w:rPr>
                <w:vertAlign w:val="subscript"/>
              </w:rPr>
            </w:rPrChange>
          </w:rPr>
          <w:t>2,51</w:t>
        </w:r>
        <w:r w:rsidRPr="00235D51">
          <w:rPr>
            <w:sz w:val="24"/>
            <w:szCs w:val="24"/>
            <w:rPrChange w:id="145" w:author="Hayden Schilling" w:date="2020-11-29T14:43:00Z">
              <w:rPr/>
            </w:rPrChange>
          </w:rPr>
          <w:t xml:space="preserve"> = 9.409, P &lt; 0.001) and the combined </w:t>
        </w:r>
      </w:ins>
      <w:ins w:id="146" w:author="Hayden Schilling" w:date="2020-11-29T15:21:00Z">
        <w:r w:rsidR="001428DA">
          <w:rPr>
            <w:sz w:val="24"/>
            <w:szCs w:val="24"/>
          </w:rPr>
          <w:t>chemistry</w:t>
        </w:r>
      </w:ins>
      <w:ins w:id="147" w:author="Hayden Schilling" w:date="2020-11-29T14:43:00Z">
        <w:r w:rsidRPr="00235D51">
          <w:rPr>
            <w:sz w:val="24"/>
            <w:szCs w:val="24"/>
            <w:rPrChange w:id="148" w:author="Hayden Schilling" w:date="2020-11-29T14:43:00Z">
              <w:rPr/>
            </w:rPrChange>
          </w:rPr>
          <w:t xml:space="preserve"> and shape data (</w:t>
        </w:r>
        <w:r w:rsidRPr="00235D51">
          <w:rPr>
            <w:i/>
            <w:iCs/>
            <w:sz w:val="24"/>
            <w:szCs w:val="24"/>
            <w:rPrChange w:id="149" w:author="Hayden Schilling" w:date="2020-11-29T14:43:00Z">
              <w:rPr>
                <w:i/>
                <w:iCs/>
              </w:rPr>
            </w:rPrChange>
          </w:rPr>
          <w:t>F</w:t>
        </w:r>
        <w:r w:rsidRPr="00235D51">
          <w:rPr>
            <w:sz w:val="24"/>
            <w:szCs w:val="24"/>
            <w:vertAlign w:val="subscript"/>
            <w:rPrChange w:id="150" w:author="Hayden Schilling" w:date="2020-11-29T14:43:00Z">
              <w:rPr>
                <w:vertAlign w:val="subscript"/>
              </w:rPr>
            </w:rPrChange>
          </w:rPr>
          <w:t>2,51</w:t>
        </w:r>
        <w:r w:rsidRPr="00235D51">
          <w:rPr>
            <w:sz w:val="24"/>
            <w:szCs w:val="24"/>
            <w:rPrChange w:id="151" w:author="Hayden Schilling" w:date="2020-11-29T14:43:00Z">
              <w:rPr/>
            </w:rPrChange>
          </w:rPr>
          <w:t xml:space="preserve"> = 9.277, P &lt; 0.001). The assumption of equal variance</w:t>
        </w:r>
      </w:ins>
      <w:ins w:id="152" w:author="Hayden Schilling" w:date="2020-11-29T14:46:00Z">
        <w:r w:rsidR="00E837AA">
          <w:rPr>
            <w:sz w:val="24"/>
            <w:szCs w:val="24"/>
          </w:rPr>
          <w:t xml:space="preserve"> therefore only</w:t>
        </w:r>
      </w:ins>
      <w:ins w:id="153" w:author="Hayden Schilling" w:date="2020-11-29T14:43:00Z">
        <w:r w:rsidRPr="00235D51">
          <w:rPr>
            <w:sz w:val="24"/>
            <w:szCs w:val="24"/>
            <w:rPrChange w:id="154" w:author="Hayden Schilling" w:date="2020-11-29T14:43:00Z">
              <w:rPr/>
            </w:rPrChange>
          </w:rPr>
          <w:t xml:space="preserve"> satisfied for the shape only dataset (</w:t>
        </w:r>
        <w:r w:rsidRPr="00235D51">
          <w:rPr>
            <w:i/>
            <w:iCs/>
            <w:sz w:val="24"/>
            <w:szCs w:val="24"/>
            <w:rPrChange w:id="155" w:author="Hayden Schilling" w:date="2020-11-29T14:43:00Z">
              <w:rPr>
                <w:i/>
                <w:iCs/>
              </w:rPr>
            </w:rPrChange>
          </w:rPr>
          <w:t>F</w:t>
        </w:r>
        <w:r w:rsidRPr="00235D51">
          <w:rPr>
            <w:sz w:val="24"/>
            <w:szCs w:val="24"/>
            <w:vertAlign w:val="subscript"/>
            <w:rPrChange w:id="156" w:author="Hayden Schilling" w:date="2020-11-29T14:43:00Z">
              <w:rPr>
                <w:vertAlign w:val="subscript"/>
              </w:rPr>
            </w:rPrChange>
          </w:rPr>
          <w:t>2,51</w:t>
        </w:r>
        <w:r w:rsidRPr="00235D51">
          <w:rPr>
            <w:sz w:val="24"/>
            <w:szCs w:val="24"/>
            <w:rPrChange w:id="157" w:author="Hayden Schilling" w:date="2020-11-29T14:43:00Z">
              <w:rPr/>
            </w:rPrChange>
          </w:rPr>
          <w:t xml:space="preserve"> = 0.420, P = 0.659). </w:t>
        </w:r>
      </w:ins>
    </w:p>
    <w:p w14:paraId="76A8D899" w14:textId="77777777" w:rsidR="00235D51" w:rsidRPr="00235D51" w:rsidRDefault="00235D51" w:rsidP="00235D51">
      <w:pPr>
        <w:spacing w:line="360" w:lineRule="auto"/>
        <w:ind w:firstLine="360"/>
        <w:rPr>
          <w:ins w:id="158" w:author="Hayden Schilling" w:date="2020-11-29T14:43:00Z"/>
          <w:sz w:val="24"/>
          <w:szCs w:val="24"/>
          <w:rPrChange w:id="159" w:author="Hayden Schilling" w:date="2020-11-29T14:43:00Z">
            <w:rPr>
              <w:ins w:id="160" w:author="Hayden Schilling" w:date="2020-11-29T14:43:00Z"/>
            </w:rPr>
          </w:rPrChange>
        </w:rPr>
        <w:pPrChange w:id="161" w:author="Hayden Schilling" w:date="2020-11-29T14:44:00Z">
          <w:pPr>
            <w:pStyle w:val="ListParagraph"/>
            <w:numPr>
              <w:numId w:val="11"/>
            </w:numPr>
            <w:spacing w:line="360" w:lineRule="auto"/>
            <w:ind w:hanging="360"/>
          </w:pPr>
        </w:pPrChange>
      </w:pPr>
      <w:ins w:id="162" w:author="Hayden Schilling" w:date="2020-11-29T14:43:00Z">
        <w:r w:rsidRPr="00235D51">
          <w:rPr>
            <w:sz w:val="24"/>
            <w:szCs w:val="24"/>
            <w:rPrChange w:id="163" w:author="Hayden Schilling" w:date="2020-11-29T14:43:00Z">
              <w:rPr/>
            </w:rPrChange>
          </w:rPr>
          <w:t xml:space="preserve">For the purpose of our demonstration we proceeded with all three sets of analyses (elemental data, shape data and combined elemental and shape data) but due to the assumption violations caused by the unequal variance between sites, only the shape data analysis should be considered reliable. </w:t>
        </w:r>
      </w:ins>
    </w:p>
    <w:p w14:paraId="1E275D00" w14:textId="6FC71580" w:rsidR="00E837AA" w:rsidRPr="00692A4F" w:rsidRDefault="00E837AA" w:rsidP="00E837AA">
      <w:pPr>
        <w:spacing w:line="360" w:lineRule="auto"/>
        <w:ind w:firstLine="360"/>
        <w:rPr>
          <w:ins w:id="164" w:author="Hayden Schilling" w:date="2020-11-29T14:46:00Z"/>
          <w:sz w:val="24"/>
          <w:szCs w:val="24"/>
        </w:rPr>
      </w:pPr>
      <w:ins w:id="165" w:author="Hayden Schilling" w:date="2020-11-29T14:46:00Z">
        <w:r w:rsidRPr="00692A4F">
          <w:rPr>
            <w:sz w:val="24"/>
            <w:szCs w:val="24"/>
          </w:rPr>
          <w:t>Using the otolith shape data, the PERMANOVA showed strong evidence of differences between the three sites (</w:t>
        </w:r>
        <w:r w:rsidRPr="00692A4F">
          <w:rPr>
            <w:i/>
            <w:iCs/>
            <w:sz w:val="24"/>
            <w:szCs w:val="24"/>
          </w:rPr>
          <w:t>F</w:t>
        </w:r>
        <w:r w:rsidRPr="00692A4F">
          <w:rPr>
            <w:sz w:val="24"/>
            <w:szCs w:val="24"/>
            <w:vertAlign w:val="subscript"/>
          </w:rPr>
          <w:t>2,53</w:t>
        </w:r>
        <w:r w:rsidRPr="00692A4F">
          <w:rPr>
            <w:sz w:val="24"/>
            <w:szCs w:val="24"/>
          </w:rPr>
          <w:t xml:space="preserve"> = 6.06, P &lt; 0.001</w:t>
        </w:r>
        <w:r>
          <w:rPr>
            <w:sz w:val="24"/>
            <w:szCs w:val="24"/>
          </w:rPr>
          <w:t>, Figure 4</w:t>
        </w:r>
        <w:r w:rsidRPr="00692A4F">
          <w:rPr>
            <w:sz w:val="24"/>
            <w:szCs w:val="24"/>
          </w:rPr>
          <w:t xml:space="preserve">). Visualising the multivariate differences in the NMDS ordination reveals some separation between sites, driven by the </w:t>
        </w:r>
        <w:proofErr w:type="spellStart"/>
        <w:r w:rsidRPr="00692A4F">
          <w:rPr>
            <w:sz w:val="24"/>
            <w:szCs w:val="24"/>
          </w:rPr>
          <w:t>Narora</w:t>
        </w:r>
        <w:proofErr w:type="spellEnd"/>
        <w:r w:rsidRPr="00692A4F">
          <w:rPr>
            <w:sz w:val="24"/>
            <w:szCs w:val="24"/>
          </w:rPr>
          <w:t xml:space="preserve"> site while the Agra and Lucknow samples have considerable overlap (Figure </w:t>
        </w:r>
      </w:ins>
      <w:ins w:id="166" w:author="Hayden Schilling" w:date="2020-11-29T14:47:00Z">
        <w:r>
          <w:rPr>
            <w:sz w:val="24"/>
            <w:szCs w:val="24"/>
          </w:rPr>
          <w:t>5</w:t>
        </w:r>
      </w:ins>
      <w:ins w:id="167" w:author="Hayden Schilling" w:date="2020-11-29T14:46:00Z">
        <w:r w:rsidRPr="00692A4F">
          <w:rPr>
            <w:sz w:val="24"/>
            <w:szCs w:val="24"/>
          </w:rPr>
          <w:t>, stress = 0.12).</w:t>
        </w:r>
      </w:ins>
    </w:p>
    <w:p w14:paraId="468A6C4E" w14:textId="1F5B412A" w:rsidR="00235D51" w:rsidRPr="00235D51" w:rsidRDefault="00235D51" w:rsidP="00235D51">
      <w:pPr>
        <w:spacing w:line="360" w:lineRule="auto"/>
        <w:ind w:firstLine="360"/>
        <w:rPr>
          <w:ins w:id="168" w:author="Hayden Schilling" w:date="2020-11-29T14:43:00Z"/>
          <w:sz w:val="24"/>
          <w:szCs w:val="24"/>
          <w:rPrChange w:id="169" w:author="Hayden Schilling" w:date="2020-11-29T14:43:00Z">
            <w:rPr>
              <w:ins w:id="170" w:author="Hayden Schilling" w:date="2020-11-29T14:43:00Z"/>
            </w:rPr>
          </w:rPrChange>
        </w:rPr>
        <w:pPrChange w:id="171" w:author="Hayden Schilling" w:date="2020-11-29T14:44:00Z">
          <w:pPr>
            <w:pStyle w:val="ListParagraph"/>
            <w:numPr>
              <w:numId w:val="11"/>
            </w:numPr>
            <w:spacing w:line="360" w:lineRule="auto"/>
            <w:ind w:hanging="360"/>
          </w:pPr>
        </w:pPrChange>
      </w:pPr>
      <w:ins w:id="172" w:author="Hayden Schilling" w:date="2020-11-29T14:43:00Z">
        <w:r w:rsidRPr="00235D51">
          <w:rPr>
            <w:sz w:val="24"/>
            <w:szCs w:val="24"/>
            <w:rPrChange w:id="173" w:author="Hayden Schilling" w:date="2020-11-29T14:43:00Z">
              <w:rPr/>
            </w:rPrChange>
          </w:rPr>
          <w:t>Using the otolith chemistry data, PERMANOVA showed strong differences between sites (</w:t>
        </w:r>
        <w:r w:rsidRPr="00235D51">
          <w:rPr>
            <w:i/>
            <w:iCs/>
            <w:sz w:val="24"/>
            <w:szCs w:val="24"/>
            <w:rPrChange w:id="174" w:author="Hayden Schilling" w:date="2020-11-29T14:43:00Z">
              <w:rPr>
                <w:i/>
                <w:iCs/>
              </w:rPr>
            </w:rPrChange>
          </w:rPr>
          <w:t>F</w:t>
        </w:r>
        <w:r w:rsidRPr="00235D51">
          <w:rPr>
            <w:sz w:val="24"/>
            <w:szCs w:val="24"/>
            <w:vertAlign w:val="subscript"/>
            <w:rPrChange w:id="175" w:author="Hayden Schilling" w:date="2020-11-29T14:43:00Z">
              <w:rPr>
                <w:vertAlign w:val="subscript"/>
              </w:rPr>
            </w:rPrChange>
          </w:rPr>
          <w:t>2,53</w:t>
        </w:r>
        <w:r w:rsidRPr="00235D51">
          <w:rPr>
            <w:sz w:val="24"/>
            <w:szCs w:val="24"/>
            <w:rPrChange w:id="176" w:author="Hayden Schilling" w:date="2020-11-29T14:43:00Z">
              <w:rPr/>
            </w:rPrChange>
          </w:rPr>
          <w:t xml:space="preserve"> = 513.15, P &lt; 0.001</w:t>
        </w:r>
      </w:ins>
      <w:ins w:id="177" w:author="Hayden Schilling" w:date="2020-11-29T14:47:00Z">
        <w:r w:rsidR="00E837AA">
          <w:rPr>
            <w:sz w:val="24"/>
            <w:szCs w:val="24"/>
          </w:rPr>
          <w:t>, Figure 6</w:t>
        </w:r>
      </w:ins>
      <w:ins w:id="178" w:author="Hayden Schilling" w:date="2020-11-29T14:43:00Z">
        <w:r w:rsidRPr="00235D51">
          <w:rPr>
            <w:sz w:val="24"/>
            <w:szCs w:val="24"/>
            <w:rPrChange w:id="179" w:author="Hayden Schilling" w:date="2020-11-29T14:43:00Z">
              <w:rPr/>
            </w:rPrChange>
          </w:rPr>
          <w:t xml:space="preserve">). Visualisation using the NMDS ordination showed large separation between the Agra site and the other sites along the NMDS 1 axis (Figure </w:t>
        </w:r>
      </w:ins>
      <w:ins w:id="180" w:author="Hayden Schilling" w:date="2020-11-29T14:47:00Z">
        <w:r w:rsidR="00E837AA">
          <w:rPr>
            <w:sz w:val="24"/>
            <w:szCs w:val="24"/>
          </w:rPr>
          <w:t>5</w:t>
        </w:r>
      </w:ins>
      <w:ins w:id="181" w:author="Hayden Schilling" w:date="2020-11-29T14:43:00Z">
        <w:r w:rsidRPr="00235D51">
          <w:rPr>
            <w:sz w:val="24"/>
            <w:szCs w:val="24"/>
            <w:rPrChange w:id="182" w:author="Hayden Schilling" w:date="2020-11-29T14:43:00Z">
              <w:rPr/>
            </w:rPrChange>
          </w:rPr>
          <w:t xml:space="preserve">, stress = 0.01). The </w:t>
        </w:r>
        <w:proofErr w:type="spellStart"/>
        <w:r w:rsidRPr="00235D51">
          <w:rPr>
            <w:sz w:val="24"/>
            <w:szCs w:val="24"/>
            <w:rPrChange w:id="183" w:author="Hayden Schilling" w:date="2020-11-29T14:43:00Z">
              <w:rPr/>
            </w:rPrChange>
          </w:rPr>
          <w:t>Narora</w:t>
        </w:r>
        <w:proofErr w:type="spellEnd"/>
        <w:r w:rsidRPr="00235D51">
          <w:rPr>
            <w:sz w:val="24"/>
            <w:szCs w:val="24"/>
            <w:rPrChange w:id="184" w:author="Hayden Schilling" w:date="2020-11-29T14:43:00Z">
              <w:rPr/>
            </w:rPrChange>
          </w:rPr>
          <w:t xml:space="preserve"> site was heavily dispersed along the NMDS 2 axis with some samples overlapping the Lucknow site.</w:t>
        </w:r>
      </w:ins>
    </w:p>
    <w:p w14:paraId="3D8E98EB" w14:textId="1AC813EB" w:rsidR="00235D51" w:rsidRPr="00235D51" w:rsidRDefault="00235D51" w:rsidP="00235D51">
      <w:pPr>
        <w:spacing w:line="360" w:lineRule="auto"/>
        <w:ind w:firstLine="360"/>
        <w:rPr>
          <w:ins w:id="185" w:author="Hayden Schilling" w:date="2020-11-29T14:43:00Z"/>
          <w:sz w:val="24"/>
          <w:szCs w:val="24"/>
          <w:rPrChange w:id="186" w:author="Hayden Schilling" w:date="2020-11-29T14:44:00Z">
            <w:rPr>
              <w:ins w:id="187" w:author="Hayden Schilling" w:date="2020-11-29T14:43:00Z"/>
            </w:rPr>
          </w:rPrChange>
        </w:rPr>
        <w:pPrChange w:id="188" w:author="Hayden Schilling" w:date="2020-11-29T14:44:00Z">
          <w:pPr>
            <w:pStyle w:val="ListParagraph"/>
            <w:numPr>
              <w:numId w:val="11"/>
            </w:numPr>
            <w:spacing w:line="360" w:lineRule="auto"/>
            <w:ind w:hanging="360"/>
          </w:pPr>
        </w:pPrChange>
      </w:pPr>
      <w:ins w:id="189" w:author="Hayden Schilling" w:date="2020-11-29T14:43:00Z">
        <w:r w:rsidRPr="00235D51">
          <w:rPr>
            <w:sz w:val="24"/>
            <w:szCs w:val="24"/>
            <w:rPrChange w:id="190" w:author="Hayden Schilling" w:date="2020-11-29T14:44:00Z">
              <w:rPr/>
            </w:rPrChange>
          </w:rPr>
          <w:t>When combined, the PERMANOVA again showed clear differences between sites (</w:t>
        </w:r>
        <w:r w:rsidRPr="00235D51">
          <w:rPr>
            <w:i/>
            <w:iCs/>
            <w:sz w:val="24"/>
            <w:szCs w:val="24"/>
            <w:rPrChange w:id="191" w:author="Hayden Schilling" w:date="2020-11-29T14:44:00Z">
              <w:rPr>
                <w:i/>
                <w:iCs/>
              </w:rPr>
            </w:rPrChange>
          </w:rPr>
          <w:t>F</w:t>
        </w:r>
        <w:r w:rsidRPr="00235D51">
          <w:rPr>
            <w:sz w:val="24"/>
            <w:szCs w:val="24"/>
            <w:vertAlign w:val="subscript"/>
            <w:rPrChange w:id="192" w:author="Hayden Schilling" w:date="2020-11-29T14:44:00Z">
              <w:rPr>
                <w:vertAlign w:val="subscript"/>
              </w:rPr>
            </w:rPrChange>
          </w:rPr>
          <w:t>2,53</w:t>
        </w:r>
        <w:r w:rsidRPr="00235D51">
          <w:rPr>
            <w:sz w:val="24"/>
            <w:szCs w:val="24"/>
            <w:rPrChange w:id="193" w:author="Hayden Schilling" w:date="2020-11-29T14:44:00Z">
              <w:rPr/>
            </w:rPrChange>
          </w:rPr>
          <w:t xml:space="preserve"> = 511.76, P &lt; 0.001). The separation in the NMDS ordinations was clearly driven by the differences in otolith chemistry with an almost identical pattern observed (Figure </w:t>
        </w:r>
      </w:ins>
      <w:ins w:id="194" w:author="Hayden Schilling" w:date="2020-11-29T14:47:00Z">
        <w:r w:rsidR="00E837AA">
          <w:rPr>
            <w:sz w:val="24"/>
            <w:szCs w:val="24"/>
          </w:rPr>
          <w:t>5</w:t>
        </w:r>
      </w:ins>
      <w:ins w:id="195" w:author="Hayden Schilling" w:date="2020-11-29T14:43:00Z">
        <w:r w:rsidRPr="00235D51">
          <w:rPr>
            <w:sz w:val="24"/>
            <w:szCs w:val="24"/>
            <w:rPrChange w:id="196" w:author="Hayden Schilling" w:date="2020-11-29T14:44:00Z">
              <w:rPr/>
            </w:rPrChange>
          </w:rPr>
          <w:t>, stress = 0.01).</w:t>
        </w:r>
      </w:ins>
    </w:p>
    <w:p w14:paraId="1F2079A5" w14:textId="77777777" w:rsidR="00235D51" w:rsidRDefault="00235D51" w:rsidP="004753C2">
      <w:pPr>
        <w:spacing w:line="360" w:lineRule="auto"/>
        <w:rPr>
          <w:ins w:id="197" w:author="Hayden Schilling" w:date="2020-11-29T14:43:00Z"/>
          <w:i/>
          <w:iCs/>
          <w:sz w:val="24"/>
          <w:szCs w:val="24"/>
        </w:rPr>
      </w:pPr>
    </w:p>
    <w:p w14:paraId="29908E73" w14:textId="4653D109" w:rsidR="00FB5641" w:rsidRPr="00FB5641" w:rsidRDefault="001A4AE2" w:rsidP="004753C2">
      <w:pPr>
        <w:spacing w:line="360" w:lineRule="auto"/>
        <w:rPr>
          <w:i/>
          <w:iCs/>
          <w:sz w:val="24"/>
          <w:szCs w:val="24"/>
        </w:rPr>
      </w:pPr>
      <w:r>
        <w:rPr>
          <w:i/>
          <w:iCs/>
          <w:sz w:val="24"/>
          <w:szCs w:val="24"/>
        </w:rPr>
        <w:t>3.</w:t>
      </w:r>
      <w:del w:id="198" w:author="Hayden Schilling" w:date="2020-11-29T14:43:00Z">
        <w:r w:rsidDel="00235D51">
          <w:rPr>
            <w:i/>
            <w:iCs/>
            <w:sz w:val="24"/>
            <w:szCs w:val="24"/>
          </w:rPr>
          <w:delText>1</w:delText>
        </w:r>
      </w:del>
      <w:ins w:id="199" w:author="Hayden Schilling" w:date="2020-11-29T14:43:00Z">
        <w:r w:rsidR="00235D51">
          <w:rPr>
            <w:i/>
            <w:iCs/>
            <w:sz w:val="24"/>
            <w:szCs w:val="24"/>
          </w:rPr>
          <w:t>2</w:t>
        </w:r>
      </w:ins>
      <w:r>
        <w:rPr>
          <w:i/>
          <w:iCs/>
          <w:sz w:val="24"/>
          <w:szCs w:val="24"/>
        </w:rPr>
        <w:t xml:space="preserve"> </w:t>
      </w:r>
      <w:r w:rsidR="00FB5641">
        <w:rPr>
          <w:i/>
          <w:iCs/>
          <w:sz w:val="24"/>
          <w:szCs w:val="24"/>
        </w:rPr>
        <w:t>MGLM Analyses</w:t>
      </w:r>
    </w:p>
    <w:p w14:paraId="53E86848" w14:textId="2C2CD5B6" w:rsidR="00185B87" w:rsidRDefault="00740C18" w:rsidP="004753C2">
      <w:pPr>
        <w:spacing w:line="360" w:lineRule="auto"/>
        <w:ind w:firstLine="720"/>
        <w:rPr>
          <w:sz w:val="24"/>
          <w:szCs w:val="24"/>
        </w:rPr>
      </w:pPr>
      <w:del w:id="200" w:author="Hayden Schilling" w:date="2020-11-29T14:43:00Z">
        <w:r w:rsidRPr="00AA122B" w:rsidDel="00235D51">
          <w:rPr>
            <w:sz w:val="24"/>
            <w:szCs w:val="24"/>
          </w:rPr>
          <w:lastRenderedPageBreak/>
          <w:delText xml:space="preserve">Using 10 </w:delText>
        </w:r>
        <w:r w:rsidRPr="00880750" w:rsidDel="00235D51">
          <w:rPr>
            <w:sz w:val="24"/>
            <w:szCs w:val="24"/>
          </w:rPr>
          <w:delText>wavelets</w:delText>
        </w:r>
        <w:r w:rsidR="00506613" w:rsidRPr="00880750" w:rsidDel="00235D51">
          <w:rPr>
            <w:sz w:val="24"/>
            <w:szCs w:val="24"/>
          </w:rPr>
          <w:delText xml:space="preserve"> (6</w:delText>
        </w:r>
        <w:r w:rsidR="00654495" w:rsidRPr="00880750" w:rsidDel="00235D51">
          <w:rPr>
            <w:sz w:val="24"/>
            <w:szCs w:val="24"/>
          </w:rPr>
          <w:delText>3</w:delText>
        </w:r>
        <w:r w:rsidR="00506613" w:rsidRPr="00880750" w:rsidDel="00235D51">
          <w:rPr>
            <w:sz w:val="24"/>
            <w:szCs w:val="24"/>
          </w:rPr>
          <w:delText xml:space="preserve"> wavelet coefficients)</w:delText>
        </w:r>
        <w:r w:rsidRPr="00880750" w:rsidDel="00235D51">
          <w:rPr>
            <w:sz w:val="24"/>
            <w:szCs w:val="24"/>
          </w:rPr>
          <w:delText xml:space="preserve">, </w:delText>
        </w:r>
        <w:r w:rsidR="00506613" w:rsidRPr="00880750" w:rsidDel="00235D51">
          <w:rPr>
            <w:sz w:val="24"/>
            <w:szCs w:val="24"/>
          </w:rPr>
          <w:delText xml:space="preserve">&gt;99 </w:delText>
        </w:r>
        <w:r w:rsidRPr="00880750" w:rsidDel="00235D51">
          <w:rPr>
            <w:sz w:val="24"/>
            <w:szCs w:val="24"/>
          </w:rPr>
          <w:delText xml:space="preserve">% of otolith shape was explained (Figure </w:delText>
        </w:r>
        <w:r w:rsidR="001B21E0" w:rsidRPr="00880750" w:rsidDel="00235D51">
          <w:rPr>
            <w:sz w:val="24"/>
            <w:szCs w:val="24"/>
          </w:rPr>
          <w:delText>4</w:delText>
        </w:r>
        <w:r w:rsidRPr="00880750" w:rsidDel="00235D51">
          <w:rPr>
            <w:sz w:val="24"/>
            <w:szCs w:val="24"/>
          </w:rPr>
          <w:delText>)</w:delText>
        </w:r>
        <w:r w:rsidR="00E0619F" w:rsidRPr="00880750" w:rsidDel="00235D51">
          <w:rPr>
            <w:sz w:val="24"/>
            <w:szCs w:val="24"/>
          </w:rPr>
          <w:delText xml:space="preserve"> as opposed to the</w:delText>
        </w:r>
        <w:r w:rsidR="00880750" w:rsidRPr="00880750" w:rsidDel="00235D51">
          <w:rPr>
            <w:sz w:val="24"/>
            <w:szCs w:val="24"/>
          </w:rPr>
          <w:delText xml:space="preserve"> elliptical</w:delText>
        </w:r>
        <w:r w:rsidR="00E0619F" w:rsidRPr="00880750" w:rsidDel="00235D51">
          <w:rPr>
            <w:sz w:val="24"/>
            <w:szCs w:val="24"/>
          </w:rPr>
          <w:delText xml:space="preserve"> </w:delText>
        </w:r>
        <w:r w:rsidR="00880750" w:rsidRPr="00880750" w:rsidDel="00235D51">
          <w:rPr>
            <w:sz w:val="24"/>
            <w:szCs w:val="24"/>
          </w:rPr>
          <w:delText>F</w:delText>
        </w:r>
        <w:r w:rsidR="00E0619F" w:rsidRPr="00880750" w:rsidDel="00235D51">
          <w:rPr>
            <w:sz w:val="24"/>
            <w:szCs w:val="24"/>
          </w:rPr>
          <w:delText xml:space="preserve">ourier transformed coefficients which were only able to reproduce 95% of the shape. </w:delText>
        </w:r>
      </w:del>
      <w:r w:rsidR="00E0619F" w:rsidRPr="00880750">
        <w:rPr>
          <w:sz w:val="24"/>
          <w:szCs w:val="24"/>
        </w:rPr>
        <w:t>Using</w:t>
      </w:r>
      <w:r w:rsidR="00E0619F">
        <w:rPr>
          <w:sz w:val="24"/>
          <w:szCs w:val="24"/>
        </w:rPr>
        <w:t xml:space="preserve"> the wavelet coefficients,</w:t>
      </w:r>
      <w:r w:rsidR="00185B87">
        <w:rPr>
          <w:sz w:val="24"/>
          <w:szCs w:val="24"/>
        </w:rPr>
        <w:t xml:space="preserve"> </w:t>
      </w:r>
      <w:r w:rsidR="00E0619F">
        <w:rPr>
          <w:sz w:val="24"/>
          <w:szCs w:val="24"/>
        </w:rPr>
        <w:t>t</w:t>
      </w:r>
      <w:r w:rsidR="00126D6C">
        <w:rPr>
          <w:sz w:val="24"/>
          <w:szCs w:val="24"/>
        </w:rPr>
        <w:t>he MGLM analysis show</w:t>
      </w:r>
      <w:r w:rsidR="00012884">
        <w:rPr>
          <w:sz w:val="24"/>
          <w:szCs w:val="24"/>
        </w:rPr>
        <w:t>ed</w:t>
      </w:r>
      <w:r w:rsidR="00185B87">
        <w:rPr>
          <w:sz w:val="24"/>
          <w:szCs w:val="24"/>
        </w:rPr>
        <w:t xml:space="preserve"> clear difference in otolith shape between all three sites</w:t>
      </w:r>
      <w:r w:rsidRPr="00AA122B">
        <w:rPr>
          <w:sz w:val="24"/>
          <w:szCs w:val="24"/>
        </w:rPr>
        <w:t xml:space="preserve"> (</w:t>
      </w:r>
      <w:r w:rsidRPr="00AA122B">
        <w:rPr>
          <w:i/>
          <w:iCs/>
          <w:sz w:val="24"/>
          <w:szCs w:val="24"/>
        </w:rPr>
        <w:t>LR</w:t>
      </w:r>
      <w:r w:rsidRPr="00AA122B">
        <w:rPr>
          <w:sz w:val="24"/>
          <w:szCs w:val="24"/>
        </w:rPr>
        <w:t xml:space="preserve">: 12.385, </w:t>
      </w:r>
      <w:r w:rsidRPr="00AA122B">
        <w:rPr>
          <w:i/>
          <w:iCs/>
          <w:sz w:val="24"/>
          <w:szCs w:val="24"/>
        </w:rPr>
        <w:t xml:space="preserve">P </w:t>
      </w:r>
      <w:r w:rsidRPr="00AA122B">
        <w:rPr>
          <w:sz w:val="24"/>
          <w:szCs w:val="24"/>
        </w:rPr>
        <w:t>&lt; 0.001</w:t>
      </w:r>
      <w:r w:rsidR="00185B87">
        <w:rPr>
          <w:sz w:val="24"/>
          <w:szCs w:val="24"/>
        </w:rPr>
        <w:t>; Figure 4</w:t>
      </w:r>
      <w:r w:rsidRPr="00AA122B">
        <w:rPr>
          <w:sz w:val="24"/>
          <w:szCs w:val="24"/>
        </w:rPr>
        <w:t>).</w:t>
      </w:r>
      <w:r w:rsidR="006E6BB6" w:rsidRPr="00AA122B">
        <w:rPr>
          <w:sz w:val="24"/>
          <w:szCs w:val="24"/>
        </w:rPr>
        <w:t xml:space="preserve"> </w:t>
      </w:r>
    </w:p>
    <w:p w14:paraId="208A8AE9" w14:textId="1C068757" w:rsidR="00FB5641" w:rsidRDefault="00740C18" w:rsidP="004753C2">
      <w:pPr>
        <w:spacing w:line="360" w:lineRule="auto"/>
        <w:ind w:firstLine="720"/>
        <w:rPr>
          <w:sz w:val="24"/>
          <w:szCs w:val="24"/>
        </w:rPr>
      </w:pPr>
      <w:r w:rsidRPr="00AA122B">
        <w:rPr>
          <w:sz w:val="24"/>
          <w:szCs w:val="24"/>
        </w:rPr>
        <w:t xml:space="preserve">Otolith chemistry was </w:t>
      </w:r>
      <w:r w:rsidR="006E6BB6" w:rsidRPr="00AA122B">
        <w:rPr>
          <w:sz w:val="24"/>
          <w:szCs w:val="24"/>
        </w:rPr>
        <w:t>also clearly</w:t>
      </w:r>
      <w:r w:rsidRPr="00AA122B">
        <w:rPr>
          <w:sz w:val="24"/>
          <w:szCs w:val="24"/>
        </w:rPr>
        <w:t xml:space="preserve"> different between the three sites (</w:t>
      </w:r>
      <w:r w:rsidR="006344FF" w:rsidRPr="00AA122B">
        <w:rPr>
          <w:i/>
          <w:iCs/>
          <w:sz w:val="24"/>
          <w:szCs w:val="24"/>
        </w:rPr>
        <w:t>LR</w:t>
      </w:r>
      <w:r w:rsidR="006344FF" w:rsidRPr="00AA122B">
        <w:rPr>
          <w:sz w:val="24"/>
          <w:szCs w:val="24"/>
        </w:rPr>
        <w:t xml:space="preserve"> = </w:t>
      </w:r>
      <w:del w:id="201" w:author="Hayden Schilling" w:date="2020-11-25T20:00:00Z">
        <w:r w:rsidR="006344FF" w:rsidRPr="00AA122B" w:rsidDel="009A1E7C">
          <w:rPr>
            <w:sz w:val="24"/>
            <w:szCs w:val="24"/>
          </w:rPr>
          <w:delText>7161</w:delText>
        </w:r>
      </w:del>
      <w:ins w:id="202" w:author="Hayden Schilling" w:date="2020-11-25T20:00:00Z">
        <w:r w:rsidR="009A1E7C">
          <w:rPr>
            <w:sz w:val="24"/>
            <w:szCs w:val="24"/>
          </w:rPr>
          <w:t>1105.8</w:t>
        </w:r>
      </w:ins>
      <w:r w:rsidR="006344FF" w:rsidRPr="00AA122B">
        <w:rPr>
          <w:sz w:val="24"/>
          <w:szCs w:val="24"/>
        </w:rPr>
        <w:t xml:space="preserve">, </w:t>
      </w:r>
      <w:r w:rsidR="006344FF" w:rsidRPr="00AA122B">
        <w:rPr>
          <w:i/>
          <w:iCs/>
          <w:sz w:val="24"/>
          <w:szCs w:val="24"/>
        </w:rPr>
        <w:t xml:space="preserve">P </w:t>
      </w:r>
      <w:r w:rsidR="006344FF" w:rsidRPr="00AA122B">
        <w:rPr>
          <w:sz w:val="24"/>
          <w:szCs w:val="24"/>
        </w:rPr>
        <w:t xml:space="preserve">&lt; 0.001; </w:t>
      </w:r>
      <w:r w:rsidRPr="00AA122B">
        <w:rPr>
          <w:sz w:val="24"/>
          <w:szCs w:val="24"/>
        </w:rPr>
        <w:t xml:space="preserve">Figure </w:t>
      </w:r>
      <w:ins w:id="203" w:author="Hayden Schilling" w:date="2020-11-29T15:22:00Z">
        <w:r w:rsidR="001428DA">
          <w:rPr>
            <w:sz w:val="24"/>
            <w:szCs w:val="24"/>
          </w:rPr>
          <w:t>6</w:t>
        </w:r>
      </w:ins>
      <w:del w:id="204" w:author="Hayden Schilling" w:date="2020-11-29T15:22:00Z">
        <w:r w:rsidR="001B21E0" w:rsidRPr="00AA122B" w:rsidDel="001428DA">
          <w:rPr>
            <w:sz w:val="24"/>
            <w:szCs w:val="24"/>
          </w:rPr>
          <w:delText>5</w:delText>
        </w:r>
      </w:del>
      <w:r w:rsidR="005D1646">
        <w:rPr>
          <w:sz w:val="24"/>
          <w:szCs w:val="24"/>
        </w:rPr>
        <w:t>; Table 1</w:t>
      </w:r>
      <w:r w:rsidRPr="00AA122B">
        <w:rPr>
          <w:sz w:val="24"/>
          <w:szCs w:val="24"/>
        </w:rPr>
        <w:t>)</w:t>
      </w:r>
      <w:r w:rsidR="00167A46" w:rsidRPr="00AA122B">
        <w:rPr>
          <w:sz w:val="24"/>
          <w:szCs w:val="24"/>
        </w:rPr>
        <w:t xml:space="preserve">. </w:t>
      </w:r>
      <w:r w:rsidR="00FB5641">
        <w:rPr>
          <w:sz w:val="24"/>
          <w:szCs w:val="24"/>
        </w:rPr>
        <w:t xml:space="preserve">Large differences in mean concentration were observed </w:t>
      </w:r>
      <w:r w:rsidR="008F7EE3">
        <w:rPr>
          <w:sz w:val="24"/>
          <w:szCs w:val="24"/>
        </w:rPr>
        <w:t>for</w:t>
      </w:r>
      <w:r w:rsidR="00FB5641">
        <w:rPr>
          <w:sz w:val="24"/>
          <w:szCs w:val="24"/>
        </w:rPr>
        <w:t xml:space="preserve"> many elements with the Agra site having the highest concentrations of 10 of the 12 tested elements (Figure </w:t>
      </w:r>
      <w:ins w:id="205" w:author="Hayden Schilling" w:date="2020-11-29T15:21:00Z">
        <w:r w:rsidR="001428DA">
          <w:rPr>
            <w:sz w:val="24"/>
            <w:szCs w:val="24"/>
          </w:rPr>
          <w:t>6</w:t>
        </w:r>
      </w:ins>
      <w:del w:id="206" w:author="Hayden Schilling" w:date="2020-11-29T15:21:00Z">
        <w:r w:rsidR="00FB5641" w:rsidDel="001428DA">
          <w:rPr>
            <w:sz w:val="24"/>
            <w:szCs w:val="24"/>
          </w:rPr>
          <w:delText>5</w:delText>
        </w:r>
      </w:del>
      <w:r w:rsidR="00FB5641">
        <w:rPr>
          <w:sz w:val="24"/>
          <w:szCs w:val="24"/>
        </w:rPr>
        <w:t xml:space="preserve">). The </w:t>
      </w:r>
      <w:proofErr w:type="spellStart"/>
      <w:r w:rsidR="00FB5641">
        <w:rPr>
          <w:sz w:val="24"/>
          <w:szCs w:val="24"/>
        </w:rPr>
        <w:t>Na</w:t>
      </w:r>
      <w:r w:rsidR="00E3547F">
        <w:rPr>
          <w:sz w:val="24"/>
          <w:szCs w:val="24"/>
        </w:rPr>
        <w:t>r</w:t>
      </w:r>
      <w:r w:rsidR="00FB5641">
        <w:rPr>
          <w:sz w:val="24"/>
          <w:szCs w:val="24"/>
        </w:rPr>
        <w:t>ora</w:t>
      </w:r>
      <w:proofErr w:type="spellEnd"/>
      <w:r w:rsidR="00FB5641">
        <w:rPr>
          <w:sz w:val="24"/>
          <w:szCs w:val="24"/>
        </w:rPr>
        <w:t xml:space="preserve"> site</w:t>
      </w:r>
      <w:r w:rsidR="00E3547F">
        <w:rPr>
          <w:sz w:val="24"/>
          <w:szCs w:val="24"/>
        </w:rPr>
        <w:t xml:space="preserve"> had</w:t>
      </w:r>
      <w:r w:rsidR="00FB5641">
        <w:rPr>
          <w:sz w:val="24"/>
          <w:szCs w:val="24"/>
        </w:rPr>
        <w:t xml:space="preserve"> the highest concentrations of the other two elements (Zinc &amp; Magnesium; Figure </w:t>
      </w:r>
      <w:ins w:id="207" w:author="Hayden Schilling" w:date="2020-11-29T15:21:00Z">
        <w:r w:rsidR="001428DA">
          <w:rPr>
            <w:sz w:val="24"/>
            <w:szCs w:val="24"/>
          </w:rPr>
          <w:t>6</w:t>
        </w:r>
      </w:ins>
      <w:del w:id="208" w:author="Hayden Schilling" w:date="2020-11-29T15:21:00Z">
        <w:r w:rsidR="00FB5641" w:rsidDel="001428DA">
          <w:rPr>
            <w:sz w:val="24"/>
            <w:szCs w:val="24"/>
          </w:rPr>
          <w:delText>5</w:delText>
        </w:r>
      </w:del>
      <w:r w:rsidR="00FB5641">
        <w:rPr>
          <w:sz w:val="24"/>
          <w:szCs w:val="24"/>
        </w:rPr>
        <w:t xml:space="preserve">). The Lucknow site showed the lowest concentrations of all elements (Figure </w:t>
      </w:r>
      <w:ins w:id="209" w:author="Hayden Schilling" w:date="2020-11-29T15:21:00Z">
        <w:r w:rsidR="001428DA">
          <w:rPr>
            <w:sz w:val="24"/>
            <w:szCs w:val="24"/>
          </w:rPr>
          <w:t>6</w:t>
        </w:r>
      </w:ins>
      <w:del w:id="210" w:author="Hayden Schilling" w:date="2020-11-29T15:21:00Z">
        <w:r w:rsidR="00FB5641" w:rsidDel="001428DA">
          <w:rPr>
            <w:sz w:val="24"/>
            <w:szCs w:val="24"/>
          </w:rPr>
          <w:delText>5</w:delText>
        </w:r>
      </w:del>
      <w:r w:rsidR="00FB5641">
        <w:rPr>
          <w:sz w:val="24"/>
          <w:szCs w:val="24"/>
        </w:rPr>
        <w:t>).</w:t>
      </w:r>
    </w:p>
    <w:p w14:paraId="29890C59" w14:textId="5E49EBD4" w:rsidR="002043A2" w:rsidRPr="00AA122B" w:rsidRDefault="002043A2" w:rsidP="004753C2">
      <w:pPr>
        <w:spacing w:line="360" w:lineRule="auto"/>
        <w:ind w:firstLine="720"/>
        <w:rPr>
          <w:sz w:val="24"/>
          <w:szCs w:val="24"/>
        </w:rPr>
      </w:pPr>
      <w:r w:rsidRPr="00AA122B">
        <w:rPr>
          <w:sz w:val="24"/>
          <w:szCs w:val="24"/>
        </w:rPr>
        <w:t xml:space="preserve">The combined analysis of otolith chemistry and shape also revealed </w:t>
      </w:r>
      <w:r w:rsidR="006E6BB6" w:rsidRPr="00AA122B">
        <w:rPr>
          <w:sz w:val="24"/>
          <w:szCs w:val="24"/>
        </w:rPr>
        <w:t>clear</w:t>
      </w:r>
      <w:r w:rsidRPr="00AA122B">
        <w:rPr>
          <w:sz w:val="24"/>
          <w:szCs w:val="24"/>
        </w:rPr>
        <w:t xml:space="preserve"> differences</w:t>
      </w:r>
      <w:r w:rsidR="00FB5641">
        <w:rPr>
          <w:sz w:val="24"/>
          <w:szCs w:val="24"/>
        </w:rPr>
        <w:t xml:space="preserve"> between all three</w:t>
      </w:r>
      <w:r w:rsidRPr="00AA122B">
        <w:rPr>
          <w:sz w:val="24"/>
          <w:szCs w:val="24"/>
        </w:rPr>
        <w:t xml:space="preserve"> </w:t>
      </w:r>
      <w:r w:rsidR="008F7EE3">
        <w:rPr>
          <w:sz w:val="24"/>
          <w:szCs w:val="24"/>
        </w:rPr>
        <w:t xml:space="preserve">sites </w:t>
      </w:r>
      <w:r w:rsidRPr="00AA122B">
        <w:rPr>
          <w:sz w:val="24"/>
          <w:szCs w:val="24"/>
        </w:rPr>
        <w:t>(</w:t>
      </w:r>
      <w:r w:rsidR="002A2C0E" w:rsidRPr="00AA122B">
        <w:rPr>
          <w:i/>
          <w:iCs/>
          <w:sz w:val="24"/>
          <w:szCs w:val="24"/>
        </w:rPr>
        <w:t xml:space="preserve">LR </w:t>
      </w:r>
      <w:r w:rsidR="002A2C0E" w:rsidRPr="00AA122B">
        <w:rPr>
          <w:sz w:val="24"/>
          <w:szCs w:val="24"/>
        </w:rPr>
        <w:t xml:space="preserve">= 7173.4, </w:t>
      </w:r>
      <w:r w:rsidR="002A2C0E" w:rsidRPr="00AA122B">
        <w:rPr>
          <w:i/>
          <w:iCs/>
          <w:sz w:val="24"/>
          <w:szCs w:val="24"/>
        </w:rPr>
        <w:t xml:space="preserve">P </w:t>
      </w:r>
      <w:r w:rsidR="002A2C0E" w:rsidRPr="00AA122B">
        <w:rPr>
          <w:sz w:val="24"/>
          <w:szCs w:val="24"/>
        </w:rPr>
        <w:t>&lt; 0.001)</w:t>
      </w:r>
      <w:r w:rsidR="009F268B">
        <w:rPr>
          <w:sz w:val="24"/>
          <w:szCs w:val="24"/>
        </w:rPr>
        <w:t>.</w:t>
      </w:r>
      <w:r w:rsidR="002A2C0E" w:rsidRPr="00AA122B">
        <w:rPr>
          <w:sz w:val="24"/>
          <w:szCs w:val="24"/>
        </w:rPr>
        <w:t xml:space="preserve"> </w:t>
      </w:r>
      <w:r w:rsidR="009F268B">
        <w:rPr>
          <w:sz w:val="24"/>
          <w:szCs w:val="24"/>
        </w:rPr>
        <w:t>Within this combined analysis</w:t>
      </w:r>
      <w:r w:rsidR="002A2C0E" w:rsidRPr="00AA122B">
        <w:rPr>
          <w:sz w:val="24"/>
          <w:szCs w:val="24"/>
        </w:rPr>
        <w:t xml:space="preserve"> </w:t>
      </w:r>
      <w:r w:rsidR="008F7EE3">
        <w:rPr>
          <w:sz w:val="24"/>
          <w:szCs w:val="24"/>
        </w:rPr>
        <w:t>most</w:t>
      </w:r>
      <w:r w:rsidR="00126D6C">
        <w:rPr>
          <w:sz w:val="24"/>
          <w:szCs w:val="24"/>
        </w:rPr>
        <w:t xml:space="preserve"> of the </w:t>
      </w:r>
      <w:r w:rsidR="002A2C0E" w:rsidRPr="00AA122B">
        <w:rPr>
          <w:sz w:val="24"/>
          <w:szCs w:val="24"/>
        </w:rPr>
        <w:t xml:space="preserve">differences were driven by the chemistry data (99.8% of the </w:t>
      </w:r>
      <w:r w:rsidR="002A2C0E" w:rsidRPr="00AA122B">
        <w:rPr>
          <w:i/>
          <w:iCs/>
          <w:sz w:val="24"/>
          <w:szCs w:val="24"/>
        </w:rPr>
        <w:t xml:space="preserve">LR </w:t>
      </w:r>
      <w:r w:rsidR="002A2C0E" w:rsidRPr="00AA122B">
        <w:rPr>
          <w:sz w:val="24"/>
          <w:szCs w:val="24"/>
        </w:rPr>
        <w:t xml:space="preserve">ratio was made up </w:t>
      </w:r>
      <w:r w:rsidR="006E6BB6" w:rsidRPr="00AA122B">
        <w:rPr>
          <w:sz w:val="24"/>
          <w:szCs w:val="24"/>
        </w:rPr>
        <w:t>by</w:t>
      </w:r>
      <w:r w:rsidR="002A2C0E" w:rsidRPr="00AA122B">
        <w:rPr>
          <w:sz w:val="24"/>
          <w:szCs w:val="24"/>
        </w:rPr>
        <w:t xml:space="preserve"> the element data).</w:t>
      </w:r>
    </w:p>
    <w:p w14:paraId="5BF46125" w14:textId="10745F80" w:rsidR="00CB0841" w:rsidRDefault="008F7EE3" w:rsidP="004753C2">
      <w:pPr>
        <w:spacing w:line="360" w:lineRule="auto"/>
        <w:ind w:firstLine="720"/>
        <w:rPr>
          <w:sz w:val="24"/>
          <w:szCs w:val="24"/>
        </w:rPr>
      </w:pPr>
      <w:r>
        <w:rPr>
          <w:sz w:val="24"/>
          <w:szCs w:val="24"/>
        </w:rPr>
        <w:t xml:space="preserve">The differences identified by the MGLMs between sites </w:t>
      </w:r>
      <w:r w:rsidR="003802F9" w:rsidRPr="00AA122B">
        <w:rPr>
          <w:sz w:val="24"/>
          <w:szCs w:val="24"/>
        </w:rPr>
        <w:t>were visible in the latent variable ordinations</w:t>
      </w:r>
      <w:r w:rsidR="00750F7C" w:rsidRPr="00AA122B">
        <w:rPr>
          <w:sz w:val="24"/>
          <w:szCs w:val="24"/>
        </w:rPr>
        <w:t xml:space="preserve"> (Figure </w:t>
      </w:r>
      <w:ins w:id="211" w:author="Hayden Schilling" w:date="2020-11-29T15:21:00Z">
        <w:r w:rsidR="001428DA">
          <w:rPr>
            <w:sz w:val="24"/>
            <w:szCs w:val="24"/>
          </w:rPr>
          <w:t>7</w:t>
        </w:r>
      </w:ins>
      <w:del w:id="212" w:author="Hayden Schilling" w:date="2020-11-29T15:21:00Z">
        <w:r w:rsidR="00750F7C" w:rsidRPr="00AA122B" w:rsidDel="001428DA">
          <w:rPr>
            <w:sz w:val="24"/>
            <w:szCs w:val="24"/>
          </w:rPr>
          <w:delText>6</w:delText>
        </w:r>
      </w:del>
      <w:r w:rsidR="00750F7C" w:rsidRPr="00AA122B">
        <w:rPr>
          <w:sz w:val="24"/>
          <w:szCs w:val="24"/>
        </w:rPr>
        <w:t xml:space="preserve">). </w:t>
      </w:r>
      <w:r>
        <w:rPr>
          <w:sz w:val="24"/>
          <w:szCs w:val="24"/>
        </w:rPr>
        <w:t>S</w:t>
      </w:r>
      <w:r w:rsidR="00750F7C" w:rsidRPr="00AA122B">
        <w:rPr>
          <w:sz w:val="24"/>
          <w:szCs w:val="24"/>
        </w:rPr>
        <w:t xml:space="preserve">imilar </w:t>
      </w:r>
      <w:r>
        <w:rPr>
          <w:sz w:val="24"/>
          <w:szCs w:val="24"/>
        </w:rPr>
        <w:t xml:space="preserve">patterns were visible </w:t>
      </w:r>
      <w:r w:rsidR="00750F7C" w:rsidRPr="00AA122B">
        <w:rPr>
          <w:sz w:val="24"/>
          <w:szCs w:val="24"/>
        </w:rPr>
        <w:t xml:space="preserve">to those identified in the multivariate generalised linear models with larger differences evident in the otolith chemistry data (Figure </w:t>
      </w:r>
      <w:ins w:id="213" w:author="Hayden Schilling" w:date="2020-11-29T15:21:00Z">
        <w:r w:rsidR="001428DA">
          <w:rPr>
            <w:sz w:val="24"/>
            <w:szCs w:val="24"/>
          </w:rPr>
          <w:t>7</w:t>
        </w:r>
      </w:ins>
      <w:del w:id="214" w:author="Hayden Schilling" w:date="2020-11-29T15:21:00Z">
        <w:r w:rsidR="00750F7C" w:rsidRPr="00AA122B" w:rsidDel="001428DA">
          <w:rPr>
            <w:sz w:val="24"/>
            <w:szCs w:val="24"/>
          </w:rPr>
          <w:delText>6</w:delText>
        </w:r>
      </w:del>
      <w:r w:rsidR="00750F7C" w:rsidRPr="00AA122B">
        <w:rPr>
          <w:sz w:val="24"/>
          <w:szCs w:val="24"/>
        </w:rPr>
        <w:t xml:space="preserve">a) than the otolith shape data (Figure </w:t>
      </w:r>
      <w:ins w:id="215" w:author="Hayden Schilling" w:date="2020-11-29T15:21:00Z">
        <w:r w:rsidR="001428DA">
          <w:rPr>
            <w:sz w:val="24"/>
            <w:szCs w:val="24"/>
          </w:rPr>
          <w:t>7</w:t>
        </w:r>
      </w:ins>
      <w:del w:id="216" w:author="Hayden Schilling" w:date="2020-11-29T15:21:00Z">
        <w:r w:rsidR="00750F7C" w:rsidRPr="00AA122B" w:rsidDel="001428DA">
          <w:rPr>
            <w:sz w:val="24"/>
            <w:szCs w:val="24"/>
          </w:rPr>
          <w:delText>6</w:delText>
        </w:r>
      </w:del>
      <w:r w:rsidR="00750F7C" w:rsidRPr="00AA122B">
        <w:rPr>
          <w:sz w:val="24"/>
          <w:szCs w:val="24"/>
        </w:rPr>
        <w:t xml:space="preserve">b). When both datasets were combined, the </w:t>
      </w:r>
      <w:r w:rsidR="00E3547F">
        <w:rPr>
          <w:sz w:val="24"/>
          <w:szCs w:val="24"/>
        </w:rPr>
        <w:t>sites were the most tightly grouped and distinct</w:t>
      </w:r>
      <w:r w:rsidR="00750F7C" w:rsidRPr="00AA122B">
        <w:rPr>
          <w:sz w:val="24"/>
          <w:szCs w:val="24"/>
        </w:rPr>
        <w:t xml:space="preserve"> (Figure </w:t>
      </w:r>
      <w:ins w:id="217" w:author="Hayden Schilling" w:date="2020-11-29T15:21:00Z">
        <w:r w:rsidR="001428DA">
          <w:rPr>
            <w:sz w:val="24"/>
            <w:szCs w:val="24"/>
          </w:rPr>
          <w:t>7</w:t>
        </w:r>
      </w:ins>
      <w:del w:id="218" w:author="Hayden Schilling" w:date="2020-11-29T15:21:00Z">
        <w:r w:rsidR="00750F7C" w:rsidRPr="00AA122B" w:rsidDel="001428DA">
          <w:rPr>
            <w:sz w:val="24"/>
            <w:szCs w:val="24"/>
          </w:rPr>
          <w:delText>6</w:delText>
        </w:r>
      </w:del>
      <w:r w:rsidR="00750F7C" w:rsidRPr="00AA122B">
        <w:rPr>
          <w:sz w:val="24"/>
          <w:szCs w:val="24"/>
        </w:rPr>
        <w:t>c).</w:t>
      </w:r>
    </w:p>
    <w:p w14:paraId="2B0E51D8" w14:textId="77777777" w:rsidR="008F7EE3" w:rsidRPr="00AA122B" w:rsidRDefault="008F7EE3" w:rsidP="004753C2">
      <w:pPr>
        <w:spacing w:line="360" w:lineRule="auto"/>
        <w:ind w:firstLine="720"/>
        <w:rPr>
          <w:sz w:val="24"/>
          <w:szCs w:val="24"/>
        </w:rPr>
      </w:pPr>
    </w:p>
    <w:p w14:paraId="1AA7194D" w14:textId="56893158" w:rsidR="00FB5641" w:rsidDel="00235D51" w:rsidRDefault="001A4AE2" w:rsidP="004753C2">
      <w:pPr>
        <w:spacing w:line="360" w:lineRule="auto"/>
        <w:rPr>
          <w:del w:id="219" w:author="Hayden Schilling" w:date="2020-11-29T14:43:00Z"/>
          <w:i/>
          <w:iCs/>
          <w:sz w:val="24"/>
          <w:szCs w:val="24"/>
        </w:rPr>
      </w:pPr>
      <w:del w:id="220" w:author="Hayden Schilling" w:date="2020-11-29T14:43:00Z">
        <w:r w:rsidDel="00235D51">
          <w:rPr>
            <w:i/>
            <w:iCs/>
            <w:sz w:val="24"/>
            <w:szCs w:val="24"/>
          </w:rPr>
          <w:delText xml:space="preserve">3.2 </w:delText>
        </w:r>
      </w:del>
      <w:del w:id="221" w:author="Hayden Schilling" w:date="2020-11-22T19:40:00Z">
        <w:r w:rsidR="00FB5641" w:rsidDel="00F011E0">
          <w:rPr>
            <w:i/>
            <w:iCs/>
            <w:sz w:val="24"/>
            <w:szCs w:val="24"/>
          </w:rPr>
          <w:delText>Random Forest Analysis</w:delText>
        </w:r>
      </w:del>
    </w:p>
    <w:p w14:paraId="7CD56A86" w14:textId="26D74076" w:rsidR="00EF77F7" w:rsidRDefault="00EF77F7" w:rsidP="00EF77F7">
      <w:pPr>
        <w:spacing w:line="360" w:lineRule="auto"/>
        <w:rPr>
          <w:ins w:id="222" w:author="Hayden Schilling" w:date="2020-11-29T14:38:00Z"/>
          <w:sz w:val="24"/>
          <w:szCs w:val="24"/>
        </w:rPr>
      </w:pPr>
    </w:p>
    <w:p w14:paraId="3A043578" w14:textId="77777777" w:rsidR="00412FEC" w:rsidRDefault="00412FEC" w:rsidP="004753C2">
      <w:pPr>
        <w:spacing w:line="360" w:lineRule="auto"/>
        <w:ind w:firstLine="720"/>
        <w:rPr>
          <w:ins w:id="223" w:author="Hayden Schilling" w:date="2020-11-22T19:43:00Z"/>
          <w:sz w:val="24"/>
          <w:szCs w:val="24"/>
        </w:rPr>
      </w:pPr>
    </w:p>
    <w:p w14:paraId="7AF98F3E" w14:textId="6E16846B" w:rsidR="006E6BB6" w:rsidRPr="00AA122B" w:rsidRDefault="00FB5641" w:rsidP="004753C2">
      <w:pPr>
        <w:spacing w:line="360" w:lineRule="auto"/>
        <w:ind w:firstLine="720"/>
        <w:rPr>
          <w:b/>
          <w:bCs/>
          <w:sz w:val="24"/>
          <w:szCs w:val="24"/>
        </w:rPr>
      </w:pPr>
      <w:del w:id="224" w:author="Hayden Schilling" w:date="2020-11-22T19:42:00Z">
        <w:r w:rsidDel="00412FEC">
          <w:rPr>
            <w:sz w:val="24"/>
            <w:szCs w:val="24"/>
          </w:rPr>
          <w:delText>Both the random forest analysis using otolith chemistry data and the</w:delText>
        </w:r>
        <w:r w:rsidR="004623A5" w:rsidDel="00412FEC">
          <w:rPr>
            <w:sz w:val="24"/>
            <w:szCs w:val="24"/>
          </w:rPr>
          <w:delText xml:space="preserve"> random forest analysis using</w:delText>
        </w:r>
        <w:r w:rsidDel="00412FEC">
          <w:rPr>
            <w:sz w:val="24"/>
            <w:szCs w:val="24"/>
          </w:rPr>
          <w:delText xml:space="preserve"> combined otolith chemistry and shape data </w:delText>
        </w:r>
        <w:r w:rsidR="004623A5" w:rsidDel="00412FEC">
          <w:rPr>
            <w:sz w:val="24"/>
            <w:szCs w:val="24"/>
          </w:rPr>
          <w:delText>had 100% classification accuracy (0% OOB classification error)</w:delText>
        </w:r>
        <w:r w:rsidR="00E3547F" w:rsidDel="00412FEC">
          <w:rPr>
            <w:sz w:val="24"/>
            <w:szCs w:val="24"/>
          </w:rPr>
          <w:delText xml:space="preserve"> </w:delText>
        </w:r>
        <w:r w:rsidR="00AA497E" w:rsidDel="00412FEC">
          <w:rPr>
            <w:sz w:val="24"/>
            <w:szCs w:val="24"/>
          </w:rPr>
          <w:delText xml:space="preserve">clearly </w:delText>
        </w:r>
        <w:r w:rsidR="00E3547F" w:rsidDel="00412FEC">
          <w:rPr>
            <w:sz w:val="24"/>
            <w:szCs w:val="24"/>
          </w:rPr>
          <w:delText>suggesting the three sites are distinct populations</w:delText>
        </w:r>
        <w:r w:rsidR="004623A5" w:rsidDel="00412FEC">
          <w:rPr>
            <w:sz w:val="24"/>
            <w:szCs w:val="24"/>
          </w:rPr>
          <w:delText>.</w:delText>
        </w:r>
        <w:r w:rsidR="0041004D" w:rsidDel="00412FEC">
          <w:rPr>
            <w:sz w:val="24"/>
            <w:szCs w:val="24"/>
          </w:rPr>
          <w:delText xml:space="preserve"> This strong classification was clearly driven by the differences in otolith chemistry as </w:delText>
        </w:r>
        <w:r w:rsidR="004623A5" w:rsidDel="00412FEC">
          <w:rPr>
            <w:sz w:val="24"/>
            <w:szCs w:val="24"/>
          </w:rPr>
          <w:delText>the random forest analysis using only otolith shape had a</w:delText>
        </w:r>
        <w:r w:rsidR="00E3547F" w:rsidDel="00412FEC">
          <w:rPr>
            <w:sz w:val="24"/>
            <w:szCs w:val="24"/>
          </w:rPr>
          <w:delText xml:space="preserve"> lower</w:delText>
        </w:r>
        <w:r w:rsidR="00F211C3" w:rsidDel="00412FEC">
          <w:rPr>
            <w:sz w:val="24"/>
            <w:szCs w:val="24"/>
          </w:rPr>
          <w:delText xml:space="preserve"> but still high</w:delText>
        </w:r>
        <w:r w:rsidR="004623A5" w:rsidDel="00412FEC">
          <w:rPr>
            <w:sz w:val="24"/>
            <w:szCs w:val="24"/>
          </w:rPr>
          <w:delText xml:space="preserve"> overall accuracy of 74.07% (25.93% OOB classification error)</w:delText>
        </w:r>
        <w:r w:rsidR="001C7117" w:rsidDel="00412FEC">
          <w:rPr>
            <w:sz w:val="24"/>
            <w:szCs w:val="24"/>
          </w:rPr>
          <w:delText>.</w:delText>
        </w:r>
        <w:r w:rsidR="00F211C3" w:rsidDel="00412FEC">
          <w:rPr>
            <w:sz w:val="24"/>
            <w:szCs w:val="24"/>
          </w:rPr>
          <w:delText xml:space="preserve"> </w:delText>
        </w:r>
        <w:r w:rsidR="001C7117" w:rsidDel="00412FEC">
          <w:rPr>
            <w:sz w:val="24"/>
            <w:szCs w:val="24"/>
          </w:rPr>
          <w:delText>This</w:delText>
        </w:r>
        <w:r w:rsidR="00F211C3" w:rsidDel="00412FEC">
          <w:rPr>
            <w:sz w:val="24"/>
            <w:szCs w:val="24"/>
          </w:rPr>
          <w:delText xml:space="preserve"> is more than double the accuracy that would be expected if assignment was driven by chance</w:delText>
        </w:r>
        <w:r w:rsidR="004623A5" w:rsidDel="00412FEC">
          <w:rPr>
            <w:sz w:val="24"/>
            <w:szCs w:val="24"/>
          </w:rPr>
          <w:delText xml:space="preserve">. The OOB classification error rate </w:delText>
        </w:r>
        <w:r w:rsidR="0041004D" w:rsidDel="00412FEC">
          <w:rPr>
            <w:sz w:val="24"/>
            <w:szCs w:val="24"/>
          </w:rPr>
          <w:delText xml:space="preserve">in the analysis based on shape data </w:delText>
        </w:r>
        <w:r w:rsidR="004623A5" w:rsidDel="00412FEC">
          <w:rPr>
            <w:sz w:val="24"/>
            <w:szCs w:val="24"/>
          </w:rPr>
          <w:delText>ranged from 16.67 % for fish from the Agra site to 38.89% for fish from the Naorora site (Table 2).</w:delText>
        </w:r>
      </w:del>
      <w:r w:rsidR="006E6BB6" w:rsidRPr="00AA122B">
        <w:rPr>
          <w:b/>
          <w:bCs/>
          <w:sz w:val="24"/>
          <w:szCs w:val="24"/>
        </w:rPr>
        <w:br w:type="page"/>
      </w:r>
    </w:p>
    <w:p w14:paraId="0C5D3263" w14:textId="23A0FE05" w:rsidR="00CB7657" w:rsidRPr="001A4AE2" w:rsidRDefault="00A12EEC" w:rsidP="001A4AE2">
      <w:pPr>
        <w:pStyle w:val="ListParagraph"/>
        <w:numPr>
          <w:ilvl w:val="0"/>
          <w:numId w:val="11"/>
        </w:numPr>
        <w:spacing w:line="360" w:lineRule="auto"/>
        <w:rPr>
          <w:b/>
          <w:bCs/>
          <w:sz w:val="24"/>
          <w:szCs w:val="24"/>
        </w:rPr>
      </w:pPr>
      <w:r w:rsidRPr="001A4AE2">
        <w:rPr>
          <w:b/>
          <w:bCs/>
          <w:sz w:val="24"/>
          <w:szCs w:val="24"/>
        </w:rPr>
        <w:lastRenderedPageBreak/>
        <w:t xml:space="preserve">Discussion </w:t>
      </w:r>
    </w:p>
    <w:p w14:paraId="3B600848" w14:textId="31E27465" w:rsidR="0041004D" w:rsidRDefault="00C65950" w:rsidP="004753C2">
      <w:pPr>
        <w:spacing w:line="360" w:lineRule="auto"/>
        <w:ind w:firstLine="720"/>
        <w:rPr>
          <w:bCs/>
          <w:sz w:val="24"/>
          <w:szCs w:val="24"/>
        </w:rPr>
      </w:pPr>
      <w:r w:rsidRPr="00AA122B">
        <w:rPr>
          <w:bCs/>
          <w:sz w:val="24"/>
          <w:szCs w:val="24"/>
        </w:rPr>
        <w:t xml:space="preserve">This study </w:t>
      </w:r>
      <w:r w:rsidR="00A863AC" w:rsidRPr="00AA122B">
        <w:rPr>
          <w:bCs/>
          <w:sz w:val="24"/>
          <w:szCs w:val="24"/>
        </w:rPr>
        <w:t>demonstrated</w:t>
      </w:r>
      <w:r w:rsidRPr="00AA122B">
        <w:rPr>
          <w:bCs/>
          <w:sz w:val="24"/>
          <w:szCs w:val="24"/>
        </w:rPr>
        <w:t xml:space="preserve"> how multivariate generalised linear models</w:t>
      </w:r>
      <w:r w:rsidR="00761A5A" w:rsidRPr="00AA122B">
        <w:rPr>
          <w:bCs/>
          <w:sz w:val="24"/>
          <w:szCs w:val="24"/>
        </w:rPr>
        <w:t xml:space="preserve"> (</w:t>
      </w:r>
      <w:r w:rsidR="001B3A7D" w:rsidRPr="00AA122B">
        <w:rPr>
          <w:bCs/>
          <w:sz w:val="24"/>
          <w:szCs w:val="24"/>
        </w:rPr>
        <w:t>M</w:t>
      </w:r>
      <w:r w:rsidR="00761A5A" w:rsidRPr="00AA122B">
        <w:rPr>
          <w:bCs/>
          <w:sz w:val="24"/>
          <w:szCs w:val="24"/>
        </w:rPr>
        <w:t>GLMs)</w:t>
      </w:r>
      <w:r w:rsidRPr="00AA122B">
        <w:rPr>
          <w:bCs/>
          <w:sz w:val="24"/>
          <w:szCs w:val="24"/>
        </w:rPr>
        <w:t xml:space="preserve"> can be applied to otolith chemistry and otolith shape data to test for differences between groups of samples.</w:t>
      </w:r>
      <w:ins w:id="225" w:author="Hayden Schilling" w:date="2020-11-29T15:22:00Z">
        <w:r w:rsidR="001428DA">
          <w:rPr>
            <w:bCs/>
            <w:sz w:val="24"/>
            <w:szCs w:val="24"/>
          </w:rPr>
          <w:t xml:space="preserve"> </w:t>
        </w:r>
        <w:bookmarkStart w:id="226" w:name="_Hlk57560358"/>
        <w:r w:rsidR="001428DA">
          <w:rPr>
            <w:bCs/>
            <w:sz w:val="24"/>
            <w:szCs w:val="24"/>
          </w:rPr>
          <w:t xml:space="preserve">We showed that </w:t>
        </w:r>
      </w:ins>
      <w:ins w:id="227" w:author="Hayden Schilling" w:date="2020-11-29T15:24:00Z">
        <w:r w:rsidR="001428DA">
          <w:rPr>
            <w:bCs/>
            <w:sz w:val="24"/>
            <w:szCs w:val="24"/>
          </w:rPr>
          <w:t>distance-based</w:t>
        </w:r>
      </w:ins>
      <w:ins w:id="228" w:author="Hayden Schilling" w:date="2020-11-29T15:22:00Z">
        <w:r w:rsidR="001428DA">
          <w:rPr>
            <w:bCs/>
            <w:sz w:val="24"/>
            <w:szCs w:val="24"/>
          </w:rPr>
          <w:t xml:space="preserve"> analys</w:t>
        </w:r>
      </w:ins>
      <w:ins w:id="229" w:author="Hayden Schilling" w:date="2020-11-29T15:24:00Z">
        <w:r w:rsidR="001428DA">
          <w:rPr>
            <w:bCs/>
            <w:sz w:val="24"/>
            <w:szCs w:val="24"/>
          </w:rPr>
          <w:t>e</w:t>
        </w:r>
      </w:ins>
      <w:ins w:id="230" w:author="Hayden Schilling" w:date="2020-11-29T15:22:00Z">
        <w:r w:rsidR="001428DA">
          <w:rPr>
            <w:bCs/>
            <w:sz w:val="24"/>
            <w:szCs w:val="24"/>
          </w:rPr>
          <w:t>s including PERMANOVA are not appropriate for</w:t>
        </w:r>
      </w:ins>
      <w:ins w:id="231" w:author="Hayden Schilling" w:date="2020-11-29T15:24:00Z">
        <w:r w:rsidR="001428DA">
          <w:rPr>
            <w:bCs/>
            <w:sz w:val="24"/>
            <w:szCs w:val="24"/>
          </w:rPr>
          <w:t xml:space="preserve"> some</w:t>
        </w:r>
      </w:ins>
      <w:ins w:id="232" w:author="Hayden Schilling" w:date="2020-11-29T15:22:00Z">
        <w:r w:rsidR="001428DA">
          <w:rPr>
            <w:bCs/>
            <w:sz w:val="24"/>
            <w:szCs w:val="24"/>
          </w:rPr>
          <w:t xml:space="preserve"> otolith chemistry data due to </w:t>
        </w:r>
      </w:ins>
      <w:ins w:id="233" w:author="Hayden Schilling" w:date="2020-11-29T15:23:00Z">
        <w:r w:rsidR="001428DA">
          <w:rPr>
            <w:bCs/>
            <w:sz w:val="24"/>
            <w:szCs w:val="24"/>
          </w:rPr>
          <w:t>violations of the assumption of homogeneity of variance</w:t>
        </w:r>
      </w:ins>
      <w:ins w:id="234" w:author="Hayden Schilling" w:date="2020-11-29T15:24:00Z">
        <w:r w:rsidR="001428DA">
          <w:rPr>
            <w:bCs/>
            <w:sz w:val="24"/>
            <w:szCs w:val="24"/>
          </w:rPr>
          <w:t xml:space="preserve"> stemming from a non-linear mean variance relationship in the data</w:t>
        </w:r>
      </w:ins>
      <w:ins w:id="235" w:author="Hayden Schilling" w:date="2020-11-29T15:23:00Z">
        <w:r w:rsidR="001428DA">
          <w:rPr>
            <w:bCs/>
            <w:sz w:val="24"/>
            <w:szCs w:val="24"/>
          </w:rPr>
          <w:t>.</w:t>
        </w:r>
      </w:ins>
      <w:r w:rsidRPr="00AA122B">
        <w:rPr>
          <w:bCs/>
          <w:sz w:val="24"/>
          <w:szCs w:val="24"/>
        </w:rPr>
        <w:t xml:space="preserve"> </w:t>
      </w:r>
      <w:del w:id="236" w:author="Hayden Schilling" w:date="2020-11-29T15:23:00Z">
        <w:r w:rsidR="0041004D" w:rsidDel="001428DA">
          <w:rPr>
            <w:bCs/>
            <w:sz w:val="24"/>
            <w:szCs w:val="24"/>
          </w:rPr>
          <w:delText xml:space="preserve">Using </w:delText>
        </w:r>
      </w:del>
      <w:ins w:id="237" w:author="Hayden Schilling" w:date="2020-11-29T15:25:00Z">
        <w:r w:rsidR="001428DA">
          <w:rPr>
            <w:bCs/>
            <w:sz w:val="24"/>
            <w:szCs w:val="24"/>
          </w:rPr>
          <w:t>This mean-variance relationship can be directly modelled with MGLMs</w:t>
        </w:r>
      </w:ins>
      <w:ins w:id="238" w:author="Hayden Schilling" w:date="2020-11-29T15:23:00Z">
        <w:r w:rsidR="001428DA">
          <w:rPr>
            <w:bCs/>
            <w:sz w:val="24"/>
            <w:szCs w:val="24"/>
          </w:rPr>
          <w:t xml:space="preserve"> </w:t>
        </w:r>
      </w:ins>
      <w:ins w:id="239" w:author="Hayden Schilling" w:date="2020-11-29T15:25:00Z">
        <w:r w:rsidR="001428DA">
          <w:rPr>
            <w:bCs/>
            <w:sz w:val="24"/>
            <w:szCs w:val="24"/>
          </w:rPr>
          <w:t xml:space="preserve">which we then use to show that </w:t>
        </w:r>
      </w:ins>
      <w:del w:id="240" w:author="Hayden Schilling" w:date="2020-11-29T15:25:00Z">
        <w:r w:rsidR="0041004D" w:rsidDel="001428DA">
          <w:rPr>
            <w:bCs/>
            <w:sz w:val="24"/>
            <w:szCs w:val="24"/>
          </w:rPr>
          <w:delText xml:space="preserve">MGLMs we clearly showed </w:delText>
        </w:r>
        <w:r w:rsidR="0041004D" w:rsidRPr="00AA122B" w:rsidDel="001428DA">
          <w:rPr>
            <w:bCs/>
            <w:sz w:val="24"/>
            <w:szCs w:val="24"/>
          </w:rPr>
          <w:delText xml:space="preserve">that </w:delText>
        </w:r>
      </w:del>
      <w:del w:id="241" w:author="Hayden Schilling" w:date="2020-11-29T15:48:00Z">
        <w:r w:rsidR="0041004D" w:rsidRPr="00AA122B" w:rsidDel="00C07C4B">
          <w:rPr>
            <w:bCs/>
            <w:sz w:val="24"/>
            <w:szCs w:val="24"/>
          </w:rPr>
          <w:delText xml:space="preserve">three groups of </w:delText>
        </w:r>
      </w:del>
      <w:proofErr w:type="spellStart"/>
      <w:r w:rsidR="0041004D" w:rsidRPr="00AA122B">
        <w:rPr>
          <w:bCs/>
          <w:i/>
          <w:sz w:val="24"/>
          <w:szCs w:val="24"/>
        </w:rPr>
        <w:t>Channa</w:t>
      </w:r>
      <w:proofErr w:type="spellEnd"/>
      <w:r w:rsidR="0041004D" w:rsidRPr="00AA122B">
        <w:rPr>
          <w:bCs/>
          <w:i/>
          <w:sz w:val="24"/>
          <w:szCs w:val="24"/>
        </w:rPr>
        <w:t xml:space="preserve"> striata</w:t>
      </w:r>
      <w:r w:rsidR="0041004D" w:rsidRPr="00AA122B">
        <w:rPr>
          <w:bCs/>
          <w:sz w:val="24"/>
          <w:szCs w:val="24"/>
        </w:rPr>
        <w:t xml:space="preserve"> </w:t>
      </w:r>
      <w:ins w:id="242" w:author="Hayden Schilling" w:date="2020-11-29T15:48:00Z">
        <w:r w:rsidR="00C07C4B">
          <w:rPr>
            <w:bCs/>
            <w:sz w:val="24"/>
            <w:szCs w:val="24"/>
          </w:rPr>
          <w:t xml:space="preserve">from three sites </w:t>
        </w:r>
      </w:ins>
      <w:r w:rsidR="0041004D" w:rsidRPr="00AA122B">
        <w:rPr>
          <w:bCs/>
          <w:sz w:val="24"/>
          <w:szCs w:val="24"/>
        </w:rPr>
        <w:t>have clear differences in both otolith chemistry and otolith shape</w:t>
      </w:r>
      <w:r w:rsidR="0041004D">
        <w:rPr>
          <w:bCs/>
          <w:sz w:val="24"/>
          <w:szCs w:val="24"/>
        </w:rPr>
        <w:t xml:space="preserve"> based.</w:t>
      </w:r>
      <w:bookmarkEnd w:id="226"/>
      <w:r w:rsidR="0041004D">
        <w:rPr>
          <w:bCs/>
          <w:sz w:val="24"/>
          <w:szCs w:val="24"/>
        </w:rPr>
        <w:t xml:space="preserve"> </w:t>
      </w:r>
      <w:del w:id="243" w:author="Hayden Schilling" w:date="2020-11-29T15:22:00Z">
        <w:r w:rsidR="0041004D" w:rsidDel="001428DA">
          <w:rPr>
            <w:bCs/>
            <w:sz w:val="24"/>
            <w:szCs w:val="24"/>
          </w:rPr>
          <w:delText xml:space="preserve">This was confirmed using a random forest classification approach which also identified differences between </w:delText>
        </w:r>
        <w:r w:rsidR="00C70378" w:rsidDel="001428DA">
          <w:rPr>
            <w:bCs/>
            <w:sz w:val="24"/>
            <w:szCs w:val="24"/>
          </w:rPr>
          <w:delText>all</w:delText>
        </w:r>
        <w:r w:rsidR="0041004D" w:rsidDel="001428DA">
          <w:rPr>
            <w:bCs/>
            <w:sz w:val="24"/>
            <w:szCs w:val="24"/>
          </w:rPr>
          <w:delText xml:space="preserve"> three groups. </w:delText>
        </w:r>
        <w:r w:rsidR="00C70378" w:rsidDel="001428DA">
          <w:rPr>
            <w:bCs/>
            <w:sz w:val="24"/>
            <w:szCs w:val="24"/>
          </w:rPr>
          <w:delText xml:space="preserve">Both the MGLM and random forest classification results provide strong evidence that </w:delText>
        </w:r>
        <w:r w:rsidR="00C70378" w:rsidDel="001428DA">
          <w:rPr>
            <w:bCs/>
            <w:i/>
            <w:iCs/>
            <w:sz w:val="24"/>
            <w:szCs w:val="24"/>
          </w:rPr>
          <w:delText xml:space="preserve">C. </w:delText>
        </w:r>
        <w:r w:rsidR="00C70378" w:rsidRPr="00C70378" w:rsidDel="001428DA">
          <w:rPr>
            <w:bCs/>
            <w:i/>
            <w:iCs/>
            <w:sz w:val="24"/>
            <w:szCs w:val="24"/>
          </w:rPr>
          <w:delText>striata</w:delText>
        </w:r>
        <w:r w:rsidR="00C70378" w:rsidDel="001428DA">
          <w:rPr>
            <w:bCs/>
            <w:sz w:val="24"/>
            <w:szCs w:val="24"/>
          </w:rPr>
          <w:delText xml:space="preserve"> should be managed on a regional rather than at a national</w:delText>
        </w:r>
        <w:r w:rsidR="00E8369A" w:rsidDel="001428DA">
          <w:rPr>
            <w:bCs/>
            <w:sz w:val="24"/>
            <w:szCs w:val="24"/>
          </w:rPr>
          <w:delText xml:space="preserve"> scale</w:delText>
        </w:r>
        <w:r w:rsidR="00C70378" w:rsidDel="001428DA">
          <w:rPr>
            <w:bCs/>
            <w:sz w:val="24"/>
            <w:szCs w:val="24"/>
          </w:rPr>
          <w:delText xml:space="preserve">. </w:delText>
        </w:r>
      </w:del>
      <w:r w:rsidR="0041004D" w:rsidRPr="00C70378">
        <w:rPr>
          <w:bCs/>
          <w:sz w:val="24"/>
          <w:szCs w:val="24"/>
        </w:rPr>
        <w:t>The</w:t>
      </w:r>
      <w:r w:rsidR="0041004D">
        <w:rPr>
          <w:bCs/>
          <w:sz w:val="24"/>
          <w:szCs w:val="24"/>
        </w:rPr>
        <w:t xml:space="preserve"> MGLM method applied here to a simple test between three groups could be easily adapted and expanded to answer </w:t>
      </w:r>
      <w:r w:rsidR="00E8369A">
        <w:rPr>
          <w:bCs/>
          <w:sz w:val="24"/>
          <w:szCs w:val="24"/>
        </w:rPr>
        <w:t>other</w:t>
      </w:r>
      <w:r w:rsidR="0041004D">
        <w:rPr>
          <w:bCs/>
          <w:sz w:val="24"/>
          <w:szCs w:val="24"/>
        </w:rPr>
        <w:t xml:space="preserve"> ecological questions requiring </w:t>
      </w:r>
      <w:r w:rsidR="00E8369A">
        <w:rPr>
          <w:bCs/>
          <w:sz w:val="24"/>
          <w:szCs w:val="24"/>
        </w:rPr>
        <w:t xml:space="preserve">more </w:t>
      </w:r>
      <w:r w:rsidR="0041004D">
        <w:rPr>
          <w:bCs/>
          <w:sz w:val="24"/>
          <w:szCs w:val="24"/>
        </w:rPr>
        <w:t>complex model framework</w:t>
      </w:r>
      <w:r w:rsidR="00632197">
        <w:rPr>
          <w:bCs/>
          <w:sz w:val="24"/>
          <w:szCs w:val="24"/>
        </w:rPr>
        <w:t>s</w:t>
      </w:r>
      <w:r w:rsidR="00B457E6">
        <w:rPr>
          <w:bCs/>
          <w:sz w:val="24"/>
          <w:szCs w:val="24"/>
        </w:rPr>
        <w:t xml:space="preserve"> as is currently done in the broader field of ecology.</w:t>
      </w:r>
    </w:p>
    <w:p w14:paraId="342C424B" w14:textId="77777777" w:rsidR="0041004D" w:rsidRDefault="0041004D" w:rsidP="004753C2">
      <w:pPr>
        <w:spacing w:line="360" w:lineRule="auto"/>
        <w:rPr>
          <w:bCs/>
          <w:sz w:val="24"/>
          <w:szCs w:val="24"/>
        </w:rPr>
      </w:pPr>
    </w:p>
    <w:p w14:paraId="1BBC99B0" w14:textId="187750A4" w:rsidR="00A12EEC" w:rsidRPr="00AA122B" w:rsidRDefault="001A4AE2" w:rsidP="004753C2">
      <w:pPr>
        <w:spacing w:line="360" w:lineRule="auto"/>
        <w:rPr>
          <w:i/>
          <w:sz w:val="24"/>
          <w:szCs w:val="24"/>
        </w:rPr>
      </w:pPr>
      <w:r>
        <w:rPr>
          <w:i/>
          <w:sz w:val="24"/>
          <w:szCs w:val="24"/>
        </w:rPr>
        <w:t xml:space="preserve">4.1 </w:t>
      </w:r>
      <w:r w:rsidR="001A63EF" w:rsidRPr="00AA122B">
        <w:rPr>
          <w:i/>
          <w:sz w:val="24"/>
          <w:szCs w:val="24"/>
        </w:rPr>
        <w:t xml:space="preserve">The </w:t>
      </w:r>
      <w:r w:rsidR="001B3A7D" w:rsidRPr="00AA122B">
        <w:rPr>
          <w:i/>
          <w:sz w:val="24"/>
          <w:szCs w:val="24"/>
        </w:rPr>
        <w:t>M</w:t>
      </w:r>
      <w:r w:rsidR="001A63EF" w:rsidRPr="00AA122B">
        <w:rPr>
          <w:i/>
          <w:sz w:val="24"/>
          <w:szCs w:val="24"/>
        </w:rPr>
        <w:t>GLM method for otolith data</w:t>
      </w:r>
    </w:p>
    <w:p w14:paraId="51F38C1D" w14:textId="5A7795ED" w:rsidR="00961AC4" w:rsidRPr="00AA122B" w:rsidRDefault="003E4236" w:rsidP="004753C2">
      <w:pPr>
        <w:spacing w:line="360" w:lineRule="auto"/>
        <w:ind w:firstLine="720"/>
        <w:rPr>
          <w:sz w:val="24"/>
          <w:szCs w:val="24"/>
        </w:rPr>
      </w:pPr>
      <w:r w:rsidRPr="00AA122B">
        <w:rPr>
          <w:sz w:val="24"/>
          <w:szCs w:val="24"/>
        </w:rPr>
        <w:t xml:space="preserve">This study has demonstrated the potential for </w:t>
      </w:r>
      <w:r w:rsidR="00E8369A">
        <w:rPr>
          <w:sz w:val="24"/>
          <w:szCs w:val="24"/>
        </w:rPr>
        <w:t>MGLMs</w:t>
      </w:r>
      <w:r w:rsidRPr="00AA122B">
        <w:rPr>
          <w:sz w:val="24"/>
          <w:szCs w:val="24"/>
        </w:rPr>
        <w:t xml:space="preserve"> to be used</w:t>
      </w:r>
      <w:r w:rsidR="00291409" w:rsidRPr="00AA122B">
        <w:rPr>
          <w:sz w:val="24"/>
          <w:szCs w:val="24"/>
        </w:rPr>
        <w:t xml:space="preserve"> </w:t>
      </w:r>
      <w:r w:rsidR="00CB4C1D">
        <w:rPr>
          <w:sz w:val="24"/>
          <w:szCs w:val="24"/>
        </w:rPr>
        <w:t>as an analysis tool for</w:t>
      </w:r>
      <w:r w:rsidR="00DA370C" w:rsidRPr="00AA122B">
        <w:rPr>
          <w:sz w:val="24"/>
          <w:szCs w:val="24"/>
        </w:rPr>
        <w:t xml:space="preserve"> otolith chemistry and/or otolith shape</w:t>
      </w:r>
      <w:r w:rsidR="00CB4C1D">
        <w:rPr>
          <w:sz w:val="24"/>
          <w:szCs w:val="24"/>
        </w:rPr>
        <w:t xml:space="preserve"> data</w:t>
      </w:r>
      <w:r w:rsidR="00291409" w:rsidRPr="00AA122B">
        <w:rPr>
          <w:sz w:val="24"/>
          <w:szCs w:val="24"/>
        </w:rPr>
        <w:t>, for example in fisheries</w:t>
      </w:r>
      <w:r w:rsidRPr="00AA122B">
        <w:rPr>
          <w:sz w:val="24"/>
          <w:szCs w:val="24"/>
        </w:rPr>
        <w:t xml:space="preserve"> stock discrimination</w:t>
      </w:r>
      <w:r w:rsidR="0041004D">
        <w:rPr>
          <w:sz w:val="24"/>
          <w:szCs w:val="24"/>
        </w:rPr>
        <w:t>.</w:t>
      </w:r>
      <w:r w:rsidR="00F7039E">
        <w:rPr>
          <w:sz w:val="24"/>
          <w:szCs w:val="24"/>
        </w:rPr>
        <w:t xml:space="preserve"> We </w:t>
      </w:r>
      <w:r w:rsidRPr="00AA122B">
        <w:rPr>
          <w:sz w:val="24"/>
          <w:szCs w:val="24"/>
        </w:rPr>
        <w:t>successfully</w:t>
      </w:r>
      <w:r w:rsidR="00DA370C" w:rsidRPr="00AA122B">
        <w:rPr>
          <w:sz w:val="24"/>
          <w:szCs w:val="24"/>
        </w:rPr>
        <w:t xml:space="preserve"> applied </w:t>
      </w:r>
      <w:r w:rsidR="00F7039E">
        <w:rPr>
          <w:sz w:val="24"/>
          <w:szCs w:val="24"/>
        </w:rPr>
        <w:t>a</w:t>
      </w:r>
      <w:r w:rsidR="00DA370C" w:rsidRPr="00AA122B">
        <w:rPr>
          <w:sz w:val="24"/>
          <w:szCs w:val="24"/>
        </w:rPr>
        <w:t xml:space="preserve"> m</w:t>
      </w:r>
      <w:r w:rsidR="00E8369A">
        <w:rPr>
          <w:sz w:val="24"/>
          <w:szCs w:val="24"/>
        </w:rPr>
        <w:t>odel</w:t>
      </w:r>
      <w:r w:rsidR="00F7039E">
        <w:rPr>
          <w:sz w:val="24"/>
          <w:szCs w:val="24"/>
        </w:rPr>
        <w:t>-based</w:t>
      </w:r>
      <w:r w:rsidR="0041004D">
        <w:rPr>
          <w:sz w:val="24"/>
          <w:szCs w:val="24"/>
        </w:rPr>
        <w:t xml:space="preserve"> multivariate</w:t>
      </w:r>
      <w:r w:rsidR="00F7039E">
        <w:rPr>
          <w:sz w:val="24"/>
          <w:szCs w:val="24"/>
        </w:rPr>
        <w:t xml:space="preserve"> analysis method</w:t>
      </w:r>
      <w:r w:rsidR="00DA370C" w:rsidRPr="00AA122B">
        <w:rPr>
          <w:sz w:val="24"/>
          <w:szCs w:val="24"/>
        </w:rPr>
        <w:t xml:space="preserve"> to a case study in India and</w:t>
      </w:r>
      <w:r w:rsidRPr="00AA122B">
        <w:rPr>
          <w:sz w:val="24"/>
          <w:szCs w:val="24"/>
        </w:rPr>
        <w:t xml:space="preserve"> identified differences</w:t>
      </w:r>
      <w:ins w:id="244" w:author="Hayden Schilling" w:date="2020-11-29T15:49:00Z">
        <w:r w:rsidR="00C07C4B">
          <w:rPr>
            <w:sz w:val="24"/>
            <w:szCs w:val="24"/>
          </w:rPr>
          <w:t xml:space="preserve"> in </w:t>
        </w:r>
        <w:r w:rsidR="00C07C4B" w:rsidRPr="00AA122B">
          <w:rPr>
            <w:sz w:val="24"/>
            <w:szCs w:val="24"/>
          </w:rPr>
          <w:t>otolith chemistry data and otolith shape data</w:t>
        </w:r>
        <w:r w:rsidR="00C07C4B">
          <w:rPr>
            <w:sz w:val="24"/>
            <w:szCs w:val="24"/>
          </w:rPr>
          <w:t xml:space="preserve"> for</w:t>
        </w:r>
      </w:ins>
      <w:del w:id="245" w:author="Hayden Schilling" w:date="2020-11-29T15:49:00Z">
        <w:r w:rsidRPr="00AA122B" w:rsidDel="00C07C4B">
          <w:rPr>
            <w:sz w:val="24"/>
            <w:szCs w:val="24"/>
          </w:rPr>
          <w:delText xml:space="preserve"> between </w:delText>
        </w:r>
        <w:r w:rsidR="00027CC9" w:rsidRPr="00AA122B" w:rsidDel="00C07C4B">
          <w:rPr>
            <w:sz w:val="24"/>
            <w:szCs w:val="24"/>
          </w:rPr>
          <w:delText>three</w:delText>
        </w:r>
        <w:r w:rsidRPr="00AA122B" w:rsidDel="00C07C4B">
          <w:rPr>
            <w:sz w:val="24"/>
            <w:szCs w:val="24"/>
          </w:rPr>
          <w:delText xml:space="preserve"> populations of</w:delText>
        </w:r>
      </w:del>
      <w:r w:rsidRPr="00AA122B">
        <w:rPr>
          <w:sz w:val="24"/>
          <w:szCs w:val="24"/>
        </w:rPr>
        <w:t xml:space="preserve"> </w:t>
      </w:r>
      <w:r w:rsidR="00575129" w:rsidRPr="00AA122B">
        <w:rPr>
          <w:i/>
          <w:sz w:val="24"/>
          <w:szCs w:val="24"/>
        </w:rPr>
        <w:t>C. striata</w:t>
      </w:r>
      <w:r w:rsidR="00575129" w:rsidRPr="00AA122B">
        <w:rPr>
          <w:sz w:val="24"/>
          <w:szCs w:val="24"/>
        </w:rPr>
        <w:t xml:space="preserve"> </w:t>
      </w:r>
      <w:ins w:id="246" w:author="Hayden Schilling" w:date="2020-11-29T15:49:00Z">
        <w:r w:rsidR="00C07C4B">
          <w:rPr>
            <w:sz w:val="24"/>
            <w:szCs w:val="24"/>
          </w:rPr>
          <w:t>collected from three sites</w:t>
        </w:r>
      </w:ins>
      <w:del w:id="247" w:author="Hayden Schilling" w:date="2020-11-29T15:49:00Z">
        <w:r w:rsidRPr="00AA122B" w:rsidDel="00C07C4B">
          <w:rPr>
            <w:sz w:val="24"/>
            <w:szCs w:val="24"/>
          </w:rPr>
          <w:delText>using both otolith chemistry data and otolith shape data</w:delText>
        </w:r>
      </w:del>
      <w:r w:rsidRPr="00AA122B">
        <w:rPr>
          <w:sz w:val="24"/>
          <w:szCs w:val="24"/>
        </w:rPr>
        <w:t xml:space="preserve">. </w:t>
      </w:r>
      <w:r w:rsidR="00CA22BA">
        <w:rPr>
          <w:sz w:val="24"/>
          <w:szCs w:val="24"/>
        </w:rPr>
        <w:t>The</w:t>
      </w:r>
      <w:r w:rsidRPr="00AA122B">
        <w:rPr>
          <w:sz w:val="24"/>
          <w:szCs w:val="24"/>
        </w:rPr>
        <w:t xml:space="preserve"> </w:t>
      </w:r>
      <w:r w:rsidR="00027CC9" w:rsidRPr="00AA122B">
        <w:rPr>
          <w:sz w:val="24"/>
          <w:szCs w:val="24"/>
        </w:rPr>
        <w:t>M</w:t>
      </w:r>
      <w:r w:rsidRPr="00AA122B">
        <w:rPr>
          <w:sz w:val="24"/>
          <w:szCs w:val="24"/>
        </w:rPr>
        <w:t xml:space="preserve">GLM framework </w:t>
      </w:r>
      <w:r w:rsidR="00CA22BA">
        <w:rPr>
          <w:sz w:val="24"/>
          <w:szCs w:val="24"/>
        </w:rPr>
        <w:t xml:space="preserve">which we have </w:t>
      </w:r>
      <w:r w:rsidR="008667D1">
        <w:rPr>
          <w:sz w:val="24"/>
          <w:szCs w:val="24"/>
        </w:rPr>
        <w:t>used</w:t>
      </w:r>
      <w:r w:rsidR="00CA22BA">
        <w:rPr>
          <w:sz w:val="24"/>
          <w:szCs w:val="24"/>
        </w:rPr>
        <w:t xml:space="preserve"> </w:t>
      </w:r>
      <w:r w:rsidR="00E8369A">
        <w:rPr>
          <w:sz w:val="24"/>
          <w:szCs w:val="24"/>
        </w:rPr>
        <w:t>can</w:t>
      </w:r>
      <w:r w:rsidR="00CA22BA">
        <w:rPr>
          <w:sz w:val="24"/>
          <w:szCs w:val="24"/>
        </w:rPr>
        <w:t xml:space="preserve"> be considered a</w:t>
      </w:r>
      <w:r w:rsidR="00127DD7" w:rsidRPr="00AA122B">
        <w:rPr>
          <w:sz w:val="24"/>
          <w:szCs w:val="24"/>
        </w:rPr>
        <w:t xml:space="preserve"> </w:t>
      </w:r>
      <w:r w:rsidRPr="00AA122B">
        <w:rPr>
          <w:sz w:val="24"/>
          <w:szCs w:val="24"/>
        </w:rPr>
        <w:t xml:space="preserve">robust </w:t>
      </w:r>
      <w:r w:rsidR="00127DD7" w:rsidRPr="00AA122B">
        <w:rPr>
          <w:sz w:val="24"/>
          <w:szCs w:val="24"/>
        </w:rPr>
        <w:t xml:space="preserve">alternate to the more widely used </w:t>
      </w:r>
      <w:r w:rsidR="00A36276" w:rsidRPr="00AA122B">
        <w:rPr>
          <w:sz w:val="24"/>
          <w:szCs w:val="24"/>
        </w:rPr>
        <w:t>distance-based</w:t>
      </w:r>
      <w:r w:rsidR="00DA370C" w:rsidRPr="00AA122B">
        <w:rPr>
          <w:sz w:val="24"/>
          <w:szCs w:val="24"/>
        </w:rPr>
        <w:t xml:space="preserve"> analyses including</w:t>
      </w:r>
      <w:r w:rsidR="00127DD7" w:rsidRPr="00AA122B">
        <w:rPr>
          <w:sz w:val="24"/>
          <w:szCs w:val="24"/>
        </w:rPr>
        <w:t xml:space="preserve"> permutational ANOVAs (PERMANOVAs)</w:t>
      </w:r>
      <w:del w:id="248" w:author="Hayden Schilling" w:date="2020-11-29T15:50:00Z">
        <w:r w:rsidR="00CA22BA" w:rsidDel="00C07C4B">
          <w:rPr>
            <w:sz w:val="24"/>
            <w:szCs w:val="24"/>
          </w:rPr>
          <w:delText xml:space="preserve"> which are commonly used when the assumptions of MANOVA </w:delText>
        </w:r>
        <w:r w:rsidR="00E8369A" w:rsidDel="00C07C4B">
          <w:rPr>
            <w:sz w:val="24"/>
            <w:szCs w:val="24"/>
          </w:rPr>
          <w:delText>can not</w:delText>
        </w:r>
        <w:r w:rsidR="00CA22BA" w:rsidDel="00C07C4B">
          <w:rPr>
            <w:sz w:val="24"/>
            <w:szCs w:val="24"/>
          </w:rPr>
          <w:delText xml:space="preserve"> be met</w:delText>
        </w:r>
      </w:del>
      <w:r w:rsidR="00CA22BA">
        <w:rPr>
          <w:sz w:val="24"/>
          <w:szCs w:val="24"/>
        </w:rPr>
        <w:t>.</w:t>
      </w:r>
      <w:ins w:id="249" w:author="Hayden Schilling" w:date="2020-11-29T15:50:00Z">
        <w:r w:rsidR="00C07C4B">
          <w:rPr>
            <w:sz w:val="24"/>
            <w:szCs w:val="24"/>
          </w:rPr>
          <w:t xml:space="preserve"> We demonstrated that in some instances such as our example, distance-based analyses are not appropriate due to violations of the assumption of </w:t>
        </w:r>
        <w:r w:rsidR="00C07C4B">
          <w:rPr>
            <w:bCs/>
            <w:sz w:val="24"/>
            <w:szCs w:val="24"/>
          </w:rPr>
          <w:t>homogeneity of variance</w:t>
        </w:r>
      </w:ins>
      <w:ins w:id="250" w:author="Hayden Schilling" w:date="2020-11-29T15:51:00Z">
        <w:r w:rsidR="00C07C4B">
          <w:rPr>
            <w:bCs/>
            <w:sz w:val="24"/>
            <w:szCs w:val="24"/>
          </w:rPr>
          <w:t xml:space="preserve">. </w:t>
        </w:r>
      </w:ins>
      <w:del w:id="251" w:author="Hayden Schilling" w:date="2020-11-29T15:50:00Z">
        <w:r w:rsidR="00291409" w:rsidRPr="00AA122B" w:rsidDel="00C07C4B">
          <w:rPr>
            <w:sz w:val="24"/>
            <w:szCs w:val="24"/>
          </w:rPr>
          <w:delText xml:space="preserve"> </w:delText>
        </w:r>
      </w:del>
      <w:r w:rsidR="00291409" w:rsidRPr="00AA122B">
        <w:rPr>
          <w:sz w:val="24"/>
          <w:szCs w:val="24"/>
        </w:rPr>
        <w:t>The</w:t>
      </w:r>
      <w:r w:rsidR="00DA370C" w:rsidRPr="00AA122B">
        <w:rPr>
          <w:sz w:val="24"/>
          <w:szCs w:val="24"/>
        </w:rPr>
        <w:t xml:space="preserve"> advantages for using GLMs</w:t>
      </w:r>
      <w:r w:rsidR="00091399" w:rsidRPr="00AA122B">
        <w:rPr>
          <w:sz w:val="24"/>
          <w:szCs w:val="24"/>
        </w:rPr>
        <w:t xml:space="preserve"> over distance based methods</w:t>
      </w:r>
      <w:r w:rsidR="00DA370C" w:rsidRPr="00AA122B">
        <w:rPr>
          <w:sz w:val="24"/>
          <w:szCs w:val="24"/>
        </w:rPr>
        <w:t xml:space="preserve"> are well documented in</w:t>
      </w:r>
      <w:r w:rsidR="003A7993" w:rsidRPr="00AA122B">
        <w:rPr>
          <w:sz w:val="24"/>
          <w:szCs w:val="24"/>
        </w:rPr>
        <w:t xml:space="preserve"> </w:t>
      </w:r>
      <w:r w:rsidR="003A7993" w:rsidRPr="00AA122B">
        <w:rPr>
          <w:sz w:val="24"/>
          <w:szCs w:val="24"/>
        </w:rPr>
        <w:fldChar w:fldCharType="begin"/>
      </w:r>
      <w:r w:rsidR="003A7993" w:rsidRPr="00AA122B">
        <w:rPr>
          <w:sz w:val="24"/>
          <w:szCs w:val="24"/>
        </w:rPr>
        <w:instrText xml:space="preserve"> ADDIN EN.CITE &lt;EndNote&gt;&lt;Cite AuthorYear="1"&gt;&lt;Author&gt;Warton&lt;/Author&gt;&lt;Year&gt;2012&lt;/Year&gt;&lt;RecNum&gt;21&lt;/RecNum&gt;&lt;DisplayText&gt;Warton et al. (2012)&lt;/DisplayText&gt;&lt;record&gt;&lt;rec-number&gt;21&lt;/rec-number&gt;&lt;foreign-keys&gt;&lt;key app="EN" db-id="29tazxt9z50epie2d9pp990dsxpv50a9rtav" timestamp="1563844625"&gt;21&lt;/key&gt;&lt;/foreign-keys&gt;&lt;ref-type name="Journal Article"&gt;17&lt;/ref-type&gt;&lt;contributors&gt;&lt;authors&gt;&lt;author&gt;Warton, David I.&lt;/author&gt;&lt;author&gt;Wright, Stephen T.&lt;/author&gt;&lt;author&gt;Wang, Yi&lt;/author&gt;&lt;/authors&gt;&lt;/contributors&gt;&lt;titles&gt;&lt;title&gt;Distance-based multivariate analyses confound location and dispersion effects&lt;/title&gt;&lt;secondary-title&gt;Methods in Ecology and Evolution&lt;/secondary-title&gt;&lt;/titles&gt;&lt;periodical&gt;&lt;full-title&gt;Methods in Ecology and Evolution&lt;/full-title&gt;&lt;/periodical&gt;&lt;pages&gt;89-101&lt;/pages&gt;&lt;volume&gt;3&lt;/volume&gt;&lt;number&gt;1&lt;/number&gt;&lt;dates&gt;&lt;year&gt;2012&lt;/year&gt;&lt;/dates&gt;&lt;isbn&gt;2041-210X&lt;/isbn&gt;&lt;urls&gt;&lt;related-urls&gt;&lt;url&gt;https://besjournals.onlinelibrary.wiley.com/doi/abs/10.1111/j.2041-210X.2011.00127.x&lt;/url&gt;&lt;/related-urls&gt;&lt;/urls&gt;&lt;electronic-resource-num&gt;10.1111/j.2041-210X.2011.00127.x&lt;/electronic-resource-num&gt;&lt;/record&gt;&lt;/Cite&gt;&lt;/EndNote&gt;</w:instrText>
      </w:r>
      <w:r w:rsidR="003A7993" w:rsidRPr="00AA122B">
        <w:rPr>
          <w:sz w:val="24"/>
          <w:szCs w:val="24"/>
        </w:rPr>
        <w:fldChar w:fldCharType="separate"/>
      </w:r>
      <w:r w:rsidR="003A7993" w:rsidRPr="00AA122B">
        <w:rPr>
          <w:noProof/>
          <w:sz w:val="24"/>
          <w:szCs w:val="24"/>
        </w:rPr>
        <w:t>Warton et al. (2012)</w:t>
      </w:r>
      <w:r w:rsidR="003A7993" w:rsidRPr="00AA122B">
        <w:rPr>
          <w:sz w:val="24"/>
          <w:szCs w:val="24"/>
        </w:rPr>
        <w:fldChar w:fldCharType="end"/>
      </w:r>
      <w:r w:rsidR="00DA370C" w:rsidRPr="00AA122B">
        <w:rPr>
          <w:sz w:val="24"/>
          <w:szCs w:val="24"/>
        </w:rPr>
        <w:t>, but briefly</w:t>
      </w:r>
      <w:r w:rsidR="00961AC4" w:rsidRPr="00AA122B">
        <w:rPr>
          <w:sz w:val="24"/>
          <w:szCs w:val="24"/>
        </w:rPr>
        <w:t xml:space="preserve"> we </w:t>
      </w:r>
      <w:del w:id="252" w:author="Hayden Schilling" w:date="2020-11-29T15:55:00Z">
        <w:r w:rsidR="00961AC4" w:rsidRPr="00AA122B" w:rsidDel="00001F05">
          <w:rPr>
            <w:sz w:val="24"/>
            <w:szCs w:val="24"/>
          </w:rPr>
          <w:delText>see</w:delText>
        </w:r>
        <w:r w:rsidR="00DA370C" w:rsidRPr="00AA122B" w:rsidDel="00001F05">
          <w:rPr>
            <w:sz w:val="24"/>
            <w:szCs w:val="24"/>
          </w:rPr>
          <w:delText xml:space="preserve"> </w:delText>
        </w:r>
      </w:del>
      <w:ins w:id="253" w:author="Hayden Schilling" w:date="2020-11-29T15:55:00Z">
        <w:r w:rsidR="00001F05">
          <w:rPr>
            <w:sz w:val="24"/>
            <w:szCs w:val="24"/>
          </w:rPr>
          <w:t xml:space="preserve">describe the biggest advantage of </w:t>
        </w:r>
      </w:ins>
      <w:del w:id="254" w:author="Hayden Schilling" w:date="2020-11-29T15:55:00Z">
        <w:r w:rsidR="008B2EB0" w:rsidDel="00001F05">
          <w:rPr>
            <w:sz w:val="24"/>
            <w:szCs w:val="24"/>
          </w:rPr>
          <w:delText>a number of</w:delText>
        </w:r>
        <w:r w:rsidR="00DA370C" w:rsidRPr="00AA122B" w:rsidDel="00001F05">
          <w:rPr>
            <w:sz w:val="24"/>
            <w:szCs w:val="24"/>
          </w:rPr>
          <w:delText xml:space="preserve"> advantages </w:delText>
        </w:r>
        <w:r w:rsidR="008B2EB0" w:rsidDel="00001F05">
          <w:rPr>
            <w:sz w:val="24"/>
            <w:szCs w:val="24"/>
          </w:rPr>
          <w:delText>in</w:delText>
        </w:r>
        <w:r w:rsidR="00DA370C" w:rsidRPr="00AA122B" w:rsidDel="00001F05">
          <w:rPr>
            <w:sz w:val="24"/>
            <w:szCs w:val="24"/>
          </w:rPr>
          <w:delText xml:space="preserve"> </w:delText>
        </w:r>
      </w:del>
      <w:r w:rsidR="00DA370C" w:rsidRPr="00AA122B">
        <w:rPr>
          <w:sz w:val="24"/>
          <w:szCs w:val="24"/>
        </w:rPr>
        <w:t xml:space="preserve">applying </w:t>
      </w:r>
      <w:r w:rsidR="00E5081E" w:rsidRPr="00AA122B">
        <w:rPr>
          <w:sz w:val="24"/>
          <w:szCs w:val="24"/>
        </w:rPr>
        <w:t>M</w:t>
      </w:r>
      <w:r w:rsidR="00DA370C" w:rsidRPr="00AA122B">
        <w:rPr>
          <w:sz w:val="24"/>
          <w:szCs w:val="24"/>
        </w:rPr>
        <w:t>GLMs to otolith data</w:t>
      </w:r>
      <w:r w:rsidR="00CA22BA">
        <w:rPr>
          <w:sz w:val="24"/>
          <w:szCs w:val="24"/>
        </w:rPr>
        <w:t xml:space="preserve"> </w:t>
      </w:r>
      <w:r w:rsidR="00CB4C1D">
        <w:rPr>
          <w:sz w:val="24"/>
          <w:szCs w:val="24"/>
        </w:rPr>
        <w:t>as well as a potential</w:t>
      </w:r>
      <w:r w:rsidR="00CA22BA">
        <w:rPr>
          <w:sz w:val="24"/>
          <w:szCs w:val="24"/>
        </w:rPr>
        <w:t xml:space="preserve"> disadvantage</w:t>
      </w:r>
      <w:ins w:id="255" w:author="Hayden Schilling" w:date="2020-11-29T15:56:00Z">
        <w:r w:rsidR="00001F05">
          <w:rPr>
            <w:sz w:val="24"/>
            <w:szCs w:val="24"/>
          </w:rPr>
          <w:t xml:space="preserve"> below</w:t>
        </w:r>
      </w:ins>
      <w:r w:rsidR="00CA22BA">
        <w:rPr>
          <w:sz w:val="24"/>
          <w:szCs w:val="24"/>
        </w:rPr>
        <w:t>.</w:t>
      </w:r>
      <w:r w:rsidR="008B2EB0">
        <w:rPr>
          <w:sz w:val="24"/>
          <w:szCs w:val="24"/>
        </w:rPr>
        <w:t xml:space="preserve"> </w:t>
      </w:r>
    </w:p>
    <w:p w14:paraId="41EC83D0" w14:textId="7C9AD3C2" w:rsidR="00531D58" w:rsidRPr="00AA122B" w:rsidRDefault="00961AC4" w:rsidP="004753C2">
      <w:pPr>
        <w:spacing w:line="360" w:lineRule="auto"/>
        <w:ind w:firstLine="720"/>
        <w:rPr>
          <w:sz w:val="24"/>
          <w:szCs w:val="24"/>
        </w:rPr>
      </w:pPr>
      <w:del w:id="256" w:author="Hayden Schilling" w:date="2020-11-29T15:56:00Z">
        <w:r w:rsidRPr="00AA122B" w:rsidDel="00001F05">
          <w:rPr>
            <w:sz w:val="24"/>
            <w:szCs w:val="24"/>
          </w:rPr>
          <w:delText>F</w:delText>
        </w:r>
        <w:r w:rsidR="00DA370C" w:rsidRPr="00AA122B" w:rsidDel="00001F05">
          <w:rPr>
            <w:sz w:val="24"/>
            <w:szCs w:val="24"/>
          </w:rPr>
          <w:delText>irstly</w:delText>
        </w:r>
      </w:del>
      <w:ins w:id="257" w:author="Hayden Schilling" w:date="2020-11-29T15:56:00Z">
        <w:r w:rsidR="00001F05">
          <w:rPr>
            <w:sz w:val="24"/>
            <w:szCs w:val="24"/>
          </w:rPr>
          <w:t>A major advantage of this method is</w:t>
        </w:r>
      </w:ins>
      <w:del w:id="258" w:author="Hayden Schilling" w:date="2020-11-29T15:56:00Z">
        <w:r w:rsidR="00DA370C" w:rsidRPr="00AA122B" w:rsidDel="00001F05">
          <w:rPr>
            <w:sz w:val="24"/>
            <w:szCs w:val="24"/>
          </w:rPr>
          <w:delText>,</w:delText>
        </w:r>
      </w:del>
      <w:r w:rsidR="008B2EB0">
        <w:rPr>
          <w:sz w:val="24"/>
          <w:szCs w:val="24"/>
        </w:rPr>
        <w:t xml:space="preserve"> the</w:t>
      </w:r>
      <w:r w:rsidR="00DA370C" w:rsidRPr="00AA122B">
        <w:rPr>
          <w:sz w:val="24"/>
          <w:szCs w:val="24"/>
        </w:rPr>
        <w:t xml:space="preserve"> assumptions </w:t>
      </w:r>
      <w:r w:rsidR="008B2EB0">
        <w:rPr>
          <w:sz w:val="24"/>
          <w:szCs w:val="24"/>
        </w:rPr>
        <w:t xml:space="preserve">of MGLMs </w:t>
      </w:r>
      <w:r w:rsidR="00DA370C" w:rsidRPr="00AA122B">
        <w:rPr>
          <w:sz w:val="24"/>
          <w:szCs w:val="24"/>
        </w:rPr>
        <w:t xml:space="preserve">can be </w:t>
      </w:r>
      <w:r w:rsidR="00711444">
        <w:rPr>
          <w:sz w:val="24"/>
          <w:szCs w:val="24"/>
        </w:rPr>
        <w:t>easily</w:t>
      </w:r>
      <w:r w:rsidR="00DA370C" w:rsidRPr="00AA122B">
        <w:rPr>
          <w:sz w:val="24"/>
          <w:szCs w:val="24"/>
        </w:rPr>
        <w:t xml:space="preserve"> checked</w:t>
      </w:r>
      <w:ins w:id="259" w:author="Hayden Schilling" w:date="2020-11-29T15:56:00Z">
        <w:r w:rsidR="00001F05">
          <w:rPr>
            <w:sz w:val="24"/>
            <w:szCs w:val="24"/>
          </w:rPr>
          <w:t xml:space="preserve"> (and altered if required)</w:t>
        </w:r>
      </w:ins>
      <w:r w:rsidR="00DA370C" w:rsidRPr="00AA122B">
        <w:rPr>
          <w:sz w:val="24"/>
          <w:szCs w:val="24"/>
        </w:rPr>
        <w:t xml:space="preserve"> and the appropriateness of the models assessed before any inference is made from the results. We demonstrated this using </w:t>
      </w:r>
      <w:r w:rsidR="00A36276" w:rsidRPr="00AA122B">
        <w:rPr>
          <w:sz w:val="24"/>
          <w:szCs w:val="24"/>
        </w:rPr>
        <w:t xml:space="preserve">mean-variance plots and </w:t>
      </w:r>
      <w:r w:rsidR="00DA370C" w:rsidRPr="00AA122B">
        <w:rPr>
          <w:sz w:val="24"/>
          <w:szCs w:val="24"/>
        </w:rPr>
        <w:t xml:space="preserve">residual plots in our case study where we demonstrated that the </w:t>
      </w:r>
      <w:r w:rsidR="00E5081E" w:rsidRPr="00AA122B">
        <w:rPr>
          <w:sz w:val="24"/>
          <w:szCs w:val="24"/>
        </w:rPr>
        <w:t>M</w:t>
      </w:r>
      <w:r w:rsidR="00DA370C" w:rsidRPr="00AA122B">
        <w:rPr>
          <w:sz w:val="24"/>
          <w:szCs w:val="24"/>
        </w:rPr>
        <w:t xml:space="preserve">GLM </w:t>
      </w:r>
      <w:r w:rsidR="00954F71" w:rsidRPr="00AA122B">
        <w:rPr>
          <w:sz w:val="24"/>
          <w:szCs w:val="24"/>
        </w:rPr>
        <w:t xml:space="preserve">with a </w:t>
      </w:r>
      <w:del w:id="260" w:author="Hayden Schilling" w:date="2020-11-29T15:51:00Z">
        <w:r w:rsidR="00954F71" w:rsidRPr="00AA122B" w:rsidDel="00C07C4B">
          <w:rPr>
            <w:sz w:val="24"/>
            <w:szCs w:val="24"/>
          </w:rPr>
          <w:delText>t</w:delText>
        </w:r>
      </w:del>
      <w:ins w:id="261" w:author="Hayden Schilling" w:date="2020-11-29T15:51:00Z">
        <w:r w:rsidR="00C07C4B">
          <w:rPr>
            <w:sz w:val="24"/>
            <w:szCs w:val="24"/>
          </w:rPr>
          <w:t>T</w:t>
        </w:r>
      </w:ins>
      <w:r w:rsidR="00954F71" w:rsidRPr="00AA122B">
        <w:rPr>
          <w:sz w:val="24"/>
          <w:szCs w:val="24"/>
        </w:rPr>
        <w:t>weedie</w:t>
      </w:r>
      <w:r w:rsidR="00B879F7" w:rsidRPr="00AA122B">
        <w:rPr>
          <w:sz w:val="24"/>
          <w:szCs w:val="24"/>
        </w:rPr>
        <w:t xml:space="preserve"> </w:t>
      </w:r>
      <w:r w:rsidR="00B879F7" w:rsidRPr="00AA122B">
        <w:rPr>
          <w:sz w:val="24"/>
          <w:szCs w:val="24"/>
        </w:rPr>
        <w:lastRenderedPageBreak/>
        <w:t>error</w:t>
      </w:r>
      <w:r w:rsidR="00954F71" w:rsidRPr="00AA122B">
        <w:rPr>
          <w:sz w:val="24"/>
          <w:szCs w:val="24"/>
        </w:rPr>
        <w:t xml:space="preserve"> distribution </w:t>
      </w:r>
      <w:r w:rsidR="00DA370C" w:rsidRPr="00AA122B">
        <w:rPr>
          <w:sz w:val="24"/>
          <w:szCs w:val="24"/>
        </w:rPr>
        <w:t>was an appropriate fit to both the otolith chemistry and otolith shape data</w:t>
      </w:r>
      <w:ins w:id="262" w:author="Hayden Schilling" w:date="2020-11-29T15:56:00Z">
        <w:r w:rsidR="00001F05">
          <w:rPr>
            <w:sz w:val="24"/>
            <w:szCs w:val="24"/>
          </w:rPr>
          <w:t>, thus accounting for the non</w:t>
        </w:r>
      </w:ins>
      <w:ins w:id="263" w:author="Hayden Schilling" w:date="2020-11-29T15:57:00Z">
        <w:r w:rsidR="00001F05">
          <w:rPr>
            <w:sz w:val="24"/>
            <w:szCs w:val="24"/>
          </w:rPr>
          <w:t>-linear mean-variance relationship</w:t>
        </w:r>
      </w:ins>
      <w:r w:rsidR="00CB4C1D">
        <w:rPr>
          <w:sz w:val="24"/>
          <w:szCs w:val="24"/>
        </w:rPr>
        <w:t xml:space="preserve"> (Figures 2 &amp; 3)</w:t>
      </w:r>
      <w:r w:rsidR="00DA370C" w:rsidRPr="00AA122B">
        <w:rPr>
          <w:sz w:val="24"/>
          <w:szCs w:val="24"/>
        </w:rPr>
        <w:t xml:space="preserve">. </w:t>
      </w:r>
    </w:p>
    <w:p w14:paraId="28E800C2" w14:textId="1F8746F1" w:rsidR="00667EB4" w:rsidRPr="00AA122B" w:rsidRDefault="00291409" w:rsidP="004753C2">
      <w:pPr>
        <w:spacing w:line="360" w:lineRule="auto"/>
        <w:ind w:firstLine="720"/>
        <w:rPr>
          <w:sz w:val="24"/>
          <w:szCs w:val="24"/>
        </w:rPr>
      </w:pPr>
      <w:r w:rsidRPr="00AA122B">
        <w:rPr>
          <w:sz w:val="24"/>
          <w:szCs w:val="24"/>
        </w:rPr>
        <w:t>The</w:t>
      </w:r>
      <w:r w:rsidR="00D44C4E" w:rsidRPr="00AA122B">
        <w:rPr>
          <w:sz w:val="24"/>
          <w:szCs w:val="24"/>
        </w:rPr>
        <w:t xml:space="preserve"> </w:t>
      </w:r>
      <w:r w:rsidR="00CA22BA">
        <w:rPr>
          <w:sz w:val="24"/>
          <w:szCs w:val="24"/>
        </w:rPr>
        <w:t xml:space="preserve">main </w:t>
      </w:r>
      <w:r w:rsidRPr="00AA122B">
        <w:rPr>
          <w:sz w:val="24"/>
          <w:szCs w:val="24"/>
        </w:rPr>
        <w:t>downside of using this approach is th</w:t>
      </w:r>
      <w:r w:rsidR="00DF704A">
        <w:rPr>
          <w:sz w:val="24"/>
          <w:szCs w:val="24"/>
        </w:rPr>
        <w:t>at</w:t>
      </w:r>
      <w:r w:rsidRPr="00AA122B">
        <w:rPr>
          <w:sz w:val="24"/>
          <w:szCs w:val="24"/>
        </w:rPr>
        <w:t xml:space="preserve"> co</w:t>
      </w:r>
      <w:r w:rsidR="00BB1BE2" w:rsidRPr="00AA122B">
        <w:rPr>
          <w:sz w:val="24"/>
          <w:szCs w:val="24"/>
        </w:rPr>
        <w:t>m</w:t>
      </w:r>
      <w:r w:rsidRPr="00AA122B">
        <w:rPr>
          <w:sz w:val="24"/>
          <w:szCs w:val="24"/>
        </w:rPr>
        <w:t>put</w:t>
      </w:r>
      <w:r w:rsidR="00BB1BE2" w:rsidRPr="00AA122B">
        <w:rPr>
          <w:sz w:val="24"/>
          <w:szCs w:val="24"/>
        </w:rPr>
        <w:t>at</w:t>
      </w:r>
      <w:r w:rsidRPr="00AA122B">
        <w:rPr>
          <w:sz w:val="24"/>
          <w:szCs w:val="24"/>
        </w:rPr>
        <w:t>ional time can be long when there are large numbers of variable</w:t>
      </w:r>
      <w:r w:rsidR="007740B8">
        <w:rPr>
          <w:sz w:val="24"/>
          <w:szCs w:val="24"/>
        </w:rPr>
        <w:t>s</w:t>
      </w:r>
      <w:r w:rsidRPr="00AA122B">
        <w:rPr>
          <w:sz w:val="24"/>
          <w:szCs w:val="24"/>
        </w:rPr>
        <w:t>.</w:t>
      </w:r>
      <w:ins w:id="264" w:author="Hayden Schilling" w:date="2020-11-29T15:57:00Z">
        <w:r w:rsidR="00001F05">
          <w:rPr>
            <w:sz w:val="24"/>
            <w:szCs w:val="24"/>
          </w:rPr>
          <w:t xml:space="preserve"> This is mainly an issue with shape data as there are often many coefficients which are used as variables.</w:t>
        </w:r>
      </w:ins>
      <w:r w:rsidRPr="00AA122B">
        <w:rPr>
          <w:sz w:val="24"/>
          <w:szCs w:val="24"/>
        </w:rPr>
        <w:t xml:space="preserve"> Our examples</w:t>
      </w:r>
      <w:r w:rsidR="00711444">
        <w:rPr>
          <w:sz w:val="24"/>
          <w:szCs w:val="24"/>
        </w:rPr>
        <w:t xml:space="preserve"> with a small sample size of only 48 otoliths</w:t>
      </w:r>
      <w:r w:rsidRPr="00AA122B">
        <w:rPr>
          <w:sz w:val="24"/>
          <w:szCs w:val="24"/>
        </w:rPr>
        <w:t xml:space="preserve"> took </w:t>
      </w:r>
      <w:del w:id="265" w:author="Hayden Schilling" w:date="2020-11-29T15:52:00Z">
        <w:r w:rsidR="00C30B34" w:rsidRPr="00AA122B" w:rsidDel="00C07C4B">
          <w:rPr>
            <w:sz w:val="24"/>
            <w:szCs w:val="24"/>
          </w:rPr>
          <w:delText>2</w:delText>
        </w:r>
      </w:del>
      <w:ins w:id="266" w:author="Hayden Schilling" w:date="2020-11-29T15:52:00Z">
        <w:r w:rsidR="00C07C4B">
          <w:rPr>
            <w:sz w:val="24"/>
            <w:szCs w:val="24"/>
          </w:rPr>
          <w:t>9 min</w:t>
        </w:r>
      </w:ins>
      <w:r w:rsidR="00C30B34" w:rsidRPr="00AA122B">
        <w:rPr>
          <w:sz w:val="24"/>
          <w:szCs w:val="24"/>
        </w:rPr>
        <w:t xml:space="preserve"> </w:t>
      </w:r>
      <w:del w:id="267" w:author="Hayden Schilling" w:date="2020-11-29T15:52:00Z">
        <w:r w:rsidR="00C30B34" w:rsidRPr="00AA122B" w:rsidDel="00C07C4B">
          <w:rPr>
            <w:sz w:val="24"/>
            <w:szCs w:val="24"/>
          </w:rPr>
          <w:delText xml:space="preserve">hours </w:delText>
        </w:r>
      </w:del>
      <w:r w:rsidR="00C30B34" w:rsidRPr="00AA122B">
        <w:rPr>
          <w:sz w:val="24"/>
          <w:szCs w:val="24"/>
        </w:rPr>
        <w:t>(chemistry data only)</w:t>
      </w:r>
      <w:r w:rsidRPr="00AA122B">
        <w:rPr>
          <w:sz w:val="24"/>
          <w:szCs w:val="24"/>
        </w:rPr>
        <w:t xml:space="preserve">, </w:t>
      </w:r>
      <w:r w:rsidR="00C30B34" w:rsidRPr="00AA122B">
        <w:rPr>
          <w:sz w:val="24"/>
          <w:szCs w:val="24"/>
        </w:rPr>
        <w:t>137 hours (shape data only) and</w:t>
      </w:r>
      <w:r w:rsidRPr="00AA122B">
        <w:rPr>
          <w:sz w:val="24"/>
          <w:szCs w:val="24"/>
        </w:rPr>
        <w:t xml:space="preserve"> </w:t>
      </w:r>
      <w:r w:rsidR="00C30B34" w:rsidRPr="00AA122B">
        <w:rPr>
          <w:sz w:val="24"/>
          <w:szCs w:val="24"/>
        </w:rPr>
        <w:t>138</w:t>
      </w:r>
      <w:r w:rsidRPr="00AA122B">
        <w:rPr>
          <w:sz w:val="24"/>
          <w:szCs w:val="24"/>
        </w:rPr>
        <w:t xml:space="preserve"> hours</w:t>
      </w:r>
      <w:r w:rsidR="00C30B34" w:rsidRPr="00AA122B">
        <w:rPr>
          <w:sz w:val="24"/>
          <w:szCs w:val="24"/>
        </w:rPr>
        <w:t xml:space="preserve"> (shape and element data)</w:t>
      </w:r>
      <w:r w:rsidRPr="00AA122B">
        <w:rPr>
          <w:sz w:val="24"/>
          <w:szCs w:val="24"/>
        </w:rPr>
        <w:t xml:space="preserve"> to run on the UNSW High Performance Cluster using a single core</w:t>
      </w:r>
      <w:r w:rsidR="00A36276" w:rsidRPr="00AA122B">
        <w:rPr>
          <w:sz w:val="24"/>
          <w:szCs w:val="24"/>
        </w:rPr>
        <w:t xml:space="preserve"> (8 </w:t>
      </w:r>
      <w:proofErr w:type="spellStart"/>
      <w:r w:rsidR="00A36276" w:rsidRPr="00AA122B">
        <w:rPr>
          <w:sz w:val="24"/>
          <w:szCs w:val="24"/>
        </w:rPr>
        <w:t>gb</w:t>
      </w:r>
      <w:proofErr w:type="spellEnd"/>
      <w:r w:rsidR="00A36276" w:rsidRPr="00AA122B">
        <w:rPr>
          <w:sz w:val="24"/>
          <w:szCs w:val="24"/>
        </w:rPr>
        <w:t xml:space="preserve"> RAM)</w:t>
      </w:r>
      <w:r w:rsidRPr="00AA122B">
        <w:rPr>
          <w:sz w:val="24"/>
          <w:szCs w:val="24"/>
        </w:rPr>
        <w:t>.</w:t>
      </w:r>
      <w:r w:rsidR="00D44C4E" w:rsidRPr="00AA122B">
        <w:rPr>
          <w:sz w:val="24"/>
          <w:szCs w:val="24"/>
        </w:rPr>
        <w:t xml:space="preserve"> </w:t>
      </w:r>
      <w:ins w:id="268" w:author="Hayden Schilling" w:date="2020-11-29T15:53:00Z">
        <w:r w:rsidR="00001F05">
          <w:rPr>
            <w:sz w:val="24"/>
            <w:szCs w:val="24"/>
          </w:rPr>
          <w:t xml:space="preserve">While the </w:t>
        </w:r>
      </w:ins>
      <w:ins w:id="269" w:author="Hayden Schilling" w:date="2020-11-29T15:55:00Z">
        <w:r w:rsidR="00001F05">
          <w:rPr>
            <w:sz w:val="24"/>
            <w:szCs w:val="24"/>
          </w:rPr>
          <w:t>computational</w:t>
        </w:r>
      </w:ins>
      <w:ins w:id="270" w:author="Hayden Schilling" w:date="2020-11-29T15:53:00Z">
        <w:r w:rsidR="00001F05">
          <w:rPr>
            <w:sz w:val="24"/>
            <w:szCs w:val="24"/>
          </w:rPr>
          <w:t xml:space="preserve"> time can be extensive, the model assumptions can be checked rapidly without running the full analysis so the </w:t>
        </w:r>
      </w:ins>
      <w:ins w:id="271" w:author="Hayden Schilling" w:date="2020-11-29T15:54:00Z">
        <w:r w:rsidR="00001F05">
          <w:rPr>
            <w:sz w:val="24"/>
            <w:szCs w:val="24"/>
          </w:rPr>
          <w:t>assumptions can be checked rapidly</w:t>
        </w:r>
      </w:ins>
      <w:del w:id="272" w:author="Hayden Schilling" w:date="2020-11-29T15:54:00Z">
        <w:r w:rsidR="00D44C4E" w:rsidRPr="00AA122B" w:rsidDel="00001F05">
          <w:rPr>
            <w:sz w:val="24"/>
            <w:szCs w:val="24"/>
          </w:rPr>
          <w:delText xml:space="preserve">It may take longer if the model needs adjusting, for example, the variance parameter in the </w:delText>
        </w:r>
      </w:del>
      <w:del w:id="273" w:author="Hayden Schilling" w:date="2020-11-29T15:52:00Z">
        <w:r w:rsidR="00D44C4E" w:rsidRPr="00AA122B" w:rsidDel="00C07C4B">
          <w:rPr>
            <w:sz w:val="24"/>
            <w:szCs w:val="24"/>
          </w:rPr>
          <w:delText>t</w:delText>
        </w:r>
      </w:del>
      <w:del w:id="274" w:author="Hayden Schilling" w:date="2020-11-29T15:54:00Z">
        <w:r w:rsidR="00D44C4E" w:rsidRPr="00AA122B" w:rsidDel="00001F05">
          <w:rPr>
            <w:sz w:val="24"/>
            <w:szCs w:val="24"/>
          </w:rPr>
          <w:delText xml:space="preserve">weedie </w:delText>
        </w:r>
        <w:r w:rsidR="00B879F7" w:rsidRPr="00AA122B" w:rsidDel="00001F05">
          <w:rPr>
            <w:sz w:val="24"/>
            <w:szCs w:val="24"/>
          </w:rPr>
          <w:delText xml:space="preserve">error </w:delText>
        </w:r>
        <w:r w:rsidR="00D44C4E" w:rsidRPr="00AA122B" w:rsidDel="00001F05">
          <w:rPr>
            <w:sz w:val="24"/>
            <w:szCs w:val="24"/>
          </w:rPr>
          <w:delText>distribution may need to be varied so that it appropriately fits the data</w:delText>
        </w:r>
        <w:r w:rsidR="007740B8" w:rsidDel="00001F05">
          <w:rPr>
            <w:sz w:val="24"/>
            <w:szCs w:val="24"/>
          </w:rPr>
          <w:delText xml:space="preserve"> and it is useful to test the appropriateness of the models on a small subset of data before running the full analysis</w:delText>
        </w:r>
      </w:del>
      <w:r w:rsidR="00D44C4E" w:rsidRPr="00AA122B">
        <w:rPr>
          <w:sz w:val="24"/>
          <w:szCs w:val="24"/>
        </w:rPr>
        <w:t>.</w:t>
      </w:r>
      <w:r w:rsidRPr="00AA122B">
        <w:rPr>
          <w:sz w:val="24"/>
          <w:szCs w:val="24"/>
        </w:rPr>
        <w:t xml:space="preserve"> </w:t>
      </w:r>
      <w:r w:rsidR="00CB4C1D">
        <w:rPr>
          <w:sz w:val="24"/>
          <w:szCs w:val="24"/>
        </w:rPr>
        <w:t xml:space="preserve">While these calculations can be run on regular computers the time factor </w:t>
      </w:r>
      <w:r w:rsidR="00DF704A">
        <w:rPr>
          <w:sz w:val="24"/>
          <w:szCs w:val="24"/>
        </w:rPr>
        <w:t>is a trade-off which individual researchers will need to consider, particularly if they do not have access to large computing resources, although with advances in computing</w:t>
      </w:r>
      <w:r w:rsidR="00711444">
        <w:rPr>
          <w:sz w:val="24"/>
          <w:szCs w:val="24"/>
        </w:rPr>
        <w:t xml:space="preserve"> software and technology</w:t>
      </w:r>
      <w:r w:rsidR="00DF704A">
        <w:rPr>
          <w:sz w:val="24"/>
          <w:szCs w:val="24"/>
        </w:rPr>
        <w:t xml:space="preserve"> this is likely to become</w:t>
      </w:r>
      <w:r w:rsidR="00711444">
        <w:rPr>
          <w:sz w:val="24"/>
          <w:szCs w:val="24"/>
        </w:rPr>
        <w:t xml:space="preserve"> faster and</w:t>
      </w:r>
      <w:r w:rsidR="00DF704A">
        <w:rPr>
          <w:sz w:val="24"/>
          <w:szCs w:val="24"/>
        </w:rPr>
        <w:t xml:space="preserve"> more accessible.</w:t>
      </w:r>
    </w:p>
    <w:p w14:paraId="64F031A8" w14:textId="4B19C440" w:rsidR="00291409" w:rsidRPr="00AA122B" w:rsidRDefault="00DE28D9" w:rsidP="004753C2">
      <w:pPr>
        <w:spacing w:line="360" w:lineRule="auto"/>
        <w:ind w:firstLine="720"/>
        <w:rPr>
          <w:sz w:val="24"/>
          <w:szCs w:val="24"/>
        </w:rPr>
      </w:pPr>
      <w:r w:rsidRPr="00AA122B">
        <w:rPr>
          <w:sz w:val="24"/>
          <w:szCs w:val="24"/>
        </w:rPr>
        <w:t>The latent variable model-based ordinations successfully visualise</w:t>
      </w:r>
      <w:r w:rsidR="00711444">
        <w:rPr>
          <w:sz w:val="24"/>
          <w:szCs w:val="24"/>
        </w:rPr>
        <w:t>d</w:t>
      </w:r>
      <w:r w:rsidRPr="00AA122B">
        <w:rPr>
          <w:sz w:val="24"/>
          <w:szCs w:val="24"/>
        </w:rPr>
        <w:t xml:space="preserve"> the multivariate differences identified in the MGLMs</w:t>
      </w:r>
      <w:del w:id="275" w:author="Hayden Schilling" w:date="2020-11-29T15:58:00Z">
        <w:r w:rsidR="00711444" w:rsidDel="00001F05">
          <w:rPr>
            <w:sz w:val="24"/>
            <w:szCs w:val="24"/>
          </w:rPr>
          <w:delText xml:space="preserve"> (and random forest analyses)</w:delText>
        </w:r>
      </w:del>
      <w:r w:rsidRPr="00AA122B">
        <w:rPr>
          <w:sz w:val="24"/>
          <w:szCs w:val="24"/>
        </w:rPr>
        <w:t>. The ordinations visually matched the model results with the elemental data clearly driving the separation but the overall separation improving when shape data was combined with the elemental data. While the current study used a Bayesian model based latent variable method (Hui et al. 2015), an alternative ordination method directly based upon the MGLM model could be produced using Gaussian copula graphical models which can be run using the ‘</w:t>
      </w:r>
      <w:proofErr w:type="spellStart"/>
      <w:r w:rsidRPr="00AA122B">
        <w:rPr>
          <w:sz w:val="24"/>
          <w:szCs w:val="24"/>
        </w:rPr>
        <w:t>ecoCopula</w:t>
      </w:r>
      <w:proofErr w:type="spellEnd"/>
      <w:r w:rsidRPr="00AA122B">
        <w:rPr>
          <w:sz w:val="24"/>
          <w:szCs w:val="24"/>
        </w:rPr>
        <w:t xml:space="preserve">’ R package </w:t>
      </w:r>
      <w:r w:rsidRPr="00AA122B">
        <w:rPr>
          <w:sz w:val="24"/>
          <w:szCs w:val="24"/>
        </w:rPr>
        <w:fldChar w:fldCharType="begin"/>
      </w:r>
      <w:r w:rsidR="00AB27E4">
        <w:rPr>
          <w:sz w:val="24"/>
          <w:szCs w:val="24"/>
        </w:rPr>
        <w:instrText xml:space="preserve"> ADDIN EN.CITE &lt;EndNote&gt;&lt;Cite&gt;&lt;Author&gt;Popovic&lt;/Author&gt;&lt;Year&gt;2019&lt;/Year&gt;&lt;RecNum&gt;696&lt;/RecNum&gt;&lt;DisplayText&gt;(Popovic et al., 2019)&lt;/DisplayText&gt;&lt;record&gt;&lt;rec-number&gt;696&lt;/rec-number&gt;&lt;foreign-keys&gt;&lt;key app="EN" db-id="tpvtxxttc2dzapezfe4xfz5nxr9at0sv9zrz" timestamp="1574567901"&gt;696&lt;/key&gt;&lt;/foreign-keys&gt;&lt;ref-type name="Journal Article"&gt;17&lt;/ref-type&gt;&lt;contributors&gt;&lt;authors&gt;&lt;author&gt;Popovic, Gordana C.&lt;/author&gt;&lt;author&gt;Warton, David I.&lt;/author&gt;&lt;author&gt;Thomson, Fiona J.&lt;/author&gt;&lt;author&gt;Hui, Francis K. C.&lt;/author&gt;&lt;author&gt;Moles, Angela T.&lt;/author&gt;&lt;/authors&gt;&lt;/contributors&gt;&lt;titles&gt;&lt;title&gt;Untangling direct species associations from indirect mediator species effects with graphical models&lt;/title&gt;&lt;secondary-title&gt;Methods in Ecology and Evolution&lt;/secondary-title&gt;&lt;/titles&gt;&lt;periodical&gt;&lt;full-title&gt;Methods in Ecology and Evolution&lt;/full-title&gt;&lt;/periodical&gt;&lt;pages&gt;1571-1583&lt;/pages&gt;&lt;volume&gt;10&lt;/volume&gt;&lt;number&gt;9&lt;/number&gt;&lt;dates&gt;&lt;year&gt;2019&lt;/year&gt;&lt;/dates&gt;&lt;isbn&gt;2041-210X&lt;/isbn&gt;&lt;urls&gt;&lt;related-urls&gt;&lt;url&gt;https://besjournals.onlinelibrary.wiley.com/doi/abs/10.1111/2041-210X.13247&lt;/url&gt;&lt;/related-urls&gt;&lt;/urls&gt;&lt;electronic-resource-num&gt;10.1111/2041-210x.13247&lt;/electronic-resource-num&gt;&lt;/record&gt;&lt;/Cite&gt;&lt;/EndNote&gt;</w:instrText>
      </w:r>
      <w:r w:rsidRPr="00AA122B">
        <w:rPr>
          <w:sz w:val="24"/>
          <w:szCs w:val="24"/>
        </w:rPr>
        <w:fldChar w:fldCharType="separate"/>
      </w:r>
      <w:r w:rsidR="00AB27E4">
        <w:rPr>
          <w:noProof/>
          <w:sz w:val="24"/>
          <w:szCs w:val="24"/>
        </w:rPr>
        <w:t>(Popovic et al., 2019)</w:t>
      </w:r>
      <w:r w:rsidRPr="00AA122B">
        <w:rPr>
          <w:sz w:val="24"/>
          <w:szCs w:val="24"/>
        </w:rPr>
        <w:fldChar w:fldCharType="end"/>
      </w:r>
      <w:r w:rsidRPr="00AA122B">
        <w:rPr>
          <w:sz w:val="24"/>
          <w:szCs w:val="24"/>
        </w:rPr>
        <w:t xml:space="preserve">. Both these ordination methods </w:t>
      </w:r>
      <w:r w:rsidR="00DF704A">
        <w:rPr>
          <w:sz w:val="24"/>
          <w:szCs w:val="24"/>
        </w:rPr>
        <w:t>provide an alternative</w:t>
      </w:r>
      <w:r w:rsidRPr="00AA122B">
        <w:rPr>
          <w:sz w:val="24"/>
          <w:szCs w:val="24"/>
        </w:rPr>
        <w:t xml:space="preserve"> to traditional based distance-based ordination methods</w:t>
      </w:r>
      <w:r w:rsidR="00CA22BA">
        <w:rPr>
          <w:sz w:val="24"/>
          <w:szCs w:val="24"/>
        </w:rPr>
        <w:t xml:space="preserve"> and b</w:t>
      </w:r>
      <w:r w:rsidR="00D81CAA" w:rsidRPr="00AA122B">
        <w:rPr>
          <w:sz w:val="24"/>
          <w:szCs w:val="24"/>
        </w:rPr>
        <w:t>y following the code provided with this paper, th</w:t>
      </w:r>
      <w:r w:rsidR="00711444">
        <w:rPr>
          <w:sz w:val="24"/>
          <w:szCs w:val="24"/>
        </w:rPr>
        <w:t xml:space="preserve">e MGLMs and </w:t>
      </w:r>
      <w:r w:rsidR="007740B8">
        <w:rPr>
          <w:sz w:val="24"/>
          <w:szCs w:val="24"/>
        </w:rPr>
        <w:t>model-based</w:t>
      </w:r>
      <w:r w:rsidR="00711444">
        <w:rPr>
          <w:sz w:val="24"/>
          <w:szCs w:val="24"/>
        </w:rPr>
        <w:t xml:space="preserve"> ordination</w:t>
      </w:r>
      <w:r w:rsidR="00D81CAA" w:rsidRPr="00AA122B">
        <w:rPr>
          <w:sz w:val="24"/>
          <w:szCs w:val="24"/>
        </w:rPr>
        <w:t xml:space="preserve"> method</w:t>
      </w:r>
      <w:r w:rsidR="00711444">
        <w:rPr>
          <w:sz w:val="24"/>
          <w:szCs w:val="24"/>
        </w:rPr>
        <w:t>s</w:t>
      </w:r>
      <w:r w:rsidR="00D81CAA" w:rsidRPr="00AA122B">
        <w:rPr>
          <w:sz w:val="24"/>
          <w:szCs w:val="24"/>
        </w:rPr>
        <w:t xml:space="preserve"> can easily be applied in future studies.</w:t>
      </w:r>
      <w:r w:rsidR="00667EB4" w:rsidRPr="00AA122B">
        <w:rPr>
          <w:sz w:val="24"/>
          <w:szCs w:val="24"/>
        </w:rPr>
        <w:t xml:space="preserve"> </w:t>
      </w:r>
    </w:p>
    <w:p w14:paraId="35DB69FE" w14:textId="77777777" w:rsidR="00AA122B" w:rsidRPr="00AA122B" w:rsidRDefault="00AA122B" w:rsidP="004753C2">
      <w:pPr>
        <w:spacing w:line="360" w:lineRule="auto"/>
        <w:rPr>
          <w:sz w:val="24"/>
          <w:szCs w:val="24"/>
        </w:rPr>
      </w:pPr>
    </w:p>
    <w:p w14:paraId="4C6651BD" w14:textId="6CDDFF1F" w:rsidR="00127DD7" w:rsidRPr="00423B65" w:rsidRDefault="001A4AE2" w:rsidP="004753C2">
      <w:pPr>
        <w:spacing w:line="360" w:lineRule="auto"/>
        <w:rPr>
          <w:bCs/>
          <w:i/>
          <w:sz w:val="24"/>
          <w:szCs w:val="24"/>
        </w:rPr>
      </w:pPr>
      <w:r>
        <w:rPr>
          <w:bCs/>
          <w:i/>
          <w:sz w:val="24"/>
          <w:szCs w:val="24"/>
        </w:rPr>
        <w:t xml:space="preserve">4.2 </w:t>
      </w:r>
      <w:r w:rsidR="00091399" w:rsidRPr="00423B65">
        <w:rPr>
          <w:bCs/>
          <w:i/>
          <w:sz w:val="24"/>
          <w:szCs w:val="24"/>
        </w:rPr>
        <w:t xml:space="preserve">Implications for </w:t>
      </w:r>
      <w:r w:rsidR="0019601D" w:rsidRPr="00423B65">
        <w:rPr>
          <w:bCs/>
          <w:i/>
          <w:sz w:val="24"/>
          <w:szCs w:val="24"/>
        </w:rPr>
        <w:t>C. striata</w:t>
      </w:r>
      <w:r w:rsidR="00091399" w:rsidRPr="00423B65">
        <w:rPr>
          <w:bCs/>
          <w:i/>
          <w:sz w:val="24"/>
          <w:szCs w:val="24"/>
        </w:rPr>
        <w:t xml:space="preserve"> in India</w:t>
      </w:r>
    </w:p>
    <w:p w14:paraId="310AA55B" w14:textId="792EE043" w:rsidR="00291409" w:rsidRPr="00AA122B" w:rsidRDefault="00291409" w:rsidP="004753C2">
      <w:pPr>
        <w:spacing w:line="360" w:lineRule="auto"/>
        <w:ind w:firstLine="720"/>
        <w:rPr>
          <w:bCs/>
          <w:sz w:val="24"/>
          <w:szCs w:val="24"/>
        </w:rPr>
      </w:pPr>
      <w:r w:rsidRPr="00AA122B">
        <w:rPr>
          <w:bCs/>
          <w:sz w:val="24"/>
          <w:szCs w:val="24"/>
        </w:rPr>
        <w:t xml:space="preserve">Both otolith </w:t>
      </w:r>
      <w:r w:rsidR="0019601D" w:rsidRPr="00AA122B">
        <w:rPr>
          <w:bCs/>
          <w:sz w:val="24"/>
          <w:szCs w:val="24"/>
        </w:rPr>
        <w:t>elemental composition</w:t>
      </w:r>
      <w:r w:rsidRPr="00AA122B">
        <w:rPr>
          <w:bCs/>
          <w:sz w:val="24"/>
          <w:szCs w:val="24"/>
        </w:rPr>
        <w:t xml:space="preserve"> and shape </w:t>
      </w:r>
      <w:r w:rsidR="00D81CAA" w:rsidRPr="00AA122B">
        <w:rPr>
          <w:bCs/>
          <w:sz w:val="24"/>
          <w:szCs w:val="24"/>
        </w:rPr>
        <w:t xml:space="preserve">data </w:t>
      </w:r>
      <w:r w:rsidRPr="00AA122B">
        <w:rPr>
          <w:bCs/>
          <w:sz w:val="24"/>
          <w:szCs w:val="24"/>
        </w:rPr>
        <w:t>show</w:t>
      </w:r>
      <w:r w:rsidR="0019601D" w:rsidRPr="00AA122B">
        <w:rPr>
          <w:bCs/>
          <w:sz w:val="24"/>
          <w:szCs w:val="24"/>
        </w:rPr>
        <w:t>ed clear</w:t>
      </w:r>
      <w:r w:rsidRPr="00AA122B">
        <w:rPr>
          <w:bCs/>
          <w:sz w:val="24"/>
          <w:szCs w:val="24"/>
        </w:rPr>
        <w:t xml:space="preserve"> differences between the </w:t>
      </w:r>
      <w:r w:rsidR="00D81CAA" w:rsidRPr="00AA122B">
        <w:rPr>
          <w:bCs/>
          <w:sz w:val="24"/>
          <w:szCs w:val="24"/>
        </w:rPr>
        <w:t>three</w:t>
      </w:r>
      <w:r w:rsidRPr="00AA122B">
        <w:rPr>
          <w:bCs/>
          <w:sz w:val="24"/>
          <w:szCs w:val="24"/>
        </w:rPr>
        <w:t xml:space="preserve"> </w:t>
      </w:r>
      <w:r w:rsidR="0019601D" w:rsidRPr="00AA122B">
        <w:rPr>
          <w:bCs/>
          <w:sz w:val="24"/>
          <w:szCs w:val="24"/>
        </w:rPr>
        <w:t xml:space="preserve">sampling </w:t>
      </w:r>
      <w:del w:id="276" w:author="Hayden Schilling" w:date="2020-11-29T15:58:00Z">
        <w:r w:rsidR="0019601D" w:rsidRPr="00AA122B" w:rsidDel="00001F05">
          <w:rPr>
            <w:bCs/>
            <w:sz w:val="24"/>
            <w:szCs w:val="24"/>
          </w:rPr>
          <w:delText>locations</w:delText>
        </w:r>
      </w:del>
      <w:ins w:id="277" w:author="Hayden Schilling" w:date="2020-11-29T15:58:00Z">
        <w:r w:rsidR="00001F05">
          <w:rPr>
            <w:bCs/>
            <w:sz w:val="24"/>
            <w:szCs w:val="24"/>
          </w:rPr>
          <w:t>sites</w:t>
        </w:r>
      </w:ins>
      <w:r w:rsidRPr="00AA122B">
        <w:rPr>
          <w:bCs/>
          <w:sz w:val="24"/>
          <w:szCs w:val="24"/>
        </w:rPr>
        <w:t>.</w:t>
      </w:r>
      <w:r w:rsidR="0019601D" w:rsidRPr="00AA122B">
        <w:rPr>
          <w:bCs/>
          <w:sz w:val="24"/>
          <w:szCs w:val="24"/>
        </w:rPr>
        <w:t xml:space="preserve"> Otolith chemistry showed the largest differences but the differences in shape were also clear</w:t>
      </w:r>
      <w:del w:id="278" w:author="Hayden Schilling" w:date="2020-11-29T15:58:00Z">
        <w:r w:rsidR="00CA22BA" w:rsidDel="00001F05">
          <w:rPr>
            <w:bCs/>
            <w:sz w:val="24"/>
            <w:szCs w:val="24"/>
          </w:rPr>
          <w:delText xml:space="preserve"> in both the MGLMs and random forest classification analys</w:delText>
        </w:r>
        <w:r w:rsidR="00423B65" w:rsidDel="00001F05">
          <w:rPr>
            <w:bCs/>
            <w:sz w:val="24"/>
            <w:szCs w:val="24"/>
          </w:rPr>
          <w:delText>es</w:delText>
        </w:r>
      </w:del>
      <w:r w:rsidR="0019601D" w:rsidRPr="00AA122B">
        <w:rPr>
          <w:bCs/>
          <w:sz w:val="24"/>
          <w:szCs w:val="24"/>
        </w:rPr>
        <w:t xml:space="preserve">. </w:t>
      </w:r>
      <w:bookmarkStart w:id="279" w:name="_Hlk57560270"/>
      <w:r w:rsidR="0019601D" w:rsidRPr="00AA122B">
        <w:rPr>
          <w:bCs/>
          <w:sz w:val="24"/>
          <w:szCs w:val="24"/>
        </w:rPr>
        <w:t>Th</w:t>
      </w:r>
      <w:ins w:id="280" w:author="Hayden Schilling" w:date="2020-11-29T15:59:00Z">
        <w:r w:rsidR="00001F05">
          <w:rPr>
            <w:bCs/>
            <w:sz w:val="24"/>
            <w:szCs w:val="24"/>
          </w:rPr>
          <w:t>e distinct otolith chemistry and shapes</w:t>
        </w:r>
      </w:ins>
      <w:del w:id="281" w:author="Hayden Schilling" w:date="2020-11-29T15:59:00Z">
        <w:r w:rsidR="0019601D" w:rsidRPr="00AA122B" w:rsidDel="00001F05">
          <w:rPr>
            <w:bCs/>
            <w:sz w:val="24"/>
            <w:szCs w:val="24"/>
          </w:rPr>
          <w:delText>is</w:delText>
        </w:r>
      </w:del>
      <w:r w:rsidR="0019601D" w:rsidRPr="00AA122B">
        <w:rPr>
          <w:bCs/>
          <w:sz w:val="24"/>
          <w:szCs w:val="24"/>
        </w:rPr>
        <w:t xml:space="preserve"> suggests that </w:t>
      </w:r>
      <w:del w:id="282" w:author="Hayden Schilling" w:date="2020-11-29T15:59:00Z">
        <w:r w:rsidR="0019601D" w:rsidRPr="00AA122B" w:rsidDel="00001F05">
          <w:rPr>
            <w:bCs/>
            <w:sz w:val="24"/>
            <w:szCs w:val="24"/>
          </w:rPr>
          <w:delText xml:space="preserve">these three groups of fish do not belong to a single stock and that the </w:delText>
        </w:r>
      </w:del>
      <w:r w:rsidR="0019601D" w:rsidRPr="00AA122B">
        <w:rPr>
          <w:bCs/>
          <w:i/>
          <w:iCs/>
          <w:sz w:val="24"/>
          <w:szCs w:val="24"/>
        </w:rPr>
        <w:t>C. striata</w:t>
      </w:r>
      <w:r w:rsidR="00155C64">
        <w:rPr>
          <w:bCs/>
          <w:sz w:val="24"/>
          <w:szCs w:val="24"/>
        </w:rPr>
        <w:t xml:space="preserve"> in the</w:t>
      </w:r>
      <w:r w:rsidR="00423B65">
        <w:rPr>
          <w:bCs/>
          <w:sz w:val="24"/>
          <w:szCs w:val="24"/>
        </w:rPr>
        <w:t>se</w:t>
      </w:r>
      <w:r w:rsidR="00155C64">
        <w:rPr>
          <w:bCs/>
          <w:sz w:val="24"/>
          <w:szCs w:val="24"/>
        </w:rPr>
        <w:t xml:space="preserve"> </w:t>
      </w:r>
      <w:r w:rsidR="00423B65">
        <w:rPr>
          <w:bCs/>
          <w:sz w:val="24"/>
          <w:szCs w:val="24"/>
        </w:rPr>
        <w:t>three</w:t>
      </w:r>
      <w:r w:rsidR="00155C64">
        <w:rPr>
          <w:bCs/>
          <w:sz w:val="24"/>
          <w:szCs w:val="24"/>
        </w:rPr>
        <w:t xml:space="preserve"> </w:t>
      </w:r>
      <w:r w:rsidR="0019601D" w:rsidRPr="00AA122B">
        <w:rPr>
          <w:bCs/>
          <w:sz w:val="24"/>
          <w:szCs w:val="24"/>
        </w:rPr>
        <w:t>rivers</w:t>
      </w:r>
      <w:r w:rsidR="00423B65">
        <w:rPr>
          <w:bCs/>
          <w:sz w:val="24"/>
          <w:szCs w:val="24"/>
        </w:rPr>
        <w:t xml:space="preserve"> are </w:t>
      </w:r>
      <w:del w:id="283" w:author="Hayden Schilling" w:date="2020-11-29T15:59:00Z">
        <w:r w:rsidR="00423B65" w:rsidDel="00001F05">
          <w:rPr>
            <w:bCs/>
            <w:sz w:val="24"/>
            <w:szCs w:val="24"/>
          </w:rPr>
          <w:delText>different populations</w:delText>
        </w:r>
      </w:del>
      <w:ins w:id="284" w:author="Hayden Schilling" w:date="2020-11-29T15:59:00Z">
        <w:r w:rsidR="00001F05">
          <w:rPr>
            <w:bCs/>
            <w:sz w:val="24"/>
            <w:szCs w:val="24"/>
          </w:rPr>
          <w:t>not regularly mixing</w:t>
        </w:r>
      </w:ins>
      <w:r w:rsidR="0019601D" w:rsidRPr="00AA122B">
        <w:rPr>
          <w:bCs/>
          <w:sz w:val="24"/>
          <w:szCs w:val="24"/>
        </w:rPr>
        <w:t>.</w:t>
      </w:r>
      <w:r w:rsidR="009E771E" w:rsidRPr="00AA122B">
        <w:rPr>
          <w:bCs/>
          <w:sz w:val="24"/>
          <w:szCs w:val="24"/>
        </w:rPr>
        <w:t xml:space="preserve"> This </w:t>
      </w:r>
      <w:r w:rsidR="00CF2BBE" w:rsidRPr="00AA122B">
        <w:rPr>
          <w:bCs/>
          <w:sz w:val="24"/>
          <w:szCs w:val="24"/>
        </w:rPr>
        <w:t>confirms</w:t>
      </w:r>
      <w:r w:rsidR="009E771E" w:rsidRPr="00AA122B">
        <w:rPr>
          <w:bCs/>
          <w:sz w:val="24"/>
          <w:szCs w:val="24"/>
        </w:rPr>
        <w:t xml:space="preserve"> recent rese</w:t>
      </w:r>
      <w:r w:rsidR="00155C64">
        <w:rPr>
          <w:bCs/>
          <w:sz w:val="24"/>
          <w:szCs w:val="24"/>
        </w:rPr>
        <w:t>arch which used truss morphometry</w:t>
      </w:r>
      <w:r w:rsidR="009E771E" w:rsidRPr="00AA122B">
        <w:rPr>
          <w:bCs/>
          <w:sz w:val="24"/>
          <w:szCs w:val="24"/>
        </w:rPr>
        <w:t xml:space="preserve"> based upon body shape of </w:t>
      </w:r>
      <w:r w:rsidR="009E771E" w:rsidRPr="00AA122B">
        <w:rPr>
          <w:bCs/>
          <w:i/>
          <w:iCs/>
          <w:sz w:val="24"/>
          <w:szCs w:val="24"/>
        </w:rPr>
        <w:t>C. striata</w:t>
      </w:r>
      <w:r w:rsidR="009E771E" w:rsidRPr="00AA122B">
        <w:rPr>
          <w:bCs/>
          <w:sz w:val="24"/>
          <w:szCs w:val="24"/>
        </w:rPr>
        <w:t xml:space="preserve"> </w:t>
      </w:r>
      <w:r w:rsidR="00CF2BBE" w:rsidRPr="00AA122B">
        <w:rPr>
          <w:bCs/>
          <w:sz w:val="24"/>
          <w:szCs w:val="24"/>
        </w:rPr>
        <w:t>to</w:t>
      </w:r>
      <w:r w:rsidR="009E771E" w:rsidRPr="00AA122B">
        <w:rPr>
          <w:bCs/>
          <w:sz w:val="24"/>
          <w:szCs w:val="24"/>
        </w:rPr>
        <w:t xml:space="preserve"> </w:t>
      </w:r>
      <w:del w:id="285" w:author="Hayden Schilling" w:date="2020-11-29T16:00:00Z">
        <w:r w:rsidR="00CF2BBE" w:rsidRPr="00AA122B" w:rsidDel="00001F05">
          <w:rPr>
            <w:bCs/>
            <w:sz w:val="24"/>
            <w:szCs w:val="24"/>
          </w:rPr>
          <w:delText>show</w:delText>
        </w:r>
        <w:r w:rsidR="009E771E" w:rsidRPr="00AA122B" w:rsidDel="00001F05">
          <w:rPr>
            <w:bCs/>
            <w:sz w:val="24"/>
            <w:szCs w:val="24"/>
          </w:rPr>
          <w:delText xml:space="preserve"> strong evidence</w:delText>
        </w:r>
      </w:del>
      <w:ins w:id="286" w:author="Hayden Schilling" w:date="2020-11-29T16:00:00Z">
        <w:r w:rsidR="00001F05">
          <w:rPr>
            <w:bCs/>
            <w:sz w:val="24"/>
            <w:szCs w:val="24"/>
          </w:rPr>
          <w:t>suggest</w:t>
        </w:r>
      </w:ins>
      <w:r w:rsidR="009E771E" w:rsidRPr="00AA122B">
        <w:rPr>
          <w:bCs/>
          <w:sz w:val="24"/>
          <w:szCs w:val="24"/>
        </w:rPr>
        <w:t xml:space="preserve"> </w:t>
      </w:r>
      <w:r w:rsidR="00CA22BA">
        <w:rPr>
          <w:bCs/>
          <w:sz w:val="24"/>
          <w:szCs w:val="24"/>
        </w:rPr>
        <w:t>that</w:t>
      </w:r>
      <w:r w:rsidR="009E771E" w:rsidRPr="00AA122B">
        <w:rPr>
          <w:bCs/>
          <w:sz w:val="24"/>
          <w:szCs w:val="24"/>
        </w:rPr>
        <w:t xml:space="preserve"> the</w:t>
      </w:r>
      <w:ins w:id="287" w:author="Hayden Schilling" w:date="2020-11-29T16:00:00Z">
        <w:r w:rsidR="00001F05">
          <w:rPr>
            <w:bCs/>
            <w:sz w:val="24"/>
            <w:szCs w:val="24"/>
          </w:rPr>
          <w:t xml:space="preserve"> same</w:t>
        </w:r>
      </w:ins>
      <w:r w:rsidR="009E771E" w:rsidRPr="00AA122B">
        <w:rPr>
          <w:bCs/>
          <w:sz w:val="24"/>
          <w:szCs w:val="24"/>
        </w:rPr>
        <w:t xml:space="preserve"> three </w:t>
      </w:r>
      <w:r w:rsidR="009E771E" w:rsidRPr="00AA122B">
        <w:rPr>
          <w:bCs/>
          <w:sz w:val="24"/>
          <w:szCs w:val="24"/>
        </w:rPr>
        <w:lastRenderedPageBreak/>
        <w:t>groups</w:t>
      </w:r>
      <w:r w:rsidR="002D3BE2" w:rsidRPr="00AA122B">
        <w:rPr>
          <w:bCs/>
          <w:sz w:val="24"/>
          <w:szCs w:val="24"/>
        </w:rPr>
        <w:t xml:space="preserve"> analysed in the current study</w:t>
      </w:r>
      <w:r w:rsidR="009E771E" w:rsidRPr="00AA122B">
        <w:rPr>
          <w:bCs/>
          <w:sz w:val="24"/>
          <w:szCs w:val="24"/>
        </w:rPr>
        <w:t xml:space="preserve"> </w:t>
      </w:r>
      <w:del w:id="288" w:author="Hayden Schilling" w:date="2020-11-29T16:00:00Z">
        <w:r w:rsidR="00CA22BA" w:rsidDel="00001F05">
          <w:rPr>
            <w:bCs/>
            <w:sz w:val="24"/>
            <w:szCs w:val="24"/>
          </w:rPr>
          <w:delText>are</w:delText>
        </w:r>
        <w:r w:rsidR="009E771E" w:rsidRPr="00AA122B" w:rsidDel="00001F05">
          <w:rPr>
            <w:bCs/>
            <w:sz w:val="24"/>
            <w:szCs w:val="24"/>
          </w:rPr>
          <w:delText xml:space="preserve"> distinct</w:delText>
        </w:r>
      </w:del>
      <w:ins w:id="289" w:author="Hayden Schilling" w:date="2020-11-29T16:00:00Z">
        <w:r w:rsidR="00001F05">
          <w:rPr>
            <w:bCs/>
            <w:sz w:val="24"/>
            <w:szCs w:val="24"/>
          </w:rPr>
          <w:t>may be distinct sub-populations</w:t>
        </w:r>
      </w:ins>
      <w:r w:rsidR="009E771E" w:rsidRPr="00AA122B">
        <w:rPr>
          <w:bCs/>
          <w:sz w:val="24"/>
          <w:szCs w:val="24"/>
        </w:rPr>
        <w:t xml:space="preserve"> </w:t>
      </w:r>
      <w:r w:rsidR="002D3BE2" w:rsidRPr="00AA122B">
        <w:rPr>
          <w:bCs/>
          <w:sz w:val="24"/>
          <w:szCs w:val="24"/>
        </w:rPr>
        <w:t>(</w:t>
      </w:r>
      <w:r w:rsidR="009E771E" w:rsidRPr="00AA122B">
        <w:rPr>
          <w:bCs/>
          <w:sz w:val="24"/>
          <w:szCs w:val="24"/>
        </w:rPr>
        <w:t>Khan et al. 2019).</w:t>
      </w:r>
      <w:del w:id="290" w:author="Hayden Schilling" w:date="2020-11-29T16:01:00Z">
        <w:r w:rsidR="0019601D" w:rsidRPr="00AA122B" w:rsidDel="00001F05">
          <w:rPr>
            <w:bCs/>
            <w:sz w:val="24"/>
            <w:szCs w:val="24"/>
          </w:rPr>
          <w:delText xml:space="preserve"> </w:delText>
        </w:r>
      </w:del>
      <w:ins w:id="291" w:author="Hayden Schilling" w:date="2020-11-29T16:00:00Z">
        <w:r w:rsidR="00001F05">
          <w:rPr>
            <w:bCs/>
            <w:sz w:val="24"/>
            <w:szCs w:val="24"/>
          </w:rPr>
          <w:t xml:space="preserve"> </w:t>
        </w:r>
      </w:ins>
      <w:ins w:id="292" w:author="Hayden Schilling" w:date="2020-11-29T16:01:00Z">
        <w:r w:rsidR="00001F05">
          <w:rPr>
            <w:bCs/>
            <w:sz w:val="24"/>
            <w:szCs w:val="24"/>
          </w:rPr>
          <w:t>Further research shou</w:t>
        </w:r>
      </w:ins>
      <w:ins w:id="293" w:author="Hayden Schilling" w:date="2020-11-29T16:02:00Z">
        <w:r w:rsidR="00001F05">
          <w:rPr>
            <w:bCs/>
            <w:sz w:val="24"/>
            <w:szCs w:val="24"/>
          </w:rPr>
          <w:t xml:space="preserve">ld next examine key demographic dynamics at each of these three sites including growth rates and age of maturity. If the demographics at each site also </w:t>
        </w:r>
      </w:ins>
      <w:ins w:id="294" w:author="Hayden Schilling" w:date="2020-11-29T16:03:00Z">
        <w:r w:rsidR="00001F05">
          <w:rPr>
            <w:bCs/>
            <w:sz w:val="24"/>
            <w:szCs w:val="24"/>
          </w:rPr>
          <w:t>differ then</w:t>
        </w:r>
      </w:ins>
      <w:ins w:id="295" w:author="Hayden Schilling" w:date="2020-11-29T16:02:00Z">
        <w:r w:rsidR="00001F05">
          <w:rPr>
            <w:bCs/>
            <w:sz w:val="24"/>
            <w:szCs w:val="24"/>
          </w:rPr>
          <w:t xml:space="preserve"> management changes m</w:t>
        </w:r>
      </w:ins>
      <w:ins w:id="296" w:author="Hayden Schilling" w:date="2020-11-29T16:03:00Z">
        <w:r w:rsidR="00001F05">
          <w:rPr>
            <w:bCs/>
            <w:sz w:val="24"/>
            <w:szCs w:val="24"/>
          </w:rPr>
          <w:t>ay be required.</w:t>
        </w:r>
      </w:ins>
      <w:ins w:id="297" w:author="Hayden Schilling" w:date="2020-11-29T16:01:00Z">
        <w:r w:rsidR="00001F05">
          <w:rPr>
            <w:bCs/>
            <w:sz w:val="24"/>
            <w:szCs w:val="24"/>
          </w:rPr>
          <w:t xml:space="preserve"> </w:t>
        </w:r>
      </w:ins>
      <w:bookmarkEnd w:id="279"/>
      <w:del w:id="298" w:author="Hayden Schilling" w:date="2020-11-29T16:03:00Z">
        <w:r w:rsidR="0019601D" w:rsidRPr="00AA122B" w:rsidDel="00001F05">
          <w:rPr>
            <w:bCs/>
            <w:sz w:val="24"/>
            <w:szCs w:val="24"/>
          </w:rPr>
          <w:delText>We believe that any management of this species should therefore occur at a regional scale, rather than at the national level.</w:delText>
        </w:r>
        <w:r w:rsidRPr="00AA122B" w:rsidDel="00001F05">
          <w:rPr>
            <w:bCs/>
            <w:sz w:val="24"/>
            <w:szCs w:val="24"/>
          </w:rPr>
          <w:delText xml:space="preserve"> </w:delText>
        </w:r>
      </w:del>
    </w:p>
    <w:p w14:paraId="73C12709" w14:textId="654DD7E5" w:rsidR="0019601D" w:rsidRPr="00AA122B" w:rsidRDefault="0019601D" w:rsidP="004753C2">
      <w:pPr>
        <w:spacing w:line="360" w:lineRule="auto"/>
        <w:ind w:firstLine="720"/>
        <w:rPr>
          <w:b/>
          <w:bCs/>
          <w:sz w:val="24"/>
          <w:szCs w:val="24"/>
        </w:rPr>
      </w:pPr>
      <w:bookmarkStart w:id="299" w:name="_Hlk57560603"/>
      <w:r w:rsidRPr="00AA122B">
        <w:rPr>
          <w:bCs/>
          <w:sz w:val="24"/>
          <w:szCs w:val="24"/>
        </w:rPr>
        <w:t xml:space="preserve">The unusually high </w:t>
      </w:r>
      <w:r w:rsidR="00423B65">
        <w:rPr>
          <w:bCs/>
          <w:sz w:val="24"/>
          <w:szCs w:val="24"/>
        </w:rPr>
        <w:t>concentrations</w:t>
      </w:r>
      <w:r w:rsidRPr="00AA122B">
        <w:rPr>
          <w:bCs/>
          <w:sz w:val="24"/>
          <w:szCs w:val="24"/>
        </w:rPr>
        <w:t xml:space="preserve"> of some elements in the otoliths </w:t>
      </w:r>
      <w:r w:rsidR="002268F5" w:rsidRPr="00AA122B">
        <w:rPr>
          <w:bCs/>
          <w:sz w:val="24"/>
          <w:szCs w:val="24"/>
        </w:rPr>
        <w:t>likely reflect</w:t>
      </w:r>
      <w:r w:rsidR="00423B65">
        <w:rPr>
          <w:bCs/>
          <w:sz w:val="24"/>
          <w:szCs w:val="24"/>
        </w:rPr>
        <w:t>s</w:t>
      </w:r>
      <w:r w:rsidRPr="00AA122B">
        <w:rPr>
          <w:bCs/>
          <w:sz w:val="24"/>
          <w:szCs w:val="24"/>
        </w:rPr>
        <w:t xml:space="preserve"> a heavily polluted environment as it is known that in India there continue</w:t>
      </w:r>
      <w:r w:rsidR="00DC2D5A">
        <w:rPr>
          <w:bCs/>
          <w:sz w:val="24"/>
          <w:szCs w:val="24"/>
        </w:rPr>
        <w:t>s</w:t>
      </w:r>
      <w:r w:rsidRPr="00AA122B">
        <w:rPr>
          <w:bCs/>
          <w:sz w:val="24"/>
          <w:szCs w:val="24"/>
        </w:rPr>
        <w:t xml:space="preserve"> to be concerns around pollution of waterways</w:t>
      </w:r>
      <w:r w:rsidR="00D81CAA" w:rsidRPr="00AA122B">
        <w:rPr>
          <w:bCs/>
          <w:sz w:val="24"/>
          <w:szCs w:val="24"/>
        </w:rPr>
        <w:t xml:space="preserve"> </w:t>
      </w:r>
      <w:r w:rsidR="00E7736B" w:rsidRPr="00AA122B">
        <w:rPr>
          <w:bCs/>
          <w:sz w:val="24"/>
          <w:szCs w:val="24"/>
        </w:rPr>
        <w:t>(Sengupta 2006)</w:t>
      </w:r>
      <w:r w:rsidR="00DC2D5A">
        <w:rPr>
          <w:bCs/>
          <w:sz w:val="24"/>
          <w:szCs w:val="24"/>
        </w:rPr>
        <w:t>.</w:t>
      </w:r>
      <w:r w:rsidR="002268F5" w:rsidRPr="00AA122B">
        <w:rPr>
          <w:bCs/>
          <w:sz w:val="24"/>
          <w:szCs w:val="24"/>
        </w:rPr>
        <w:t xml:space="preserve"> </w:t>
      </w:r>
      <w:r w:rsidR="00DC2D5A">
        <w:rPr>
          <w:bCs/>
          <w:sz w:val="24"/>
          <w:szCs w:val="24"/>
        </w:rPr>
        <w:t xml:space="preserve">The </w:t>
      </w:r>
      <w:r w:rsidR="002268F5" w:rsidRPr="00AA122B">
        <w:rPr>
          <w:bCs/>
          <w:sz w:val="24"/>
          <w:szCs w:val="24"/>
          <w:lang w:val="en-US"/>
        </w:rPr>
        <w:t xml:space="preserve">Yamuna river is very polluted </w:t>
      </w:r>
      <w:r w:rsidR="00423B65">
        <w:rPr>
          <w:bCs/>
          <w:sz w:val="24"/>
          <w:szCs w:val="24"/>
          <w:lang w:val="en-US"/>
        </w:rPr>
        <w:t>due to</w:t>
      </w:r>
      <w:r w:rsidR="002268F5" w:rsidRPr="00AA122B">
        <w:rPr>
          <w:bCs/>
          <w:sz w:val="24"/>
          <w:szCs w:val="24"/>
          <w:lang w:val="en-US"/>
        </w:rPr>
        <w:t xml:space="preserve"> ma</w:t>
      </w:r>
      <w:r w:rsidR="00DC2D5A">
        <w:rPr>
          <w:bCs/>
          <w:sz w:val="24"/>
          <w:szCs w:val="24"/>
          <w:lang w:val="en-US"/>
        </w:rPr>
        <w:t>n</w:t>
      </w:r>
      <w:r w:rsidR="002268F5" w:rsidRPr="00AA122B">
        <w:rPr>
          <w:bCs/>
          <w:sz w:val="24"/>
          <w:szCs w:val="24"/>
          <w:lang w:val="en-US"/>
        </w:rPr>
        <w:t>y cities l</w:t>
      </w:r>
      <w:r w:rsidR="00423B65">
        <w:rPr>
          <w:bCs/>
          <w:sz w:val="24"/>
          <w:szCs w:val="24"/>
          <w:lang w:val="en-US"/>
        </w:rPr>
        <w:t>ying</w:t>
      </w:r>
      <w:r w:rsidR="002268F5" w:rsidRPr="00AA122B">
        <w:rPr>
          <w:bCs/>
          <w:sz w:val="24"/>
          <w:szCs w:val="24"/>
          <w:lang w:val="en-US"/>
        </w:rPr>
        <w:t xml:space="preserve"> </w:t>
      </w:r>
      <w:r w:rsidR="00DC2D5A">
        <w:rPr>
          <w:bCs/>
          <w:sz w:val="24"/>
          <w:szCs w:val="24"/>
          <w:lang w:val="en-US"/>
        </w:rPr>
        <w:t>on</w:t>
      </w:r>
      <w:r w:rsidR="002268F5" w:rsidRPr="00AA122B">
        <w:rPr>
          <w:bCs/>
          <w:sz w:val="24"/>
          <w:szCs w:val="24"/>
          <w:lang w:val="en-US"/>
        </w:rPr>
        <w:t xml:space="preserve"> its bank </w:t>
      </w:r>
      <w:r w:rsidR="00DC2D5A">
        <w:rPr>
          <w:bCs/>
          <w:sz w:val="24"/>
          <w:szCs w:val="24"/>
          <w:lang w:val="en-US"/>
        </w:rPr>
        <w:t>and</w:t>
      </w:r>
      <w:r w:rsidR="002268F5" w:rsidRPr="00AA122B">
        <w:rPr>
          <w:bCs/>
          <w:sz w:val="24"/>
          <w:szCs w:val="24"/>
          <w:lang w:val="en-US"/>
        </w:rPr>
        <w:t xml:space="preserve"> pour</w:t>
      </w:r>
      <w:r w:rsidR="00423B65">
        <w:rPr>
          <w:bCs/>
          <w:sz w:val="24"/>
          <w:szCs w:val="24"/>
          <w:lang w:val="en-US"/>
        </w:rPr>
        <w:t>ing</w:t>
      </w:r>
      <w:r w:rsidR="002268F5" w:rsidRPr="00AA122B">
        <w:rPr>
          <w:bCs/>
          <w:sz w:val="24"/>
          <w:szCs w:val="24"/>
          <w:lang w:val="en-US"/>
        </w:rPr>
        <w:t xml:space="preserve"> sewage and other industrial effluents </w:t>
      </w:r>
      <w:r w:rsidR="00DC2D5A">
        <w:rPr>
          <w:bCs/>
          <w:sz w:val="24"/>
          <w:szCs w:val="24"/>
          <w:lang w:val="en-US"/>
        </w:rPr>
        <w:t xml:space="preserve">directly </w:t>
      </w:r>
      <w:r w:rsidR="002268F5" w:rsidRPr="00AA122B">
        <w:rPr>
          <w:bCs/>
          <w:sz w:val="24"/>
          <w:szCs w:val="24"/>
          <w:lang w:val="en-US"/>
        </w:rPr>
        <w:t xml:space="preserve">into the river. </w:t>
      </w:r>
      <w:r w:rsidR="00DC2D5A">
        <w:rPr>
          <w:bCs/>
          <w:sz w:val="24"/>
          <w:szCs w:val="24"/>
          <w:lang w:val="en-US"/>
        </w:rPr>
        <w:t>For this reason, the Yamuna river</w:t>
      </w:r>
      <w:r w:rsidR="00DF704A">
        <w:rPr>
          <w:bCs/>
          <w:sz w:val="24"/>
          <w:szCs w:val="24"/>
          <w:lang w:val="en-US"/>
        </w:rPr>
        <w:t xml:space="preserve"> is recognized as one of the most polluted in the world (</w:t>
      </w:r>
      <w:r w:rsidR="0030641A" w:rsidRPr="00DF704A">
        <w:rPr>
          <w:rFonts w:ascii="Calibri" w:eastAsia="Calibri" w:hAnsi="Calibri" w:cs="Calibri"/>
          <w:noProof/>
          <w:sz w:val="24"/>
          <w:szCs w:val="24"/>
        </w:rPr>
        <w:t>Bhardwaj</w:t>
      </w:r>
      <w:r w:rsidR="0030641A">
        <w:rPr>
          <w:bCs/>
          <w:sz w:val="24"/>
          <w:szCs w:val="24"/>
          <w:lang w:val="en-US"/>
        </w:rPr>
        <w:t xml:space="preserve"> et al., 2017</w:t>
      </w:r>
      <w:r w:rsidR="00DF704A">
        <w:rPr>
          <w:bCs/>
          <w:sz w:val="24"/>
          <w:szCs w:val="24"/>
          <w:lang w:val="en-US"/>
        </w:rPr>
        <w:t>)</w:t>
      </w:r>
      <w:r w:rsidR="002268F5" w:rsidRPr="00AA122B">
        <w:rPr>
          <w:bCs/>
          <w:sz w:val="24"/>
          <w:szCs w:val="24"/>
          <w:lang w:val="en-US"/>
        </w:rPr>
        <w:t>.</w:t>
      </w:r>
      <w:r w:rsidR="00DC2D5A">
        <w:rPr>
          <w:bCs/>
          <w:sz w:val="24"/>
          <w:szCs w:val="24"/>
          <w:lang w:val="en-US"/>
        </w:rPr>
        <w:t xml:space="preserve"> Our fish from the Agra site were located on the Yamuna river and their otoliths are reflective of the heavily polluted state with high concentrations of many elements, particularly heavy metals.</w:t>
      </w:r>
      <w:r w:rsidR="00D81CAA" w:rsidRPr="00AA122B">
        <w:rPr>
          <w:bCs/>
          <w:sz w:val="24"/>
          <w:szCs w:val="24"/>
          <w:lang w:val="en-US"/>
        </w:rPr>
        <w:t xml:space="preserve"> </w:t>
      </w:r>
      <w:r w:rsidRPr="00AA122B">
        <w:rPr>
          <w:bCs/>
          <w:sz w:val="24"/>
          <w:szCs w:val="24"/>
        </w:rPr>
        <w:t xml:space="preserve">It should be noted that fish at </w:t>
      </w:r>
      <w:r w:rsidR="00DC2D5A">
        <w:rPr>
          <w:bCs/>
          <w:sz w:val="24"/>
          <w:szCs w:val="24"/>
        </w:rPr>
        <w:t>the Agra</w:t>
      </w:r>
      <w:r w:rsidRPr="00AA122B">
        <w:rPr>
          <w:bCs/>
          <w:sz w:val="24"/>
          <w:szCs w:val="24"/>
        </w:rPr>
        <w:t xml:space="preserve"> site were</w:t>
      </w:r>
      <w:r w:rsidR="00DC2D5A">
        <w:rPr>
          <w:bCs/>
          <w:sz w:val="24"/>
          <w:szCs w:val="24"/>
        </w:rPr>
        <w:t xml:space="preserve"> also</w:t>
      </w:r>
      <w:r w:rsidRPr="00AA122B">
        <w:rPr>
          <w:bCs/>
          <w:sz w:val="24"/>
          <w:szCs w:val="24"/>
        </w:rPr>
        <w:t xml:space="preserve"> bigger than the</w:t>
      </w:r>
      <w:r w:rsidR="00D81CAA" w:rsidRPr="00AA122B">
        <w:rPr>
          <w:bCs/>
          <w:sz w:val="24"/>
          <w:szCs w:val="24"/>
        </w:rPr>
        <w:t xml:space="preserve"> other</w:t>
      </w:r>
      <w:r w:rsidRPr="00AA122B">
        <w:rPr>
          <w:bCs/>
          <w:sz w:val="24"/>
          <w:szCs w:val="24"/>
        </w:rPr>
        <w:t xml:space="preserve"> sites</w:t>
      </w:r>
      <w:r w:rsidR="0030641A">
        <w:rPr>
          <w:bCs/>
          <w:sz w:val="24"/>
          <w:szCs w:val="24"/>
        </w:rPr>
        <w:t xml:space="preserve"> (Table S1)</w:t>
      </w:r>
      <w:r w:rsidRPr="00AA122B">
        <w:rPr>
          <w:bCs/>
          <w:sz w:val="24"/>
          <w:szCs w:val="24"/>
        </w:rPr>
        <w:t xml:space="preserve"> but as we used whole otolith elemental composition</w:t>
      </w:r>
      <w:r w:rsidR="00DC2D5A">
        <w:rPr>
          <w:bCs/>
          <w:sz w:val="24"/>
          <w:szCs w:val="24"/>
        </w:rPr>
        <w:t xml:space="preserve"> and control</w:t>
      </w:r>
      <w:r w:rsidR="008667D1">
        <w:rPr>
          <w:bCs/>
          <w:sz w:val="24"/>
          <w:szCs w:val="24"/>
        </w:rPr>
        <w:t>led for length in</w:t>
      </w:r>
      <w:r w:rsidR="00DC2D5A">
        <w:rPr>
          <w:bCs/>
          <w:sz w:val="24"/>
          <w:szCs w:val="24"/>
        </w:rPr>
        <w:t xml:space="preserve"> the shape analysis</w:t>
      </w:r>
      <w:r w:rsidRPr="00AA122B">
        <w:rPr>
          <w:bCs/>
          <w:sz w:val="24"/>
          <w:szCs w:val="24"/>
        </w:rPr>
        <w:t>, the comparison of differences remains valid as there were very large differences between all three sites, particularly in the elemental composition of the otoliths.</w:t>
      </w:r>
      <w:r w:rsidR="00A81130">
        <w:rPr>
          <w:bCs/>
          <w:sz w:val="24"/>
          <w:szCs w:val="24"/>
        </w:rPr>
        <w:t xml:space="preserve"> </w:t>
      </w:r>
      <w:ins w:id="300" w:author="Hayden Schilling" w:date="2020-11-29T16:41:00Z">
        <w:r w:rsidR="004A0A44">
          <w:rPr>
            <w:bCs/>
            <w:sz w:val="24"/>
            <w:szCs w:val="24"/>
          </w:rPr>
          <w:t>There were variations many elements</w:t>
        </w:r>
      </w:ins>
      <w:ins w:id="301" w:author="Hayden Schilling" w:date="2020-11-29T16:42:00Z">
        <w:r w:rsidR="004A0A44">
          <w:rPr>
            <w:bCs/>
            <w:sz w:val="24"/>
            <w:szCs w:val="24"/>
          </w:rPr>
          <w:t xml:space="preserve"> which contributed to the multivariate differences </w:t>
        </w:r>
      </w:ins>
      <w:ins w:id="302" w:author="Hayden Schilling" w:date="2020-11-29T16:43:00Z">
        <w:r w:rsidR="004A0A44">
          <w:rPr>
            <w:bCs/>
            <w:sz w:val="24"/>
            <w:szCs w:val="24"/>
          </w:rPr>
          <w:t>discussed</w:t>
        </w:r>
      </w:ins>
      <w:ins w:id="303" w:author="Hayden Schilling" w:date="2020-11-29T16:42:00Z">
        <w:r w:rsidR="004A0A44">
          <w:rPr>
            <w:bCs/>
            <w:sz w:val="24"/>
            <w:szCs w:val="24"/>
          </w:rPr>
          <w:t xml:space="preserve"> in the current paper</w:t>
        </w:r>
      </w:ins>
      <w:ins w:id="304" w:author="Hayden Schilling" w:date="2020-11-29T16:41:00Z">
        <w:r w:rsidR="004A0A44">
          <w:rPr>
            <w:bCs/>
            <w:sz w:val="24"/>
            <w:szCs w:val="24"/>
          </w:rPr>
          <w:t xml:space="preserve"> and the drivers behind the </w:t>
        </w:r>
      </w:ins>
      <w:ins w:id="305" w:author="Hayden Schilling" w:date="2020-11-29T16:42:00Z">
        <w:r w:rsidR="004A0A44">
          <w:rPr>
            <w:bCs/>
            <w:sz w:val="24"/>
            <w:szCs w:val="24"/>
          </w:rPr>
          <w:t xml:space="preserve">specific elemental </w:t>
        </w:r>
      </w:ins>
      <w:ins w:id="306" w:author="Hayden Schilling" w:date="2020-11-29T16:41:00Z">
        <w:r w:rsidR="004A0A44">
          <w:rPr>
            <w:bCs/>
            <w:sz w:val="24"/>
            <w:szCs w:val="24"/>
          </w:rPr>
          <w:t>differences, whether natural</w:t>
        </w:r>
      </w:ins>
      <w:ins w:id="307" w:author="Hayden Schilling" w:date="2020-11-29T16:42:00Z">
        <w:r w:rsidR="004A0A44">
          <w:rPr>
            <w:bCs/>
            <w:sz w:val="24"/>
            <w:szCs w:val="24"/>
          </w:rPr>
          <w:t xml:space="preserve"> or potential pollution present the opportunity for future study.</w:t>
        </w:r>
      </w:ins>
      <w:del w:id="308" w:author="Hayden Schilling" w:date="2020-11-29T16:08:00Z">
        <w:r w:rsidR="00A81130" w:rsidDel="0092545A">
          <w:rPr>
            <w:bCs/>
            <w:sz w:val="24"/>
            <w:szCs w:val="24"/>
          </w:rPr>
          <w:delText xml:space="preserve">The random forest classification analysis based upon otolith shape also </w:delText>
        </w:r>
        <w:r w:rsidR="00DC2D5A" w:rsidDel="0092545A">
          <w:rPr>
            <w:bCs/>
            <w:sz w:val="24"/>
            <w:szCs w:val="24"/>
          </w:rPr>
          <w:delText>supports the lack of size driven bias with</w:delText>
        </w:r>
        <w:r w:rsidR="00A81130" w:rsidDel="0092545A">
          <w:rPr>
            <w:bCs/>
            <w:sz w:val="24"/>
            <w:szCs w:val="24"/>
          </w:rPr>
          <w:delText xml:space="preserve"> the Agra site containing the largest fish (and otoliths) having more classification errors than Lucknow which had similar</w:delText>
        </w:r>
        <w:r w:rsidR="008667D1" w:rsidDel="0092545A">
          <w:rPr>
            <w:bCs/>
            <w:sz w:val="24"/>
            <w:szCs w:val="24"/>
          </w:rPr>
          <w:delText>-</w:delText>
        </w:r>
        <w:r w:rsidR="00A81130" w:rsidDel="0092545A">
          <w:rPr>
            <w:bCs/>
            <w:sz w:val="24"/>
            <w:szCs w:val="24"/>
          </w:rPr>
          <w:delText>size</w:delText>
        </w:r>
        <w:r w:rsidR="008667D1" w:rsidDel="0092545A">
          <w:rPr>
            <w:bCs/>
            <w:sz w:val="24"/>
            <w:szCs w:val="24"/>
          </w:rPr>
          <w:delText>d</w:delText>
        </w:r>
        <w:r w:rsidR="00A81130" w:rsidDel="0092545A">
          <w:rPr>
            <w:bCs/>
            <w:sz w:val="24"/>
            <w:szCs w:val="24"/>
          </w:rPr>
          <w:delText xml:space="preserve"> fish to Narora.</w:delText>
        </w:r>
      </w:del>
    </w:p>
    <w:bookmarkEnd w:id="299"/>
    <w:p w14:paraId="5927E1D1" w14:textId="77777777" w:rsidR="00103E83" w:rsidRDefault="00103E83" w:rsidP="004753C2">
      <w:pPr>
        <w:spacing w:line="360" w:lineRule="auto"/>
        <w:rPr>
          <w:b/>
          <w:i/>
          <w:iCs/>
          <w:sz w:val="24"/>
          <w:szCs w:val="24"/>
        </w:rPr>
      </w:pPr>
    </w:p>
    <w:p w14:paraId="2BF2C346" w14:textId="7FC152DD" w:rsidR="002268F5" w:rsidRPr="00423B65" w:rsidRDefault="001A4AE2" w:rsidP="004753C2">
      <w:pPr>
        <w:spacing w:line="360" w:lineRule="auto"/>
        <w:rPr>
          <w:bCs/>
          <w:i/>
          <w:iCs/>
          <w:sz w:val="24"/>
          <w:szCs w:val="24"/>
        </w:rPr>
      </w:pPr>
      <w:r>
        <w:rPr>
          <w:bCs/>
          <w:i/>
          <w:iCs/>
          <w:sz w:val="24"/>
          <w:szCs w:val="24"/>
        </w:rPr>
        <w:t xml:space="preserve">4.3 </w:t>
      </w:r>
      <w:r w:rsidR="004650C2" w:rsidRPr="00423B65">
        <w:rPr>
          <w:bCs/>
          <w:i/>
          <w:iCs/>
          <w:sz w:val="24"/>
          <w:szCs w:val="24"/>
        </w:rPr>
        <w:t>Conclusion</w:t>
      </w:r>
    </w:p>
    <w:p w14:paraId="28856150" w14:textId="46BE2222" w:rsidR="004650C2" w:rsidRPr="00AA122B" w:rsidRDefault="004650C2" w:rsidP="004753C2">
      <w:pPr>
        <w:spacing w:line="360" w:lineRule="auto"/>
        <w:ind w:firstLine="720"/>
        <w:rPr>
          <w:sz w:val="24"/>
          <w:szCs w:val="24"/>
        </w:rPr>
      </w:pPr>
      <w:r w:rsidRPr="00AA122B">
        <w:rPr>
          <w:sz w:val="24"/>
          <w:szCs w:val="24"/>
        </w:rPr>
        <w:t xml:space="preserve">This study has successfully demonstrated the use of multivariate generalised linear models </w:t>
      </w:r>
      <w:r w:rsidR="00DC2D5A">
        <w:rPr>
          <w:sz w:val="24"/>
          <w:szCs w:val="24"/>
        </w:rPr>
        <w:t xml:space="preserve">with otolith data by </w:t>
      </w:r>
      <w:del w:id="309" w:author="Hayden Schilling" w:date="2020-11-29T16:08:00Z">
        <w:r w:rsidR="00DC2D5A" w:rsidDel="0092545A">
          <w:rPr>
            <w:sz w:val="24"/>
            <w:szCs w:val="24"/>
          </w:rPr>
          <w:delText>d</w:delText>
        </w:r>
        <w:r w:rsidRPr="00AA122B" w:rsidDel="0092545A">
          <w:rPr>
            <w:sz w:val="24"/>
            <w:szCs w:val="24"/>
          </w:rPr>
          <w:delText xml:space="preserve">iscriminating </w:delText>
        </w:r>
        <w:r w:rsidR="00DC2D5A" w:rsidDel="0092545A">
          <w:rPr>
            <w:sz w:val="24"/>
            <w:szCs w:val="24"/>
          </w:rPr>
          <w:delText>populations</w:delText>
        </w:r>
      </w:del>
      <w:ins w:id="310" w:author="Hayden Schilling" w:date="2020-11-29T16:08:00Z">
        <w:r w:rsidR="0092545A">
          <w:rPr>
            <w:sz w:val="24"/>
            <w:szCs w:val="24"/>
          </w:rPr>
          <w:t>identifying diffe</w:t>
        </w:r>
      </w:ins>
      <w:ins w:id="311" w:author="Hayden Schilling" w:date="2020-11-29T16:09:00Z">
        <w:r w:rsidR="0092545A">
          <w:rPr>
            <w:sz w:val="24"/>
            <w:szCs w:val="24"/>
          </w:rPr>
          <w:t xml:space="preserve">rences between three sites </w:t>
        </w:r>
      </w:ins>
      <w:del w:id="312" w:author="Hayden Schilling" w:date="2020-11-29T16:09:00Z">
        <w:r w:rsidR="00DC2D5A" w:rsidDel="0092545A">
          <w:rPr>
            <w:sz w:val="24"/>
            <w:szCs w:val="24"/>
          </w:rPr>
          <w:delText xml:space="preserve"> of </w:delText>
        </w:r>
        <w:r w:rsidR="00DC2D5A" w:rsidDel="0092545A">
          <w:rPr>
            <w:i/>
            <w:iCs/>
            <w:sz w:val="24"/>
            <w:szCs w:val="24"/>
          </w:rPr>
          <w:delText>C. striata</w:delText>
        </w:r>
        <w:r w:rsidR="00DC2D5A" w:rsidDel="0092545A">
          <w:rPr>
            <w:sz w:val="24"/>
            <w:szCs w:val="24"/>
          </w:rPr>
          <w:delText xml:space="preserve"> </w:delText>
        </w:r>
      </w:del>
      <w:r w:rsidR="00DC2D5A">
        <w:rPr>
          <w:sz w:val="24"/>
          <w:szCs w:val="24"/>
        </w:rPr>
        <w:t xml:space="preserve">in India </w:t>
      </w:r>
      <w:r w:rsidRPr="00AA122B">
        <w:rPr>
          <w:sz w:val="24"/>
          <w:szCs w:val="24"/>
        </w:rPr>
        <w:t xml:space="preserve">based upon </w:t>
      </w:r>
      <w:ins w:id="313" w:author="Hayden Schilling" w:date="2020-11-29T16:09:00Z">
        <w:r w:rsidR="0092545A">
          <w:rPr>
            <w:i/>
            <w:iCs/>
            <w:sz w:val="24"/>
            <w:szCs w:val="24"/>
          </w:rPr>
          <w:t>C. striata</w:t>
        </w:r>
        <w:r w:rsidR="0092545A">
          <w:rPr>
            <w:sz w:val="24"/>
            <w:szCs w:val="24"/>
          </w:rPr>
          <w:t xml:space="preserve"> </w:t>
        </w:r>
      </w:ins>
      <w:r w:rsidRPr="00AA122B">
        <w:rPr>
          <w:sz w:val="24"/>
          <w:szCs w:val="24"/>
        </w:rPr>
        <w:t>otolith chemistry and otolith shape data</w:t>
      </w:r>
      <w:r w:rsidR="00423B65">
        <w:rPr>
          <w:sz w:val="24"/>
          <w:szCs w:val="24"/>
        </w:rPr>
        <w:t>. These results</w:t>
      </w:r>
      <w:r w:rsidR="00DC2D5A">
        <w:rPr>
          <w:sz w:val="24"/>
          <w:szCs w:val="24"/>
        </w:rPr>
        <w:t xml:space="preserve"> suggest that </w:t>
      </w:r>
      <w:del w:id="314" w:author="Hayden Schilling" w:date="2020-11-29T16:09:00Z">
        <w:r w:rsidR="00DC2D5A" w:rsidDel="0092545A">
          <w:rPr>
            <w:sz w:val="24"/>
            <w:szCs w:val="24"/>
          </w:rPr>
          <w:delText>management of this species should occur at a regional scale</w:delText>
        </w:r>
      </w:del>
      <w:ins w:id="315" w:author="Hayden Schilling" w:date="2020-11-29T16:09:00Z">
        <w:r w:rsidR="0092545A">
          <w:rPr>
            <w:sz w:val="24"/>
            <w:szCs w:val="24"/>
          </w:rPr>
          <w:t>further research into potential demographic differences in now necessary which then call for the recognition of different s</w:t>
        </w:r>
      </w:ins>
      <w:ins w:id="316" w:author="Hayden Schilling" w:date="2020-11-29T16:10:00Z">
        <w:r w:rsidR="0092545A">
          <w:rPr>
            <w:sz w:val="24"/>
            <w:szCs w:val="24"/>
          </w:rPr>
          <w:t xml:space="preserve">tocks of </w:t>
        </w:r>
        <w:r w:rsidR="0092545A">
          <w:rPr>
            <w:i/>
            <w:iCs/>
            <w:sz w:val="24"/>
            <w:szCs w:val="24"/>
          </w:rPr>
          <w:t>C. striata</w:t>
        </w:r>
      </w:ins>
      <w:r w:rsidR="00DC2D5A">
        <w:rPr>
          <w:sz w:val="24"/>
          <w:szCs w:val="24"/>
        </w:rPr>
        <w:t>. Th</w:t>
      </w:r>
      <w:ins w:id="317" w:author="Hayden Schilling" w:date="2020-11-29T16:10:00Z">
        <w:r w:rsidR="0092545A">
          <w:rPr>
            <w:sz w:val="24"/>
            <w:szCs w:val="24"/>
          </w:rPr>
          <w:t>e MGLM</w:t>
        </w:r>
      </w:ins>
      <w:del w:id="318" w:author="Hayden Schilling" w:date="2020-11-29T16:10:00Z">
        <w:r w:rsidR="00DC2D5A" w:rsidDel="0092545A">
          <w:rPr>
            <w:sz w:val="24"/>
            <w:szCs w:val="24"/>
          </w:rPr>
          <w:delText>is</w:delText>
        </w:r>
      </w:del>
      <w:r w:rsidR="00DC2D5A">
        <w:rPr>
          <w:sz w:val="24"/>
          <w:szCs w:val="24"/>
        </w:rPr>
        <w:t xml:space="preserve"> method (and code provided with this paper) is highly flexible and has the potential to be applied to many ecological questions using multivariate otolith data</w:t>
      </w:r>
      <w:r w:rsidR="00C127AE" w:rsidRPr="00AA122B">
        <w:rPr>
          <w:sz w:val="24"/>
          <w:szCs w:val="24"/>
        </w:rPr>
        <w:t xml:space="preserve">. </w:t>
      </w:r>
    </w:p>
    <w:p w14:paraId="12EC4F3B" w14:textId="77777777" w:rsidR="004650C2" w:rsidRPr="00AA122B" w:rsidRDefault="004650C2" w:rsidP="004753C2">
      <w:pPr>
        <w:spacing w:line="360" w:lineRule="auto"/>
        <w:rPr>
          <w:sz w:val="24"/>
          <w:szCs w:val="24"/>
        </w:rPr>
      </w:pPr>
    </w:p>
    <w:p w14:paraId="1E8F8862" w14:textId="77777777" w:rsidR="001A4AE2" w:rsidRDefault="001A4AE2">
      <w:pPr>
        <w:rPr>
          <w:b/>
          <w:sz w:val="24"/>
          <w:szCs w:val="24"/>
        </w:rPr>
      </w:pPr>
      <w:r>
        <w:rPr>
          <w:b/>
          <w:sz w:val="24"/>
          <w:szCs w:val="24"/>
        </w:rPr>
        <w:lastRenderedPageBreak/>
        <w:br w:type="page"/>
      </w:r>
    </w:p>
    <w:p w14:paraId="1F4935E2" w14:textId="77777777" w:rsidR="001A4AE2" w:rsidRPr="001A4AE2" w:rsidRDefault="001A4AE2" w:rsidP="001A4AE2">
      <w:pPr>
        <w:spacing w:line="360" w:lineRule="auto"/>
        <w:rPr>
          <w:b/>
          <w:sz w:val="24"/>
          <w:szCs w:val="24"/>
          <w:lang w:val="en-US"/>
        </w:rPr>
      </w:pPr>
      <w:r w:rsidRPr="001A4AE2">
        <w:rPr>
          <w:b/>
          <w:sz w:val="24"/>
          <w:szCs w:val="24"/>
          <w:lang w:val="en-US"/>
        </w:rPr>
        <w:lastRenderedPageBreak/>
        <w:t>Author Contributions</w:t>
      </w:r>
    </w:p>
    <w:p w14:paraId="56A4DE91" w14:textId="3621FA4B" w:rsidR="001A4AE2" w:rsidRPr="001A4AE2" w:rsidRDefault="001A4AE2" w:rsidP="001A4AE2">
      <w:pPr>
        <w:spacing w:line="360" w:lineRule="auto"/>
        <w:rPr>
          <w:bCs/>
          <w:sz w:val="24"/>
          <w:szCs w:val="24"/>
          <w:lang w:val="en-US"/>
        </w:rPr>
      </w:pPr>
      <w:r w:rsidRPr="001A4AE2">
        <w:rPr>
          <w:bCs/>
          <w:sz w:val="24"/>
          <w:szCs w:val="24"/>
          <w:lang w:val="en-GB"/>
        </w:rPr>
        <w:t>SK, HS &amp; KM conceived the idea, SK, MK, DP &amp; KM collected the data, HS analysed the data, SK &amp; HS wrote the manuscript, MK, DP &amp; KM critically reviewed the manuscript. All authors approved publication.</w:t>
      </w:r>
    </w:p>
    <w:p w14:paraId="0DFB34C0" w14:textId="77777777" w:rsidR="001A4AE2" w:rsidRPr="001A4AE2" w:rsidRDefault="001A4AE2" w:rsidP="001A4AE2">
      <w:pPr>
        <w:spacing w:line="360" w:lineRule="auto"/>
        <w:rPr>
          <w:b/>
          <w:sz w:val="24"/>
          <w:szCs w:val="24"/>
          <w:lang w:val="en-US"/>
        </w:rPr>
      </w:pPr>
      <w:r w:rsidRPr="001A4AE2">
        <w:rPr>
          <w:b/>
          <w:sz w:val="24"/>
          <w:szCs w:val="24"/>
          <w:lang w:val="en-US"/>
        </w:rPr>
        <w:t>Funding</w:t>
      </w:r>
    </w:p>
    <w:p w14:paraId="79235594" w14:textId="77777777" w:rsidR="001A4AE2" w:rsidRPr="001A4AE2" w:rsidRDefault="001A4AE2" w:rsidP="001A4AE2">
      <w:pPr>
        <w:spacing w:line="360" w:lineRule="auto"/>
        <w:rPr>
          <w:sz w:val="24"/>
          <w:szCs w:val="24"/>
          <w:lang w:val="en-US"/>
        </w:rPr>
      </w:pPr>
      <w:r w:rsidRPr="001A4AE2">
        <w:rPr>
          <w:sz w:val="24"/>
          <w:szCs w:val="24"/>
          <w:lang w:val="en-US"/>
        </w:rPr>
        <w:t xml:space="preserve">The stipend for HS was partially funded by a UNSW Faculty of Science writing scholarship, a NSW Research Attraction and Acceleration Program grant to the Sydney Institute of Marine Science, the UNSW </w:t>
      </w:r>
      <w:r w:rsidRPr="001A4AE2">
        <w:rPr>
          <w:sz w:val="24"/>
          <w:szCs w:val="24"/>
          <w:lang w:val="en-GB"/>
        </w:rPr>
        <w:t>Research Infrastructure Scheme Network Lab for Ocean Collaboration and an Australian Research Council Linkage Project (</w:t>
      </w:r>
      <w:r w:rsidRPr="001A4AE2">
        <w:rPr>
          <w:sz w:val="24"/>
          <w:szCs w:val="24"/>
          <w:lang w:val="en-US"/>
        </w:rPr>
        <w:t>LP150100923). SK is grateful to the Council of Scientific and Industrial Research, New Delhi, for funding the study and providing financial assistance to the first author as Senior Research Fellowship (ACK No. 113724/2K18/1).</w:t>
      </w:r>
    </w:p>
    <w:p w14:paraId="5B9718EF" w14:textId="77777777" w:rsidR="001A4AE2" w:rsidRPr="001A4AE2" w:rsidRDefault="001A4AE2" w:rsidP="001A4AE2">
      <w:pPr>
        <w:spacing w:line="360" w:lineRule="auto"/>
        <w:rPr>
          <w:b/>
          <w:sz w:val="24"/>
          <w:szCs w:val="24"/>
          <w:lang w:val="en-US"/>
        </w:rPr>
      </w:pPr>
      <w:r w:rsidRPr="001A4AE2">
        <w:rPr>
          <w:b/>
          <w:sz w:val="24"/>
          <w:szCs w:val="24"/>
          <w:lang w:val="en-US"/>
        </w:rPr>
        <w:t>Acknowledgments</w:t>
      </w:r>
    </w:p>
    <w:p w14:paraId="4EA46091" w14:textId="1F24D1A4" w:rsidR="001A4AE2" w:rsidRPr="001A4AE2" w:rsidRDefault="001A4AE2" w:rsidP="001A4AE2">
      <w:pPr>
        <w:spacing w:line="360" w:lineRule="auto"/>
        <w:rPr>
          <w:sz w:val="24"/>
          <w:szCs w:val="24"/>
          <w:lang w:val="en-US"/>
        </w:rPr>
      </w:pPr>
      <w:r w:rsidRPr="001A4AE2">
        <w:rPr>
          <w:sz w:val="24"/>
          <w:szCs w:val="24"/>
          <w:lang w:val="en-US"/>
        </w:rPr>
        <w:t xml:space="preserve">This research includes computations using the computational cluster Katana supported by Research Technology Services at UNSW Sydney. </w:t>
      </w:r>
      <w:del w:id="319" w:author="Hayden Schilling" w:date="2020-11-29T16:10:00Z">
        <w:r w:rsidRPr="001A4AE2" w:rsidDel="0092545A">
          <w:rPr>
            <w:sz w:val="24"/>
            <w:szCs w:val="24"/>
            <w:lang w:val="en-US"/>
          </w:rPr>
          <w:delText xml:space="preserve">Thanks to Ben Maslen (UNSW Stats Central) for many useful conversations. </w:delText>
        </w:r>
      </w:del>
      <w:r w:rsidRPr="001A4AE2">
        <w:rPr>
          <w:sz w:val="24"/>
          <w:szCs w:val="24"/>
          <w:lang w:val="en-US"/>
        </w:rPr>
        <w:t>This is contribution no. XXX of the Sydney Institute of Marine Science.</w:t>
      </w:r>
    </w:p>
    <w:p w14:paraId="28BBC383" w14:textId="3F14E2AF" w:rsidR="00CB0841" w:rsidRPr="00AA122B" w:rsidRDefault="00CB0841" w:rsidP="004753C2">
      <w:pPr>
        <w:spacing w:line="360" w:lineRule="auto"/>
        <w:rPr>
          <w:bCs/>
          <w:sz w:val="24"/>
          <w:szCs w:val="24"/>
        </w:rPr>
      </w:pPr>
      <w:r w:rsidRPr="00AA122B">
        <w:rPr>
          <w:b/>
          <w:sz w:val="24"/>
          <w:szCs w:val="24"/>
        </w:rPr>
        <w:br w:type="page"/>
      </w:r>
    </w:p>
    <w:p w14:paraId="1DA449EF" w14:textId="1D8F97B5" w:rsidR="00CB7657" w:rsidRPr="00AA122B" w:rsidRDefault="003E4236" w:rsidP="004753C2">
      <w:pPr>
        <w:spacing w:line="360" w:lineRule="auto"/>
        <w:rPr>
          <w:b/>
          <w:sz w:val="24"/>
          <w:szCs w:val="24"/>
        </w:rPr>
      </w:pPr>
      <w:r w:rsidRPr="00AA122B">
        <w:rPr>
          <w:b/>
          <w:sz w:val="24"/>
          <w:szCs w:val="24"/>
        </w:rPr>
        <w:lastRenderedPageBreak/>
        <w:t>References</w:t>
      </w:r>
    </w:p>
    <w:p w14:paraId="6DCE98D2"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Begg, G.A., Friedland, K.D., Pearce, J.B., 1999. Stock identification and its role in stock assessment and fisheries management: an overview, Fish. Res. 43, 1–8.</w:t>
      </w:r>
    </w:p>
    <w:p w14:paraId="29C992AC" w14:textId="089FA8AC"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Begg, G.A., Overholtz, W.J., Munroe, N. J., 2001. The use of internal otolith morphometrics for identification of haddock (</w:t>
      </w:r>
      <w:r w:rsidRPr="00AA122B">
        <w:rPr>
          <w:rFonts w:ascii="Calibri" w:eastAsia="Calibri" w:hAnsi="Calibri" w:cs="Calibri"/>
          <w:i/>
          <w:noProof/>
          <w:sz w:val="24"/>
          <w:szCs w:val="24"/>
          <w:lang w:val="en-US"/>
        </w:rPr>
        <w:t>Melanogrammus aeglefinus</w:t>
      </w:r>
      <w:r w:rsidRPr="00AA122B">
        <w:rPr>
          <w:rFonts w:ascii="Calibri" w:eastAsia="Calibri" w:hAnsi="Calibri" w:cs="Calibri"/>
          <w:noProof/>
          <w:sz w:val="24"/>
          <w:szCs w:val="24"/>
          <w:lang w:val="en-US"/>
        </w:rPr>
        <w:t>) stocks on Georges Bank. Fish. Bull. 99, 1–14.</w:t>
      </w:r>
    </w:p>
    <w:p w14:paraId="0AD0A431" w14:textId="59810623" w:rsidR="00DF704A" w:rsidRPr="00DF704A" w:rsidRDefault="00DF704A" w:rsidP="004753C2">
      <w:pPr>
        <w:spacing w:line="360" w:lineRule="auto"/>
        <w:ind w:left="720" w:hanging="720"/>
        <w:rPr>
          <w:rFonts w:ascii="Calibri" w:eastAsia="Calibri" w:hAnsi="Calibri" w:cs="Calibri"/>
          <w:noProof/>
          <w:sz w:val="24"/>
          <w:szCs w:val="24"/>
        </w:rPr>
      </w:pPr>
      <w:r w:rsidRPr="00DF704A">
        <w:rPr>
          <w:rFonts w:ascii="Calibri" w:eastAsia="Calibri" w:hAnsi="Calibri" w:cs="Calibri"/>
          <w:noProof/>
          <w:sz w:val="24"/>
          <w:szCs w:val="24"/>
        </w:rPr>
        <w:t>Bhardwaj, R., Gupta, A., &amp; Garg, J. K. 2017</w:t>
      </w:r>
      <w:r w:rsidR="00CA6F42">
        <w:rPr>
          <w:rFonts w:ascii="Calibri" w:eastAsia="Calibri" w:hAnsi="Calibri" w:cs="Calibri"/>
          <w:noProof/>
          <w:sz w:val="24"/>
          <w:szCs w:val="24"/>
        </w:rPr>
        <w:t>.</w:t>
      </w:r>
      <w:r w:rsidRPr="00DF704A">
        <w:rPr>
          <w:rFonts w:ascii="Calibri" w:eastAsia="Calibri" w:hAnsi="Calibri" w:cs="Calibri"/>
          <w:noProof/>
          <w:sz w:val="24"/>
          <w:szCs w:val="24"/>
        </w:rPr>
        <w:t xml:space="preserve"> Evaluation of heavy metal contamination using environmetrics and indexing approach for River Yamuna, Delhi stretch, India. </w:t>
      </w:r>
      <w:r w:rsidRPr="00DF704A">
        <w:rPr>
          <w:rFonts w:ascii="Calibri" w:eastAsia="Calibri" w:hAnsi="Calibri" w:cs="Calibri"/>
          <w:i/>
          <w:iCs/>
          <w:noProof/>
          <w:sz w:val="24"/>
          <w:szCs w:val="24"/>
        </w:rPr>
        <w:t>Water science</w:t>
      </w:r>
      <w:r w:rsidRPr="00DF704A">
        <w:rPr>
          <w:rFonts w:ascii="Calibri" w:eastAsia="Calibri" w:hAnsi="Calibri" w:cs="Calibri"/>
          <w:noProof/>
          <w:sz w:val="24"/>
          <w:szCs w:val="24"/>
        </w:rPr>
        <w:t xml:space="preserve">, </w:t>
      </w:r>
      <w:r w:rsidRPr="00DF704A">
        <w:rPr>
          <w:rFonts w:ascii="Calibri" w:eastAsia="Calibri" w:hAnsi="Calibri" w:cs="Calibri"/>
          <w:i/>
          <w:iCs/>
          <w:noProof/>
          <w:sz w:val="24"/>
          <w:szCs w:val="24"/>
        </w:rPr>
        <w:t>31</w:t>
      </w:r>
      <w:r w:rsidRPr="00DF704A">
        <w:rPr>
          <w:rFonts w:ascii="Calibri" w:eastAsia="Calibri" w:hAnsi="Calibri" w:cs="Calibri"/>
          <w:noProof/>
          <w:sz w:val="24"/>
          <w:szCs w:val="24"/>
        </w:rPr>
        <w:t>(1), 52-66.</w:t>
      </w:r>
    </w:p>
    <w:p w14:paraId="350C96FE"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Bird, J. L.; Eppler, D. T.; and Checkley, D. M., Jr., 1986: Comparisons of herring otoliths using Fourier series shape analysis. Can. J. Fish. Aquat. Sci. 43, 1228– 1234.</w:t>
      </w:r>
    </w:p>
    <w:p w14:paraId="3F096531"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Cagauan, A. 2007. Exotic aquatic species introduction in the Philippines for aquaculture- A threat to biodiversity or a boon to the economy?. Journal of Environmental Science and Management, 10/1: 48-62.</w:t>
      </w:r>
    </w:p>
    <w:p w14:paraId="667BD740" w14:textId="1EBBF942"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Campana, S.E.,</w:t>
      </w:r>
      <w:r w:rsidR="007222B4">
        <w:rPr>
          <w:rFonts w:ascii="Calibri" w:eastAsia="Calibri" w:hAnsi="Calibri" w:cs="Calibri"/>
          <w:noProof/>
          <w:sz w:val="24"/>
          <w:szCs w:val="24"/>
          <w:lang w:val="en-US"/>
        </w:rPr>
        <w:t xml:space="preserve"> and</w:t>
      </w:r>
      <w:r w:rsidRPr="00AA122B">
        <w:rPr>
          <w:rFonts w:ascii="Calibri" w:eastAsia="Calibri" w:hAnsi="Calibri" w:cs="Calibri"/>
          <w:noProof/>
          <w:sz w:val="24"/>
          <w:szCs w:val="24"/>
          <w:lang w:val="en-US"/>
        </w:rPr>
        <w:t xml:space="preserve"> Casselman, J.M., 1993. Stock discrimination using otolith shape analysis. Can. J. Fish. Aquat. Sci. 50, 1062-1083.</w:t>
      </w:r>
    </w:p>
    <w:p w14:paraId="37FD92E9" w14:textId="713E3508"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Castonguay, M., Simard, P., Gagnon, P., 1991. Usefulness of Fourier analysis of otolith shape for Atlantic mackerel (Scomber scombrus) stock discrimination. Can. J. Fish. Aquat. Sci.  48, 296–302.</w:t>
      </w:r>
    </w:p>
    <w:p w14:paraId="7A857647" w14:textId="36C7D96D" w:rsidR="001C5D83" w:rsidRPr="00AA122B" w:rsidRDefault="001C5D83" w:rsidP="004753C2">
      <w:pPr>
        <w:spacing w:line="360" w:lineRule="auto"/>
        <w:ind w:left="720" w:hanging="720"/>
        <w:rPr>
          <w:rFonts w:ascii="Calibri" w:eastAsia="Calibri" w:hAnsi="Calibri" w:cs="Calibri"/>
          <w:noProof/>
          <w:sz w:val="24"/>
          <w:szCs w:val="24"/>
          <w:lang w:val="en-US"/>
        </w:rPr>
      </w:pPr>
      <w:r w:rsidRPr="001C5D83">
        <w:rPr>
          <w:rFonts w:ascii="Calibri" w:eastAsia="Calibri" w:hAnsi="Calibri" w:cs="Calibri"/>
          <w:noProof/>
          <w:sz w:val="24"/>
          <w:szCs w:val="24"/>
          <w:lang w:val="en-US"/>
        </w:rPr>
        <w:t>D</w:t>
      </w:r>
      <w:r>
        <w:rPr>
          <w:rFonts w:ascii="Calibri" w:eastAsia="Calibri" w:hAnsi="Calibri" w:cs="Calibri"/>
          <w:noProof/>
          <w:sz w:val="24"/>
          <w:szCs w:val="24"/>
          <w:lang w:val="en-US"/>
        </w:rPr>
        <w:t>ushoff</w:t>
      </w:r>
      <w:r w:rsidRPr="001C5D83">
        <w:rPr>
          <w:rFonts w:ascii="Calibri" w:eastAsia="Calibri" w:hAnsi="Calibri" w:cs="Calibri"/>
          <w:noProof/>
          <w:sz w:val="24"/>
          <w:szCs w:val="24"/>
          <w:lang w:val="en-US"/>
        </w:rPr>
        <w:t>, J., K</w:t>
      </w:r>
      <w:r>
        <w:rPr>
          <w:rFonts w:ascii="Calibri" w:eastAsia="Calibri" w:hAnsi="Calibri" w:cs="Calibri"/>
          <w:noProof/>
          <w:sz w:val="24"/>
          <w:szCs w:val="24"/>
          <w:lang w:val="en-US"/>
        </w:rPr>
        <w:t>ain</w:t>
      </w:r>
      <w:r w:rsidRPr="001C5D83">
        <w:rPr>
          <w:rFonts w:ascii="Calibri" w:eastAsia="Calibri" w:hAnsi="Calibri" w:cs="Calibri"/>
          <w:noProof/>
          <w:sz w:val="24"/>
          <w:szCs w:val="24"/>
          <w:lang w:val="en-US"/>
        </w:rPr>
        <w:t>, M. P. &amp; B</w:t>
      </w:r>
      <w:r>
        <w:rPr>
          <w:rFonts w:ascii="Calibri" w:eastAsia="Calibri" w:hAnsi="Calibri" w:cs="Calibri"/>
          <w:noProof/>
          <w:sz w:val="24"/>
          <w:szCs w:val="24"/>
          <w:lang w:val="en-US"/>
        </w:rPr>
        <w:t>olker</w:t>
      </w:r>
      <w:r w:rsidRPr="001C5D83">
        <w:rPr>
          <w:rFonts w:ascii="Calibri" w:eastAsia="Calibri" w:hAnsi="Calibri" w:cs="Calibri"/>
          <w:noProof/>
          <w:sz w:val="24"/>
          <w:szCs w:val="24"/>
          <w:lang w:val="en-US"/>
        </w:rPr>
        <w:t xml:space="preserve">, B. M. 2019. I can see clearly now: Reinterpreting statistical significance. </w:t>
      </w:r>
      <w:r w:rsidRPr="001C5D83">
        <w:rPr>
          <w:rFonts w:ascii="Calibri" w:eastAsia="Calibri" w:hAnsi="Calibri" w:cs="Calibri"/>
          <w:i/>
          <w:noProof/>
          <w:sz w:val="24"/>
          <w:szCs w:val="24"/>
          <w:lang w:val="en-US"/>
        </w:rPr>
        <w:t>Methods in Ecology and Evolution,</w:t>
      </w:r>
      <w:r w:rsidRPr="001C5D83">
        <w:rPr>
          <w:rFonts w:ascii="Calibri" w:eastAsia="Calibri" w:hAnsi="Calibri" w:cs="Calibri"/>
          <w:noProof/>
          <w:sz w:val="24"/>
          <w:szCs w:val="24"/>
          <w:lang w:val="en-US"/>
        </w:rPr>
        <w:t xml:space="preserve"> 10</w:t>
      </w:r>
      <w:r w:rsidRPr="001C5D83">
        <w:rPr>
          <w:rFonts w:ascii="Calibri" w:eastAsia="Calibri" w:hAnsi="Calibri" w:cs="Calibri"/>
          <w:b/>
          <w:noProof/>
          <w:sz w:val="24"/>
          <w:szCs w:val="24"/>
          <w:lang w:val="en-US"/>
        </w:rPr>
        <w:t>,</w:t>
      </w:r>
      <w:r w:rsidRPr="001C5D83">
        <w:rPr>
          <w:rFonts w:ascii="Calibri" w:eastAsia="Calibri" w:hAnsi="Calibri" w:cs="Calibri"/>
          <w:noProof/>
          <w:sz w:val="24"/>
          <w:szCs w:val="24"/>
          <w:lang w:val="en-US"/>
        </w:rPr>
        <w:t xml:space="preserve"> 756-759.</w:t>
      </w:r>
    </w:p>
    <w:p w14:paraId="15F9B443" w14:textId="11B198E6"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Elsdon TS, Gillanders BM 2004</w:t>
      </w:r>
      <w:r w:rsidR="00CA6F42">
        <w:rPr>
          <w:rFonts w:ascii="Calibri" w:eastAsia="Calibri" w:hAnsi="Calibri" w:cs="Calibri"/>
          <w:noProof/>
          <w:sz w:val="24"/>
          <w:szCs w:val="24"/>
          <w:lang w:val="en-US"/>
        </w:rPr>
        <w:t>.</w:t>
      </w:r>
      <w:r w:rsidRPr="00AA122B">
        <w:rPr>
          <w:rFonts w:ascii="Calibri" w:eastAsia="Calibri" w:hAnsi="Calibri" w:cs="Calibri"/>
          <w:noProof/>
          <w:sz w:val="24"/>
          <w:szCs w:val="24"/>
          <w:lang w:val="en-US"/>
        </w:rPr>
        <w:t xml:space="preserve"> Fish otolith chemistry influenced by exposure to multiple environmental variables. J Exp Mar Biol Ecol 313:269–284</w:t>
      </w:r>
    </w:p>
    <w:p w14:paraId="278529FC"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Elsdon, T. S., and B. M. Gillanders. 2003. Reconstructing migratory patterns of fish based on environmental influences on otolith chemistry. Rev. Fish Biol. Fish. 13: 219– 235. doi:10.1023/B:RFBF.0000033071.73952.40</w:t>
      </w:r>
    </w:p>
    <w:p w14:paraId="3AA87280"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lastRenderedPageBreak/>
        <w:t xml:space="preserve">Fowler, A. M., P. I. Macreadie, D. P. Bishop, and D. J. Booth. 2015. Using otolith microchemistry and shape to assess the habitat value of oil structures for reef fish. Marine Environmental Research </w:t>
      </w:r>
      <w:r w:rsidRPr="00AA122B">
        <w:rPr>
          <w:rFonts w:ascii="Calibri" w:eastAsia="Calibri" w:hAnsi="Calibri" w:cs="Calibri"/>
          <w:b/>
          <w:noProof/>
          <w:sz w:val="24"/>
          <w:szCs w:val="24"/>
          <w:lang w:val="en-US"/>
        </w:rPr>
        <w:t>106</w:t>
      </w:r>
      <w:r w:rsidRPr="00AA122B">
        <w:rPr>
          <w:rFonts w:ascii="Calibri" w:eastAsia="Calibri" w:hAnsi="Calibri" w:cs="Calibri"/>
          <w:noProof/>
          <w:sz w:val="24"/>
          <w:szCs w:val="24"/>
          <w:lang w:val="en-US"/>
        </w:rPr>
        <w:t>:103-113.</w:t>
      </w:r>
    </w:p>
    <w:p w14:paraId="6B3D7D0D" w14:textId="400A8AF1" w:rsidR="00AA122B" w:rsidRDefault="00AA122B" w:rsidP="004753C2">
      <w:pPr>
        <w:spacing w:line="360" w:lineRule="auto"/>
        <w:ind w:left="720" w:hanging="720"/>
        <w:rPr>
          <w:ins w:id="320" w:author="Hayden Schilling" w:date="2020-11-29T15:34:00Z"/>
          <w:rFonts w:ascii="Calibri" w:eastAsia="Calibri" w:hAnsi="Calibri" w:cs="Calibri"/>
          <w:noProof/>
          <w:sz w:val="24"/>
          <w:szCs w:val="24"/>
          <w:lang w:val="en-US"/>
        </w:rPr>
      </w:pPr>
      <w:r w:rsidRPr="00AA122B">
        <w:rPr>
          <w:rFonts w:ascii="Calibri" w:eastAsia="Calibri" w:hAnsi="Calibri" w:cs="Calibri"/>
          <w:noProof/>
          <w:sz w:val="24"/>
          <w:szCs w:val="24"/>
          <w:lang w:val="en-US"/>
        </w:rPr>
        <w:t>Friedland, K. D., and D. G. Reddin. 1994. Use of otolith morphology in stock discriminations of Atlantic salmon (Salmo salar). Can. J. Fish. Aquat. Sci. 51:91–98.</w:t>
      </w:r>
    </w:p>
    <w:p w14:paraId="6F8122D4" w14:textId="7155098B" w:rsidR="00F83659" w:rsidRPr="00AA122B" w:rsidRDefault="00F83659" w:rsidP="004753C2">
      <w:pPr>
        <w:spacing w:line="360" w:lineRule="auto"/>
        <w:ind w:left="720" w:hanging="720"/>
        <w:rPr>
          <w:rFonts w:ascii="Calibri" w:eastAsia="Calibri" w:hAnsi="Calibri" w:cs="Calibri"/>
          <w:noProof/>
          <w:sz w:val="24"/>
          <w:szCs w:val="24"/>
          <w:lang w:val="en-US"/>
        </w:rPr>
      </w:pPr>
      <w:ins w:id="321" w:author="Hayden Schilling" w:date="2020-11-29T15:34:00Z">
        <w:r w:rsidRPr="00F83659">
          <w:rPr>
            <w:rFonts w:ascii="Calibri" w:eastAsia="Calibri" w:hAnsi="Calibri" w:cs="Calibri"/>
            <w:noProof/>
            <w:sz w:val="24"/>
            <w:szCs w:val="24"/>
          </w:rPr>
          <w:t>Ferguson, G. J., Ward, T. M., &amp; Gillanders, B. M. (2011). Otolith shape and elemental composition: Complementary tools for stock discrimination of mulloway (</w:t>
        </w:r>
        <w:r w:rsidRPr="00F83659">
          <w:rPr>
            <w:rFonts w:ascii="Calibri" w:eastAsia="Calibri" w:hAnsi="Calibri" w:cs="Calibri"/>
            <w:i/>
            <w:iCs/>
            <w:noProof/>
            <w:sz w:val="24"/>
            <w:szCs w:val="24"/>
            <w:rPrChange w:id="322" w:author="Hayden Schilling" w:date="2020-11-29T15:34:00Z">
              <w:rPr>
                <w:rFonts w:ascii="Calibri" w:eastAsia="Calibri" w:hAnsi="Calibri" w:cs="Calibri"/>
                <w:noProof/>
                <w:sz w:val="24"/>
                <w:szCs w:val="24"/>
              </w:rPr>
            </w:rPrChange>
          </w:rPr>
          <w:t>Argyrosomus japonicus</w:t>
        </w:r>
        <w:r w:rsidRPr="00F83659">
          <w:rPr>
            <w:rFonts w:ascii="Calibri" w:eastAsia="Calibri" w:hAnsi="Calibri" w:cs="Calibri"/>
            <w:noProof/>
            <w:sz w:val="24"/>
            <w:szCs w:val="24"/>
          </w:rPr>
          <w:t>) in southern Australia. </w:t>
        </w:r>
        <w:r w:rsidRPr="00F83659">
          <w:rPr>
            <w:rFonts w:ascii="Calibri" w:eastAsia="Calibri" w:hAnsi="Calibri" w:cs="Calibri"/>
            <w:i/>
            <w:iCs/>
            <w:noProof/>
            <w:sz w:val="24"/>
            <w:szCs w:val="24"/>
          </w:rPr>
          <w:t>Fisheries Research</w:t>
        </w:r>
        <w:r w:rsidRPr="00F83659">
          <w:rPr>
            <w:rFonts w:ascii="Calibri" w:eastAsia="Calibri" w:hAnsi="Calibri" w:cs="Calibri"/>
            <w:noProof/>
            <w:sz w:val="24"/>
            <w:szCs w:val="24"/>
          </w:rPr>
          <w:t>, </w:t>
        </w:r>
        <w:r w:rsidRPr="00F83659">
          <w:rPr>
            <w:rFonts w:ascii="Calibri" w:eastAsia="Calibri" w:hAnsi="Calibri" w:cs="Calibri"/>
            <w:i/>
            <w:iCs/>
            <w:noProof/>
            <w:sz w:val="24"/>
            <w:szCs w:val="24"/>
          </w:rPr>
          <w:t>110</w:t>
        </w:r>
        <w:r w:rsidRPr="00F83659">
          <w:rPr>
            <w:rFonts w:ascii="Calibri" w:eastAsia="Calibri" w:hAnsi="Calibri" w:cs="Calibri"/>
            <w:noProof/>
            <w:sz w:val="24"/>
            <w:szCs w:val="24"/>
          </w:rPr>
          <w:t>(1), 75-83.</w:t>
        </w:r>
      </w:ins>
    </w:p>
    <w:p w14:paraId="30F352C9" w14:textId="15A00744"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Grammer, G. L., J. R. Morrongiello, C. Izzo, P. J. Hawthorne, J. F. Middleton, and B. M. Gillanders. 2017. Coupling biogeochemical tracers with fish growth reveals physiological and environmental controls on otolith chemistry. Ecological Monographs 87: 487– 507.</w:t>
      </w:r>
    </w:p>
    <w:p w14:paraId="37437D44" w14:textId="66BE9005" w:rsidR="00522A93" w:rsidRPr="00AA122B" w:rsidRDefault="00522A93" w:rsidP="004753C2">
      <w:pPr>
        <w:spacing w:line="360" w:lineRule="auto"/>
        <w:ind w:left="720" w:hanging="720"/>
        <w:rPr>
          <w:rFonts w:ascii="Calibri" w:eastAsia="Calibri" w:hAnsi="Calibri" w:cs="Calibri"/>
          <w:noProof/>
          <w:sz w:val="24"/>
          <w:szCs w:val="24"/>
          <w:lang w:val="en-US"/>
        </w:rPr>
      </w:pPr>
      <w:r w:rsidRPr="00522A93">
        <w:rPr>
          <w:rFonts w:ascii="Calibri" w:eastAsia="Calibri" w:hAnsi="Calibri" w:cs="Calibri"/>
          <w:noProof/>
          <w:sz w:val="24"/>
          <w:szCs w:val="24"/>
          <w:lang w:val="en-US"/>
        </w:rPr>
        <w:t>Graps, A. 1995. An introduction to wavelets. IEEE computational science and engineering, 2(2), 50-61.</w:t>
      </w:r>
    </w:p>
    <w:p w14:paraId="3FC9F621" w14:textId="07957CC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Hui, F. K. C. 2016. boral – Bayesian Ordination and Regression Analysis of Multivariate Abundance Data in r. Methods in Ecology and Evolution 7:744-750.</w:t>
      </w:r>
    </w:p>
    <w:p w14:paraId="1378A39A" w14:textId="41F413F3"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Hui, F. K. C., S. Taskinen, S. Pledger, S. D. Foster, and D. I. Warton. 2015. Model-based approaches to unconstrained ordination. Methods in Ecology and Evolution 6:399-411.</w:t>
      </w:r>
    </w:p>
    <w:p w14:paraId="01BBB4A0" w14:textId="6B0D812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Izzo, C., Reis-Santos, P., and Gillanders, B. M. 2018. Otolith chemistry does not just reflect environmental conditions: a meta-analytic evaluation. Fish and Fisheries 19, 441–454. doi:10.1111/FAF.12264</w:t>
      </w:r>
    </w:p>
    <w:p w14:paraId="190D1C2B" w14:textId="50C087CB"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Jayaram, K.C., 1999. The Freshwater Fishes of the Indian Region. Narendra Publishing House, Delhi, India.</w:t>
      </w:r>
    </w:p>
    <w:p w14:paraId="095446E2" w14:textId="7734858F" w:rsidR="00B44FDE" w:rsidRPr="00B44FDE" w:rsidRDefault="00B44FDE" w:rsidP="004753C2">
      <w:pPr>
        <w:spacing w:line="360" w:lineRule="auto"/>
        <w:ind w:left="720" w:hanging="720"/>
        <w:rPr>
          <w:rFonts w:ascii="Calibri" w:eastAsia="Calibri" w:hAnsi="Calibri" w:cs="Calibri"/>
          <w:noProof/>
          <w:sz w:val="24"/>
          <w:szCs w:val="24"/>
        </w:rPr>
      </w:pPr>
      <w:r w:rsidRPr="00B44FDE">
        <w:rPr>
          <w:rFonts w:ascii="Calibri" w:eastAsia="Calibri" w:hAnsi="Calibri" w:cs="Calibri"/>
          <w:noProof/>
          <w:sz w:val="24"/>
          <w:szCs w:val="24"/>
        </w:rPr>
        <w:t xml:space="preserve">Jones, C. M., Palmer, M., &amp; Schaffler, J. J. 2017. Beyond Z ar: the use and abuse of classification statistics for otolith chemistry. </w:t>
      </w:r>
      <w:r w:rsidRPr="00B44FDE">
        <w:rPr>
          <w:rFonts w:ascii="Calibri" w:eastAsia="Calibri" w:hAnsi="Calibri" w:cs="Calibri"/>
          <w:i/>
          <w:iCs/>
          <w:noProof/>
          <w:sz w:val="24"/>
          <w:szCs w:val="24"/>
        </w:rPr>
        <w:t>Journal of Fish Biology</w:t>
      </w:r>
      <w:r w:rsidRPr="00B44FDE">
        <w:rPr>
          <w:rFonts w:ascii="Calibri" w:eastAsia="Calibri" w:hAnsi="Calibri" w:cs="Calibri"/>
          <w:noProof/>
          <w:sz w:val="24"/>
          <w:szCs w:val="24"/>
        </w:rPr>
        <w:t xml:space="preserve">, </w:t>
      </w:r>
      <w:r w:rsidRPr="00B44FDE">
        <w:rPr>
          <w:rFonts w:ascii="Calibri" w:eastAsia="Calibri" w:hAnsi="Calibri" w:cs="Calibri"/>
          <w:i/>
          <w:iCs/>
          <w:noProof/>
          <w:sz w:val="24"/>
          <w:szCs w:val="24"/>
        </w:rPr>
        <w:t>90</w:t>
      </w:r>
      <w:r w:rsidRPr="00B44FDE">
        <w:rPr>
          <w:rFonts w:ascii="Calibri" w:eastAsia="Calibri" w:hAnsi="Calibri" w:cs="Calibri"/>
          <w:noProof/>
          <w:sz w:val="24"/>
          <w:szCs w:val="24"/>
        </w:rPr>
        <w:t>(2), 492-504.</w:t>
      </w:r>
    </w:p>
    <w:p w14:paraId="26FE6063" w14:textId="18FB7C62"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Khan, M.A., Miyan, K., Khan, S., Patel, D.K., Ansari, N.G.,</w:t>
      </w:r>
      <w:r w:rsidR="00CA6F42">
        <w:rPr>
          <w:rFonts w:ascii="Calibri" w:eastAsia="Calibri" w:hAnsi="Calibri" w:cs="Calibri"/>
          <w:noProof/>
          <w:sz w:val="24"/>
          <w:szCs w:val="24"/>
          <w:lang w:val="en-US"/>
        </w:rPr>
        <w:t xml:space="preserve"> </w:t>
      </w:r>
      <w:r w:rsidRPr="00AA122B">
        <w:rPr>
          <w:rFonts w:ascii="Calibri" w:eastAsia="Calibri" w:hAnsi="Calibri" w:cs="Calibri"/>
          <w:noProof/>
          <w:sz w:val="24"/>
          <w:szCs w:val="24"/>
          <w:lang w:val="en-US"/>
        </w:rPr>
        <w:t xml:space="preserve">2012. Studies on elemental profile of otoliths and truss network analysis for stock discrimination of the threatened </w:t>
      </w:r>
      <w:r w:rsidRPr="00AA122B">
        <w:rPr>
          <w:rFonts w:ascii="Calibri" w:eastAsia="Calibri" w:hAnsi="Calibri" w:cs="Calibri"/>
          <w:noProof/>
          <w:sz w:val="24"/>
          <w:szCs w:val="24"/>
          <w:lang w:val="en-US"/>
        </w:rPr>
        <w:lastRenderedPageBreak/>
        <w:t xml:space="preserve">stinging catfish, </w:t>
      </w:r>
      <w:r w:rsidRPr="00AA122B">
        <w:rPr>
          <w:rFonts w:ascii="Calibri" w:eastAsia="Calibri" w:hAnsi="Calibri" w:cs="Calibri"/>
          <w:i/>
          <w:noProof/>
          <w:sz w:val="24"/>
          <w:szCs w:val="24"/>
          <w:lang w:val="en-US"/>
        </w:rPr>
        <w:t>Heteropneustes fossilis</w:t>
      </w:r>
      <w:r w:rsidRPr="00AA122B">
        <w:rPr>
          <w:rFonts w:ascii="Calibri" w:eastAsia="Calibri" w:hAnsi="Calibri" w:cs="Calibri"/>
          <w:noProof/>
          <w:sz w:val="24"/>
          <w:szCs w:val="24"/>
          <w:lang w:val="en-US"/>
        </w:rPr>
        <w:t xml:space="preserve"> (Bloch 1794), from the river Ganga and its tributaries. Zool. Stud. 51, 1195‒1206.</w:t>
      </w:r>
    </w:p>
    <w:p w14:paraId="07C47A61" w14:textId="58A23093"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Khan, M.A., Khan, S., Miyan, K., 2019. Stock identification of the </w:t>
      </w:r>
      <w:r w:rsidRPr="00AA122B">
        <w:rPr>
          <w:rFonts w:ascii="Calibri" w:eastAsia="Calibri" w:hAnsi="Calibri" w:cs="Calibri"/>
          <w:i/>
          <w:noProof/>
          <w:sz w:val="24"/>
          <w:szCs w:val="24"/>
          <w:lang w:val="en-US"/>
        </w:rPr>
        <w:t>Channa striata</w:t>
      </w:r>
      <w:r w:rsidRPr="00AA122B">
        <w:rPr>
          <w:rFonts w:ascii="Calibri" w:eastAsia="Calibri" w:hAnsi="Calibri" w:cs="Calibri"/>
          <w:noProof/>
          <w:sz w:val="24"/>
          <w:szCs w:val="24"/>
          <w:lang w:val="en-US"/>
        </w:rPr>
        <w:t xml:space="preserve"> inhabiting the Gangetic river system using truss morphometry. Russ. J. Ecol. 50, 391–396.</w:t>
      </w:r>
    </w:p>
    <w:p w14:paraId="612E6AB7" w14:textId="550EBDD7" w:rsidR="0012765F" w:rsidRPr="00AA122B" w:rsidRDefault="0012765F" w:rsidP="004753C2">
      <w:pPr>
        <w:spacing w:line="360" w:lineRule="auto"/>
        <w:ind w:left="720" w:hanging="720"/>
        <w:rPr>
          <w:rFonts w:ascii="Calibri" w:eastAsia="Calibri" w:hAnsi="Calibri" w:cs="Calibri"/>
          <w:noProof/>
          <w:sz w:val="24"/>
          <w:szCs w:val="24"/>
          <w:lang w:val="en-US"/>
        </w:rPr>
      </w:pPr>
      <w:r w:rsidRPr="0012765F">
        <w:rPr>
          <w:rFonts w:ascii="Calibri" w:eastAsia="Calibri" w:hAnsi="Calibri" w:cs="Calibri"/>
          <w:noProof/>
          <w:sz w:val="24"/>
          <w:szCs w:val="24"/>
          <w:lang w:val="en-US"/>
        </w:rPr>
        <w:t>Liaw</w:t>
      </w:r>
      <w:r>
        <w:rPr>
          <w:rFonts w:ascii="Calibri" w:eastAsia="Calibri" w:hAnsi="Calibri" w:cs="Calibri"/>
          <w:noProof/>
          <w:sz w:val="24"/>
          <w:szCs w:val="24"/>
          <w:lang w:val="en-US"/>
        </w:rPr>
        <w:t>, A</w:t>
      </w:r>
      <w:r w:rsidRPr="0012765F">
        <w:rPr>
          <w:rFonts w:ascii="Calibri" w:eastAsia="Calibri" w:hAnsi="Calibri" w:cs="Calibri"/>
          <w:noProof/>
          <w:sz w:val="24"/>
          <w:szCs w:val="24"/>
          <w:lang w:val="en-US"/>
        </w:rPr>
        <w:t xml:space="preserve"> and Wiener</w:t>
      </w:r>
      <w:r>
        <w:rPr>
          <w:rFonts w:ascii="Calibri" w:eastAsia="Calibri" w:hAnsi="Calibri" w:cs="Calibri"/>
          <w:noProof/>
          <w:sz w:val="24"/>
          <w:szCs w:val="24"/>
          <w:lang w:val="en-US"/>
        </w:rPr>
        <w:t>, M.,</w:t>
      </w:r>
      <w:r w:rsidRPr="0012765F">
        <w:rPr>
          <w:rFonts w:ascii="Calibri" w:eastAsia="Calibri" w:hAnsi="Calibri" w:cs="Calibri"/>
          <w:noProof/>
          <w:sz w:val="24"/>
          <w:szCs w:val="24"/>
          <w:lang w:val="en-US"/>
        </w:rPr>
        <w:t xml:space="preserve"> 2002. Classification and Regression by randomForest. R News 2(3), 18--22.</w:t>
      </w:r>
    </w:p>
    <w:p w14:paraId="1797887F" w14:textId="59056F90" w:rsid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Libungan, L. A., and S. Pálsson. 2015. ShapeR: an R package to study otolith shape variation among fish populations. PLOS ONE </w:t>
      </w:r>
      <w:r w:rsidRPr="00AA122B">
        <w:rPr>
          <w:rFonts w:ascii="Calibri" w:eastAsia="Calibri" w:hAnsi="Calibri" w:cs="Calibri"/>
          <w:b/>
          <w:noProof/>
          <w:sz w:val="24"/>
          <w:szCs w:val="24"/>
          <w:lang w:val="en-US"/>
        </w:rPr>
        <w:t>10</w:t>
      </w:r>
      <w:r w:rsidRPr="00AA122B">
        <w:rPr>
          <w:rFonts w:ascii="Calibri" w:eastAsia="Calibri" w:hAnsi="Calibri" w:cs="Calibri"/>
          <w:noProof/>
          <w:sz w:val="24"/>
          <w:szCs w:val="24"/>
          <w:lang w:val="en-US"/>
        </w:rPr>
        <w:t>:e0121102.</w:t>
      </w:r>
    </w:p>
    <w:p w14:paraId="777ED3DF" w14:textId="2BEB3C7F" w:rsidR="00A53C3D" w:rsidRDefault="00A53C3D" w:rsidP="004753C2">
      <w:pPr>
        <w:spacing w:after="0" w:line="360" w:lineRule="auto"/>
        <w:ind w:left="720" w:hanging="720"/>
        <w:rPr>
          <w:rFonts w:ascii="Calibri" w:eastAsia="Calibri" w:hAnsi="Calibri" w:cs="Calibri"/>
          <w:noProof/>
          <w:sz w:val="24"/>
          <w:szCs w:val="24"/>
        </w:rPr>
      </w:pPr>
      <w:r w:rsidRPr="00A53C3D">
        <w:rPr>
          <w:rFonts w:ascii="Calibri" w:eastAsia="Calibri" w:hAnsi="Calibri" w:cs="Calibri"/>
          <w:noProof/>
          <w:sz w:val="24"/>
          <w:szCs w:val="24"/>
        </w:rPr>
        <w:t xml:space="preserve">Maguffee, A. C., Reilly, R., Clark, R., &amp; Jones, M. L. 2019. Examining the potential of otolith chemistry to determine natal origins of wild Lake Michigan Chinook salmon. Canadian Journal of Fisheries and Aquatic Sciences, </w:t>
      </w:r>
      <w:r w:rsidRPr="00A53C3D">
        <w:rPr>
          <w:rFonts w:ascii="Calibri" w:eastAsia="Calibri" w:hAnsi="Calibri" w:cs="Calibri"/>
          <w:i/>
          <w:iCs/>
          <w:noProof/>
          <w:sz w:val="24"/>
          <w:szCs w:val="24"/>
        </w:rPr>
        <w:t>76</w:t>
      </w:r>
      <w:r w:rsidRPr="00A53C3D">
        <w:rPr>
          <w:rFonts w:ascii="Calibri" w:eastAsia="Calibri" w:hAnsi="Calibri" w:cs="Calibri"/>
          <w:noProof/>
          <w:sz w:val="24"/>
          <w:szCs w:val="24"/>
        </w:rPr>
        <w:t>(11), 2035-2044.</w:t>
      </w:r>
    </w:p>
    <w:p w14:paraId="2B5C3EE3"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Miyan, K., Khan, M.A., Khan, S., 2014. Stock structure delineation using variation in otolith chemistry of snakehead, </w:t>
      </w:r>
      <w:r w:rsidRPr="00AA122B">
        <w:rPr>
          <w:rFonts w:ascii="Calibri" w:eastAsia="Calibri" w:hAnsi="Calibri" w:cs="Calibri"/>
          <w:i/>
          <w:noProof/>
          <w:sz w:val="24"/>
          <w:szCs w:val="24"/>
          <w:lang w:val="en-US"/>
        </w:rPr>
        <w:t>Channa punctata</w:t>
      </w:r>
      <w:r w:rsidRPr="00AA122B">
        <w:rPr>
          <w:rFonts w:ascii="Calibri" w:eastAsia="Calibri" w:hAnsi="Calibri" w:cs="Calibri"/>
          <w:noProof/>
          <w:sz w:val="24"/>
          <w:szCs w:val="24"/>
          <w:lang w:val="en-US"/>
        </w:rPr>
        <w:t xml:space="preserve"> (Bloch, 1793), from three Indian rivers. J. Appl. Ichthyol. 30, 881‒886.</w:t>
      </w:r>
    </w:p>
    <w:p w14:paraId="0CE560A3"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Miyan, K., Khan, M.A., Patel, D.K., Khan, S., Ansari, N.G., 2016a. Truss morphometry and otolith microchemistry reveal stock discrimination in </w:t>
      </w:r>
      <w:r w:rsidRPr="00AA122B">
        <w:rPr>
          <w:rFonts w:ascii="Calibri" w:eastAsia="Calibri" w:hAnsi="Calibri" w:cs="Calibri"/>
          <w:i/>
          <w:noProof/>
          <w:sz w:val="24"/>
          <w:szCs w:val="24"/>
          <w:lang w:val="en-US"/>
        </w:rPr>
        <w:t xml:space="preserve">Clarias batrachus </w:t>
      </w:r>
      <w:r w:rsidRPr="00AA122B">
        <w:rPr>
          <w:rFonts w:ascii="Calibri" w:eastAsia="Calibri" w:hAnsi="Calibri" w:cs="Calibri"/>
          <w:noProof/>
          <w:sz w:val="24"/>
          <w:szCs w:val="24"/>
          <w:lang w:val="en-US"/>
        </w:rPr>
        <w:t>(Linnaeus, 1758) inhabiting the Gangetic river system. Fish. Res. 173, 294‒302.</w:t>
      </w:r>
    </w:p>
    <w:p w14:paraId="56B8FC58"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Miyan, K., Khan, M.A., Patel, D.K., Khan, S., Prasad, S., 2016b. Otolith fingerprints reveal stock discrimination of </w:t>
      </w:r>
      <w:r w:rsidRPr="00AA122B">
        <w:rPr>
          <w:rFonts w:ascii="Calibri" w:eastAsia="Calibri" w:hAnsi="Calibri" w:cs="Calibri"/>
          <w:i/>
          <w:noProof/>
          <w:sz w:val="24"/>
          <w:szCs w:val="24"/>
          <w:lang w:val="en-US"/>
        </w:rPr>
        <w:t>Sperata seenghala</w:t>
      </w:r>
      <w:r w:rsidRPr="00AA122B">
        <w:rPr>
          <w:rFonts w:ascii="Calibri" w:eastAsia="Calibri" w:hAnsi="Calibri" w:cs="Calibri"/>
          <w:noProof/>
          <w:sz w:val="24"/>
          <w:szCs w:val="24"/>
          <w:lang w:val="en-US"/>
        </w:rPr>
        <w:t xml:space="preserve"> inhabiting the Gangetic river system. Ichthyol. Res. 63, 294‒301.</w:t>
      </w:r>
    </w:p>
    <w:p w14:paraId="7E31DE1F" w14:textId="6BE60EDE" w:rsidR="00155C64" w:rsidRDefault="00155C64" w:rsidP="004753C2">
      <w:pPr>
        <w:spacing w:line="360" w:lineRule="auto"/>
        <w:ind w:left="720" w:hanging="720"/>
        <w:rPr>
          <w:rFonts w:ascii="Calibri" w:eastAsia="Calibri" w:hAnsi="Calibri" w:cs="Calibri"/>
          <w:noProof/>
          <w:sz w:val="24"/>
          <w:szCs w:val="24"/>
          <w:lang w:val="en-US"/>
        </w:rPr>
      </w:pPr>
      <w:r w:rsidRPr="00155C64">
        <w:rPr>
          <w:rFonts w:ascii="Calibri" w:eastAsia="Calibri" w:hAnsi="Calibri" w:cs="Calibri"/>
          <w:noProof/>
          <w:sz w:val="24"/>
          <w:szCs w:val="24"/>
          <w:lang w:val="en-US"/>
        </w:rPr>
        <w:t>Nazir, A., Khan, M.A., 2019. Spatial and temporal variation in otolith chemistry and its relationship with water chemistry: Stock discrimination of Sperata aor. Ecol. Freshw. Fish. 28, 499–511.</w:t>
      </w:r>
    </w:p>
    <w:p w14:paraId="340E5E01" w14:textId="79B20B2C" w:rsidR="002D3BB2" w:rsidRPr="002D3BB2" w:rsidRDefault="002D3BB2" w:rsidP="004753C2">
      <w:pPr>
        <w:spacing w:line="360" w:lineRule="auto"/>
        <w:ind w:left="720" w:hanging="720"/>
        <w:rPr>
          <w:rFonts w:ascii="Calibri" w:eastAsia="Calibri" w:hAnsi="Calibri" w:cs="Calibri"/>
          <w:noProof/>
          <w:sz w:val="24"/>
          <w:szCs w:val="24"/>
          <w:lang w:val="en-US"/>
        </w:rPr>
      </w:pPr>
      <w:r w:rsidRPr="002D3BB2">
        <w:rPr>
          <w:rFonts w:ascii="Calibri" w:eastAsia="Calibri" w:hAnsi="Calibri" w:cs="Calibri"/>
          <w:noProof/>
          <w:sz w:val="24"/>
          <w:szCs w:val="24"/>
          <w:lang w:val="en-US"/>
        </w:rPr>
        <w:t>O</w:t>
      </w:r>
      <w:r>
        <w:rPr>
          <w:rFonts w:ascii="Calibri" w:eastAsia="Calibri" w:hAnsi="Calibri" w:cs="Calibri"/>
          <w:noProof/>
          <w:sz w:val="24"/>
          <w:szCs w:val="24"/>
          <w:lang w:val="en-US"/>
        </w:rPr>
        <w:t>ksanen</w:t>
      </w:r>
      <w:r w:rsidRPr="002D3BB2">
        <w:rPr>
          <w:rFonts w:ascii="Calibri" w:eastAsia="Calibri" w:hAnsi="Calibri" w:cs="Calibri"/>
          <w:noProof/>
          <w:sz w:val="24"/>
          <w:szCs w:val="24"/>
          <w:lang w:val="en-US"/>
        </w:rPr>
        <w:t>, J., B</w:t>
      </w:r>
      <w:r>
        <w:rPr>
          <w:rFonts w:ascii="Calibri" w:eastAsia="Calibri" w:hAnsi="Calibri" w:cs="Calibri"/>
          <w:noProof/>
          <w:sz w:val="24"/>
          <w:szCs w:val="24"/>
          <w:lang w:val="en-US"/>
        </w:rPr>
        <w:t>lanchet</w:t>
      </w:r>
      <w:r w:rsidRPr="002D3BB2">
        <w:rPr>
          <w:rFonts w:ascii="Calibri" w:eastAsia="Calibri" w:hAnsi="Calibri" w:cs="Calibri"/>
          <w:noProof/>
          <w:sz w:val="24"/>
          <w:szCs w:val="24"/>
          <w:lang w:val="en-US"/>
        </w:rPr>
        <w:t>, F. G., F</w:t>
      </w:r>
      <w:r>
        <w:rPr>
          <w:rFonts w:ascii="Calibri" w:eastAsia="Calibri" w:hAnsi="Calibri" w:cs="Calibri"/>
          <w:noProof/>
          <w:sz w:val="24"/>
          <w:szCs w:val="24"/>
          <w:lang w:val="en-US"/>
        </w:rPr>
        <w:t>riendly</w:t>
      </w:r>
      <w:r w:rsidRPr="002D3BB2">
        <w:rPr>
          <w:rFonts w:ascii="Calibri" w:eastAsia="Calibri" w:hAnsi="Calibri" w:cs="Calibri"/>
          <w:noProof/>
          <w:sz w:val="24"/>
          <w:szCs w:val="24"/>
          <w:lang w:val="en-US"/>
        </w:rPr>
        <w:t>, M., K</w:t>
      </w:r>
      <w:r>
        <w:rPr>
          <w:rFonts w:ascii="Calibri" w:eastAsia="Calibri" w:hAnsi="Calibri" w:cs="Calibri"/>
          <w:noProof/>
          <w:sz w:val="24"/>
          <w:szCs w:val="24"/>
          <w:lang w:val="en-US"/>
        </w:rPr>
        <w:t>indt</w:t>
      </w:r>
      <w:r w:rsidRPr="002D3BB2">
        <w:rPr>
          <w:rFonts w:ascii="Calibri" w:eastAsia="Calibri" w:hAnsi="Calibri" w:cs="Calibri"/>
          <w:noProof/>
          <w:sz w:val="24"/>
          <w:szCs w:val="24"/>
          <w:lang w:val="en-US"/>
        </w:rPr>
        <w:t>, R., L</w:t>
      </w:r>
      <w:r>
        <w:rPr>
          <w:rFonts w:ascii="Calibri" w:eastAsia="Calibri" w:hAnsi="Calibri" w:cs="Calibri"/>
          <w:noProof/>
          <w:sz w:val="24"/>
          <w:szCs w:val="24"/>
          <w:lang w:val="en-US"/>
        </w:rPr>
        <w:t>egendre</w:t>
      </w:r>
      <w:r w:rsidRPr="002D3BB2">
        <w:rPr>
          <w:rFonts w:ascii="Calibri" w:eastAsia="Calibri" w:hAnsi="Calibri" w:cs="Calibri"/>
          <w:noProof/>
          <w:sz w:val="24"/>
          <w:szCs w:val="24"/>
          <w:lang w:val="en-US"/>
        </w:rPr>
        <w:t>, P., M</w:t>
      </w:r>
      <w:r>
        <w:rPr>
          <w:rFonts w:ascii="Calibri" w:eastAsia="Calibri" w:hAnsi="Calibri" w:cs="Calibri"/>
          <w:noProof/>
          <w:sz w:val="24"/>
          <w:szCs w:val="24"/>
          <w:lang w:val="en-US"/>
        </w:rPr>
        <w:t>cGlinn</w:t>
      </w:r>
      <w:r w:rsidRPr="002D3BB2">
        <w:rPr>
          <w:rFonts w:ascii="Calibri" w:eastAsia="Calibri" w:hAnsi="Calibri" w:cs="Calibri"/>
          <w:noProof/>
          <w:sz w:val="24"/>
          <w:szCs w:val="24"/>
          <w:lang w:val="en-US"/>
        </w:rPr>
        <w:t>, D., M</w:t>
      </w:r>
      <w:r>
        <w:rPr>
          <w:rFonts w:ascii="Calibri" w:eastAsia="Calibri" w:hAnsi="Calibri" w:cs="Calibri"/>
          <w:noProof/>
          <w:sz w:val="24"/>
          <w:szCs w:val="24"/>
          <w:lang w:val="en-US"/>
        </w:rPr>
        <w:t>inchin</w:t>
      </w:r>
      <w:r w:rsidRPr="002D3BB2">
        <w:rPr>
          <w:rFonts w:ascii="Calibri" w:eastAsia="Calibri" w:hAnsi="Calibri" w:cs="Calibri"/>
          <w:noProof/>
          <w:sz w:val="24"/>
          <w:szCs w:val="24"/>
          <w:lang w:val="en-US"/>
        </w:rPr>
        <w:t>, P. R., O'H</w:t>
      </w:r>
      <w:r>
        <w:rPr>
          <w:rFonts w:ascii="Calibri" w:eastAsia="Calibri" w:hAnsi="Calibri" w:cs="Calibri"/>
          <w:noProof/>
          <w:sz w:val="24"/>
          <w:szCs w:val="24"/>
          <w:lang w:val="en-US"/>
        </w:rPr>
        <w:t>ara</w:t>
      </w:r>
      <w:r w:rsidRPr="002D3BB2">
        <w:rPr>
          <w:rFonts w:ascii="Calibri" w:eastAsia="Calibri" w:hAnsi="Calibri" w:cs="Calibri"/>
          <w:noProof/>
          <w:sz w:val="24"/>
          <w:szCs w:val="24"/>
          <w:lang w:val="en-US"/>
        </w:rPr>
        <w:t>, R. B., S</w:t>
      </w:r>
      <w:r>
        <w:rPr>
          <w:rFonts w:ascii="Calibri" w:eastAsia="Calibri" w:hAnsi="Calibri" w:cs="Calibri"/>
          <w:noProof/>
          <w:sz w:val="24"/>
          <w:szCs w:val="24"/>
          <w:lang w:val="en-US"/>
        </w:rPr>
        <w:t>impson</w:t>
      </w:r>
      <w:r w:rsidRPr="002D3BB2">
        <w:rPr>
          <w:rFonts w:ascii="Calibri" w:eastAsia="Calibri" w:hAnsi="Calibri" w:cs="Calibri"/>
          <w:noProof/>
          <w:sz w:val="24"/>
          <w:szCs w:val="24"/>
          <w:lang w:val="en-US"/>
        </w:rPr>
        <w:t>, G. L., S</w:t>
      </w:r>
      <w:r>
        <w:rPr>
          <w:rFonts w:ascii="Calibri" w:eastAsia="Calibri" w:hAnsi="Calibri" w:cs="Calibri"/>
          <w:noProof/>
          <w:sz w:val="24"/>
          <w:szCs w:val="24"/>
          <w:lang w:val="en-US"/>
        </w:rPr>
        <w:t>olymos</w:t>
      </w:r>
      <w:r w:rsidRPr="002D3BB2">
        <w:rPr>
          <w:rFonts w:ascii="Calibri" w:eastAsia="Calibri" w:hAnsi="Calibri" w:cs="Calibri"/>
          <w:noProof/>
          <w:sz w:val="24"/>
          <w:szCs w:val="24"/>
          <w:lang w:val="en-US"/>
        </w:rPr>
        <w:t>, P., S</w:t>
      </w:r>
      <w:r>
        <w:rPr>
          <w:rFonts w:ascii="Calibri" w:eastAsia="Calibri" w:hAnsi="Calibri" w:cs="Calibri"/>
          <w:noProof/>
          <w:sz w:val="24"/>
          <w:szCs w:val="24"/>
          <w:lang w:val="en-US"/>
        </w:rPr>
        <w:t>tevens</w:t>
      </w:r>
      <w:r w:rsidRPr="002D3BB2">
        <w:rPr>
          <w:rFonts w:ascii="Calibri" w:eastAsia="Calibri" w:hAnsi="Calibri" w:cs="Calibri"/>
          <w:noProof/>
          <w:sz w:val="24"/>
          <w:szCs w:val="24"/>
          <w:lang w:val="en-US"/>
        </w:rPr>
        <w:t>, M. H. H., S</w:t>
      </w:r>
      <w:r>
        <w:rPr>
          <w:rFonts w:ascii="Calibri" w:eastAsia="Calibri" w:hAnsi="Calibri" w:cs="Calibri"/>
          <w:noProof/>
          <w:sz w:val="24"/>
          <w:szCs w:val="24"/>
          <w:lang w:val="en-US"/>
        </w:rPr>
        <w:t>zoecs</w:t>
      </w:r>
      <w:r w:rsidRPr="002D3BB2">
        <w:rPr>
          <w:rFonts w:ascii="Calibri" w:eastAsia="Calibri" w:hAnsi="Calibri" w:cs="Calibri"/>
          <w:noProof/>
          <w:sz w:val="24"/>
          <w:szCs w:val="24"/>
          <w:lang w:val="en-US"/>
        </w:rPr>
        <w:t>, E. &amp; W</w:t>
      </w:r>
      <w:r>
        <w:rPr>
          <w:rFonts w:ascii="Calibri" w:eastAsia="Calibri" w:hAnsi="Calibri" w:cs="Calibri"/>
          <w:noProof/>
          <w:sz w:val="24"/>
          <w:szCs w:val="24"/>
          <w:lang w:val="en-US"/>
        </w:rPr>
        <w:t>agner</w:t>
      </w:r>
      <w:r w:rsidRPr="002D3BB2">
        <w:rPr>
          <w:rFonts w:ascii="Calibri" w:eastAsia="Calibri" w:hAnsi="Calibri" w:cs="Calibri"/>
          <w:noProof/>
          <w:sz w:val="24"/>
          <w:szCs w:val="24"/>
          <w:lang w:val="en-US"/>
        </w:rPr>
        <w:t>, H. 2019. vegan: Community Ecology Package.</w:t>
      </w:r>
      <w:r>
        <w:rPr>
          <w:rFonts w:ascii="Calibri" w:eastAsia="Calibri" w:hAnsi="Calibri" w:cs="Calibri"/>
          <w:noProof/>
          <w:sz w:val="24"/>
          <w:szCs w:val="24"/>
          <w:lang w:val="en-US"/>
        </w:rPr>
        <w:t xml:space="preserve"> R package version 2.5-5.</w:t>
      </w:r>
    </w:p>
    <w:p w14:paraId="7FB3C72F"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Phen, C., T. Thang, E. Baran, L. Vann. 2004. Biological Reviews of Important Cambodian Fish Species, Based on Fishbase. Penang, Malaysia: WorldFish Center.</w:t>
      </w:r>
    </w:p>
    <w:p w14:paraId="2EED5B4C"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lastRenderedPageBreak/>
        <w:t xml:space="preserve">Popovic, G. C., D. I. Warton, F. J. Thomson, F. K. C. Hui, and A. T. Moles. 2019. Untangling direct species associations from indirect mediator species effects with graphical models. Methods in Ecology and Evolution </w:t>
      </w:r>
      <w:r w:rsidRPr="00AA122B">
        <w:rPr>
          <w:rFonts w:ascii="Calibri" w:eastAsia="Calibri" w:hAnsi="Calibri" w:cs="Calibri"/>
          <w:b/>
          <w:noProof/>
          <w:sz w:val="24"/>
          <w:szCs w:val="24"/>
          <w:lang w:val="en-US"/>
        </w:rPr>
        <w:t>10</w:t>
      </w:r>
      <w:r w:rsidRPr="00AA122B">
        <w:rPr>
          <w:rFonts w:ascii="Calibri" w:eastAsia="Calibri" w:hAnsi="Calibri" w:cs="Calibri"/>
          <w:noProof/>
          <w:sz w:val="24"/>
          <w:szCs w:val="24"/>
          <w:lang w:val="en-US"/>
        </w:rPr>
        <w:t>:1571-1583.</w:t>
      </w:r>
    </w:p>
    <w:p w14:paraId="62D44AF3"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R Core Team. 2019. R: A language and environment for statistical computing. R Foundation for Statistical Computing, Vienna, Austria.</w:t>
      </w:r>
    </w:p>
    <w:p w14:paraId="054C2C0A"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Rahman, M.A., Awal, S., 2016. Development of Captive Breeding, Seed Production and Culture Techniques of Snakehead Fish for Species Conservation and Sustainable Aquaculture. Int. J. Adv. Agric. Environ. Eng. 3, 117-120.</w:t>
      </w:r>
    </w:p>
    <w:p w14:paraId="5642345A"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Sarkar, U. K., Gupta, B. K., Lakra, W. S., 2010. Biodiversity, ecohydrology, threat status and conservation priority of the freshwater fishes of river Gomti, a tributary of river Ganga (India). The Environmentalist. 30, 3-17.</w:t>
      </w:r>
    </w:p>
    <w:p w14:paraId="5684BF31" w14:textId="7355EC9E"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Smoliński, S., Schade, F. M. &amp; Berg, F. 2019. Assessing the performance of statistical classifiers to discriminate fish stocks using Fourier analysis of otolith shape. Canadian Journal of Fisheries and Aquatic Sciences. https://doi.org/10.1139/cjfas-2019-0251</w:t>
      </w:r>
    </w:p>
    <w:p w14:paraId="44DF4DCA"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Schilling, H. T., P. Reis-Santos, J. M. Hughes, J. A. Smith, J. D. Everett, J. Stewart, B. M. Gillanders, and I. M. Suthers. 2018. Evaluating estuarine nursery use and life history patterns of </w:t>
      </w:r>
      <w:r w:rsidRPr="00AA122B">
        <w:rPr>
          <w:rFonts w:ascii="Calibri" w:eastAsia="Calibri" w:hAnsi="Calibri" w:cs="Calibri"/>
          <w:i/>
          <w:noProof/>
          <w:sz w:val="24"/>
          <w:szCs w:val="24"/>
          <w:lang w:val="en-US"/>
        </w:rPr>
        <w:t>Pomatomus saltatrix</w:t>
      </w:r>
      <w:r w:rsidRPr="00AA122B">
        <w:rPr>
          <w:rFonts w:ascii="Calibri" w:eastAsia="Calibri" w:hAnsi="Calibri" w:cs="Calibri"/>
          <w:noProof/>
          <w:sz w:val="24"/>
          <w:szCs w:val="24"/>
          <w:lang w:val="en-US"/>
        </w:rPr>
        <w:t xml:space="preserve"> in eastern Australia. Marine Ecology Progress Series </w:t>
      </w:r>
      <w:r w:rsidRPr="00AA122B">
        <w:rPr>
          <w:rFonts w:ascii="Calibri" w:eastAsia="Calibri" w:hAnsi="Calibri" w:cs="Calibri"/>
          <w:b/>
          <w:noProof/>
          <w:sz w:val="24"/>
          <w:szCs w:val="24"/>
          <w:lang w:val="en-US"/>
        </w:rPr>
        <w:t>598</w:t>
      </w:r>
      <w:r w:rsidRPr="00AA122B">
        <w:rPr>
          <w:rFonts w:ascii="Calibri" w:eastAsia="Calibri" w:hAnsi="Calibri" w:cs="Calibri"/>
          <w:noProof/>
          <w:sz w:val="24"/>
          <w:szCs w:val="24"/>
          <w:lang w:val="en-US"/>
        </w:rPr>
        <w:t>:187-199.</w:t>
      </w:r>
    </w:p>
    <w:p w14:paraId="45B82A34"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Sengupta, B., 2006. Water quality status of Yamuna River (1999–2005). Assessment and Development of River Basin Series: ADSORBS/41/2006-07. CPCB Ministry of Environment and Forests, Delhi. 136 pp.</w:t>
      </w:r>
    </w:p>
    <w:p w14:paraId="4537F557"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Stransky, C., 2005. Geographic variation of golden redfish (Sebastes marinus) and  deep-sea redfish (S. mentella) in the North Atlantic based on otolith shape analysis.  ICES J. Mar. Sci. 62, 1691–1698.</w:t>
      </w:r>
    </w:p>
    <w:p w14:paraId="0ECBEC64" w14:textId="0E4859EC"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Talwar, P. K., Jhingran, A.G., 1991. Insland Fishes of India and Adjacent Countries. Vol. 1-2. Oxford and IBH Publishing Co. Pvt. Ltd., New Delhi, Calcutta, India.</w:t>
      </w:r>
    </w:p>
    <w:p w14:paraId="08AE7AE5" w14:textId="1A1010C8" w:rsidR="00CA6F42" w:rsidRPr="00AA122B" w:rsidRDefault="00CA6F42" w:rsidP="004753C2">
      <w:pPr>
        <w:spacing w:line="360" w:lineRule="auto"/>
        <w:ind w:left="720" w:hanging="720"/>
        <w:rPr>
          <w:rFonts w:ascii="Calibri" w:eastAsia="Calibri" w:hAnsi="Calibri" w:cs="Calibri"/>
          <w:noProof/>
          <w:sz w:val="24"/>
          <w:szCs w:val="24"/>
          <w:lang w:val="en-US"/>
        </w:rPr>
      </w:pPr>
      <w:r w:rsidRPr="00CA6F42">
        <w:rPr>
          <w:rFonts w:ascii="Calibri" w:eastAsia="Calibri" w:hAnsi="Calibri" w:cs="Calibri"/>
          <w:noProof/>
          <w:sz w:val="24"/>
          <w:szCs w:val="24"/>
        </w:rPr>
        <w:t>Tracey, S. R., Lyle, J. M., &amp; Duhamel, G. 2006. Application of elliptical Fourier analysis of otolith form as a tool for stock identification. </w:t>
      </w:r>
      <w:r w:rsidRPr="00CA6F42">
        <w:rPr>
          <w:rFonts w:ascii="Calibri" w:eastAsia="Calibri" w:hAnsi="Calibri" w:cs="Calibri"/>
          <w:i/>
          <w:iCs/>
          <w:noProof/>
          <w:sz w:val="24"/>
          <w:szCs w:val="24"/>
        </w:rPr>
        <w:t>Fisheries Research</w:t>
      </w:r>
      <w:r w:rsidRPr="00CA6F42">
        <w:rPr>
          <w:rFonts w:ascii="Calibri" w:eastAsia="Calibri" w:hAnsi="Calibri" w:cs="Calibri"/>
          <w:noProof/>
          <w:sz w:val="24"/>
          <w:szCs w:val="24"/>
        </w:rPr>
        <w:t>, </w:t>
      </w:r>
      <w:r w:rsidRPr="00CA6F42">
        <w:rPr>
          <w:rFonts w:ascii="Calibri" w:eastAsia="Calibri" w:hAnsi="Calibri" w:cs="Calibri"/>
          <w:i/>
          <w:iCs/>
          <w:noProof/>
          <w:sz w:val="24"/>
          <w:szCs w:val="24"/>
        </w:rPr>
        <w:t>77</w:t>
      </w:r>
      <w:r w:rsidRPr="00CA6F42">
        <w:rPr>
          <w:rFonts w:ascii="Calibri" w:eastAsia="Calibri" w:hAnsi="Calibri" w:cs="Calibri"/>
          <w:noProof/>
          <w:sz w:val="24"/>
          <w:szCs w:val="24"/>
        </w:rPr>
        <w:t>(2), 138-147.</w:t>
      </w:r>
    </w:p>
    <w:p w14:paraId="40386D61"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lastRenderedPageBreak/>
        <w:t xml:space="preserve">Turan, C., 2006. The use of otolith shape and chemistry to determine stock structure of Mediterranean horse mackerel </w:t>
      </w:r>
      <w:r w:rsidRPr="00CD6D75">
        <w:rPr>
          <w:rFonts w:ascii="Calibri" w:eastAsia="Calibri" w:hAnsi="Calibri" w:cs="Calibri"/>
          <w:i/>
          <w:iCs/>
          <w:noProof/>
          <w:sz w:val="24"/>
          <w:szCs w:val="24"/>
          <w:lang w:val="en-US"/>
        </w:rPr>
        <w:t>Trachurus mediterraneus</w:t>
      </w:r>
      <w:r w:rsidRPr="00AA122B">
        <w:rPr>
          <w:rFonts w:ascii="Calibri" w:eastAsia="Calibri" w:hAnsi="Calibri" w:cs="Calibri"/>
          <w:noProof/>
          <w:sz w:val="24"/>
          <w:szCs w:val="24"/>
          <w:lang w:val="en-US"/>
        </w:rPr>
        <w:t xml:space="preserve"> (Steindachner). J. Fish. Biol. 69(Suppl. C), 165-180.</w:t>
      </w:r>
    </w:p>
    <w:p w14:paraId="4FC8ECCB" w14:textId="5BA96696"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Turner, S. M., Manderson, J. P., Richardson, D. E., Hoey, J. J., and Hare, J. A. 2015. Using habitat association models to predict Alewife and Blueback Herring marine distributions and overlap with Atlantic Herring and Atlantic Mackerel: can incidental catches be avoided? ICES J. Mar. Sci. 73, 1912–1924. doi: 10.1093/icesjms/fsv166</w:t>
      </w:r>
    </w:p>
    <w:p w14:paraId="7652F286" w14:textId="08FD6D36" w:rsidR="001C7117" w:rsidRPr="001C7117" w:rsidRDefault="001C7117" w:rsidP="004753C2">
      <w:pPr>
        <w:spacing w:line="360" w:lineRule="auto"/>
        <w:ind w:left="720" w:hanging="720"/>
        <w:rPr>
          <w:rFonts w:ascii="Calibri" w:eastAsia="Calibri" w:hAnsi="Calibri" w:cs="Calibri"/>
          <w:noProof/>
          <w:sz w:val="24"/>
          <w:szCs w:val="24"/>
          <w:lang w:val="en-US"/>
        </w:rPr>
      </w:pPr>
      <w:r w:rsidRPr="001C7117">
        <w:rPr>
          <w:rFonts w:ascii="Calibri" w:eastAsia="Calibri" w:hAnsi="Calibri" w:cs="Calibri"/>
          <w:noProof/>
          <w:sz w:val="24"/>
          <w:szCs w:val="24"/>
        </w:rPr>
        <w:t>Vignon M, Morat F (2010) Environmental and genetic determinant of otolith shape revealed by a non-indigenous tropical fish. Mar Ecol Prog Ser 411:231-241. </w:t>
      </w:r>
      <w:hyperlink r:id="rId10" w:history="1">
        <w:r w:rsidRPr="001C7117">
          <w:rPr>
            <w:rStyle w:val="Hyperlink"/>
            <w:rFonts w:ascii="Calibri" w:eastAsia="Calibri" w:hAnsi="Calibri" w:cs="Calibri"/>
            <w:noProof/>
            <w:sz w:val="24"/>
            <w:szCs w:val="24"/>
          </w:rPr>
          <w:t>https://doi.org/10.3354/meps08651</w:t>
        </w:r>
      </w:hyperlink>
    </w:p>
    <w:p w14:paraId="6A30F751"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Wang, Y., U. Naumann, S. T. Wright, and D. I. Warton. 2012. mvabund– an R package for model-based analysis of multivariate abundance data. Methods in Ecology and Evolution </w:t>
      </w:r>
      <w:r w:rsidRPr="00AA122B">
        <w:rPr>
          <w:rFonts w:ascii="Calibri" w:eastAsia="Calibri" w:hAnsi="Calibri" w:cs="Calibri"/>
          <w:b/>
          <w:noProof/>
          <w:sz w:val="24"/>
          <w:szCs w:val="24"/>
          <w:lang w:val="en-US"/>
        </w:rPr>
        <w:t>3</w:t>
      </w:r>
      <w:r w:rsidRPr="00AA122B">
        <w:rPr>
          <w:rFonts w:ascii="Calibri" w:eastAsia="Calibri" w:hAnsi="Calibri" w:cs="Calibri"/>
          <w:noProof/>
          <w:sz w:val="24"/>
          <w:szCs w:val="24"/>
          <w:lang w:val="en-US"/>
        </w:rPr>
        <w:t>:471-474.</w:t>
      </w:r>
    </w:p>
    <w:p w14:paraId="738CDAE1"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War, M., K. Altaff, M. Haniffa. 2011. Growth and survival of larval snakehead Channa striates (Bloch, 1793) fed different live feed organisms. Turkish Journal of Fisheries and Aquatic Sciences, 11: 523-528.</w:t>
      </w:r>
    </w:p>
    <w:p w14:paraId="7DB5DE9F"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Warton, D. I. 2008. Raw data graphing: an informative but under-utilized tool for the analysis of multivariate abundances. Austral Ecology </w:t>
      </w:r>
      <w:r w:rsidRPr="00AA122B">
        <w:rPr>
          <w:rFonts w:ascii="Calibri" w:eastAsia="Calibri" w:hAnsi="Calibri" w:cs="Calibri"/>
          <w:b/>
          <w:noProof/>
          <w:sz w:val="24"/>
          <w:szCs w:val="24"/>
          <w:lang w:val="en-US"/>
        </w:rPr>
        <w:t>33</w:t>
      </w:r>
      <w:r w:rsidRPr="00AA122B">
        <w:rPr>
          <w:rFonts w:ascii="Calibri" w:eastAsia="Calibri" w:hAnsi="Calibri" w:cs="Calibri"/>
          <w:noProof/>
          <w:sz w:val="24"/>
          <w:szCs w:val="24"/>
          <w:lang w:val="en-US"/>
        </w:rPr>
        <w:t>: 290-300.</w:t>
      </w:r>
    </w:p>
    <w:p w14:paraId="452A87C0"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Warton, D. I., S. D. Foster, G. De’ath, J. Stoklosa, and P. K. Dunstan. 2015. Model-based thinking for community ecology. Plant Ecology </w:t>
      </w:r>
      <w:r w:rsidRPr="00AA122B">
        <w:rPr>
          <w:rFonts w:ascii="Calibri" w:eastAsia="Calibri" w:hAnsi="Calibri" w:cs="Calibri"/>
          <w:b/>
          <w:noProof/>
          <w:sz w:val="24"/>
          <w:szCs w:val="24"/>
          <w:lang w:val="en-US"/>
        </w:rPr>
        <w:t>216</w:t>
      </w:r>
      <w:r w:rsidRPr="00AA122B">
        <w:rPr>
          <w:rFonts w:ascii="Calibri" w:eastAsia="Calibri" w:hAnsi="Calibri" w:cs="Calibri"/>
          <w:noProof/>
          <w:sz w:val="24"/>
          <w:szCs w:val="24"/>
          <w:lang w:val="en-US"/>
        </w:rPr>
        <w:t>:669-682.</w:t>
      </w:r>
    </w:p>
    <w:p w14:paraId="0BA6B2AF"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Warton, D. I., S. T. Wright, and Y. Wang. 2012. Distance-based multivariate analyses confound location and dispersion effects. Methods in Ecology and Evolution </w:t>
      </w:r>
      <w:r w:rsidRPr="00AA122B">
        <w:rPr>
          <w:rFonts w:ascii="Calibri" w:eastAsia="Calibri" w:hAnsi="Calibri" w:cs="Calibri"/>
          <w:b/>
          <w:noProof/>
          <w:sz w:val="24"/>
          <w:szCs w:val="24"/>
          <w:lang w:val="en-US"/>
        </w:rPr>
        <w:t>3</w:t>
      </w:r>
      <w:r w:rsidRPr="00AA122B">
        <w:rPr>
          <w:rFonts w:ascii="Calibri" w:eastAsia="Calibri" w:hAnsi="Calibri" w:cs="Calibri"/>
          <w:noProof/>
          <w:sz w:val="24"/>
          <w:szCs w:val="24"/>
          <w:lang w:val="en-US"/>
        </w:rPr>
        <w:t>:89-101.</w:t>
      </w:r>
    </w:p>
    <w:p w14:paraId="075D6E02" w14:textId="77777777" w:rsidR="0092400B" w:rsidRDefault="0092400B" w:rsidP="004753C2">
      <w:pPr>
        <w:spacing w:line="360" w:lineRule="auto"/>
        <w:rPr>
          <w:b/>
          <w:bCs/>
          <w:sz w:val="24"/>
          <w:szCs w:val="24"/>
        </w:rPr>
      </w:pPr>
      <w:r>
        <w:rPr>
          <w:b/>
          <w:bCs/>
          <w:sz w:val="24"/>
          <w:szCs w:val="24"/>
        </w:rPr>
        <w:br w:type="page"/>
      </w:r>
    </w:p>
    <w:p w14:paraId="0C012858" w14:textId="1F07BFFF" w:rsidR="00CB0841" w:rsidRPr="00AA122B" w:rsidRDefault="00CB0841" w:rsidP="004753C2">
      <w:pPr>
        <w:spacing w:line="360" w:lineRule="auto"/>
        <w:rPr>
          <w:b/>
          <w:bCs/>
          <w:sz w:val="24"/>
          <w:szCs w:val="24"/>
        </w:rPr>
      </w:pPr>
      <w:r w:rsidRPr="00AA122B">
        <w:rPr>
          <w:b/>
          <w:bCs/>
          <w:sz w:val="24"/>
          <w:szCs w:val="24"/>
        </w:rPr>
        <w:lastRenderedPageBreak/>
        <w:t>Tables</w:t>
      </w:r>
    </w:p>
    <w:p w14:paraId="56E9B564" w14:textId="0E3E184E" w:rsidR="00CB0841" w:rsidRPr="00AA122B" w:rsidRDefault="00CB0841" w:rsidP="004753C2">
      <w:pPr>
        <w:spacing w:line="360" w:lineRule="auto"/>
        <w:rPr>
          <w:sz w:val="24"/>
          <w:szCs w:val="24"/>
        </w:rPr>
      </w:pPr>
      <w:r w:rsidRPr="00AA122B">
        <w:rPr>
          <w:b/>
          <w:bCs/>
          <w:sz w:val="24"/>
          <w:szCs w:val="24"/>
        </w:rPr>
        <w:t xml:space="preserve">Table 1 </w:t>
      </w:r>
      <w:r w:rsidRPr="00AA122B">
        <w:rPr>
          <w:sz w:val="24"/>
          <w:szCs w:val="24"/>
        </w:rPr>
        <w:t xml:space="preserve">Univariate GLM results for the otolith chemistry analysis. For each element, the Likelihood Ratio test statistic (LR; 2 </w:t>
      </w:r>
      <w:proofErr w:type="spellStart"/>
      <w:r w:rsidRPr="00AA122B">
        <w:rPr>
          <w:sz w:val="24"/>
          <w:szCs w:val="24"/>
        </w:rPr>
        <w:t>dp</w:t>
      </w:r>
      <w:proofErr w:type="spellEnd"/>
      <w:r w:rsidRPr="00AA122B">
        <w:rPr>
          <w:sz w:val="24"/>
          <w:szCs w:val="24"/>
        </w:rPr>
        <w:t>) and</w:t>
      </w:r>
      <w:r w:rsidR="00F7039E">
        <w:rPr>
          <w:sz w:val="24"/>
          <w:szCs w:val="24"/>
        </w:rPr>
        <w:t xml:space="preserve"> </w:t>
      </w:r>
      <w:r w:rsidRPr="00AA122B">
        <w:rPr>
          <w:i/>
          <w:iCs/>
          <w:sz w:val="24"/>
          <w:szCs w:val="24"/>
        </w:rPr>
        <w:t>P</w:t>
      </w:r>
      <w:r w:rsidRPr="00AA122B">
        <w:rPr>
          <w:sz w:val="24"/>
          <w:szCs w:val="24"/>
        </w:rPr>
        <w:t xml:space="preserve">-value (3 </w:t>
      </w:r>
      <w:proofErr w:type="spellStart"/>
      <w:r w:rsidRPr="00AA122B">
        <w:rPr>
          <w:sz w:val="24"/>
          <w:szCs w:val="24"/>
        </w:rPr>
        <w:t>dp</w:t>
      </w:r>
      <w:proofErr w:type="spellEnd"/>
      <w:r w:rsidRPr="00AA122B">
        <w:rPr>
          <w:sz w:val="24"/>
          <w:szCs w:val="24"/>
        </w:rPr>
        <w:t xml:space="preserve">) are shown as well as the % contribution to the multivariate differences (2 </w:t>
      </w:r>
      <w:proofErr w:type="spellStart"/>
      <w:r w:rsidRPr="00AA122B">
        <w:rPr>
          <w:sz w:val="24"/>
          <w:szCs w:val="24"/>
        </w:rPr>
        <w:t>dp</w:t>
      </w:r>
      <w:proofErr w:type="spellEnd"/>
      <w:r w:rsidRPr="00AA122B">
        <w:rPr>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919"/>
        <w:gridCol w:w="1803"/>
        <w:gridCol w:w="1803"/>
        <w:tblGridChange w:id="323">
          <w:tblGrid>
            <w:gridCol w:w="1803"/>
            <w:gridCol w:w="1843"/>
            <w:gridCol w:w="76"/>
            <w:gridCol w:w="1727"/>
            <w:gridCol w:w="76"/>
            <w:gridCol w:w="1727"/>
            <w:gridCol w:w="76"/>
          </w:tblGrid>
        </w:tblGridChange>
      </w:tblGrid>
      <w:tr w:rsidR="00CB0841" w:rsidRPr="00AA122B" w14:paraId="6F505707" w14:textId="77777777" w:rsidTr="002C60CD">
        <w:tc>
          <w:tcPr>
            <w:tcW w:w="1803" w:type="dxa"/>
            <w:tcBorders>
              <w:top w:val="single" w:sz="4" w:space="0" w:color="auto"/>
              <w:bottom w:val="single" w:sz="4" w:space="0" w:color="auto"/>
            </w:tcBorders>
          </w:tcPr>
          <w:p w14:paraId="5EE0A434" w14:textId="77777777" w:rsidR="00CB0841" w:rsidRPr="00AA122B" w:rsidRDefault="00CB0841" w:rsidP="004753C2">
            <w:pPr>
              <w:spacing w:line="360" w:lineRule="auto"/>
              <w:rPr>
                <w:b/>
                <w:bCs/>
                <w:sz w:val="24"/>
                <w:szCs w:val="24"/>
              </w:rPr>
            </w:pPr>
            <w:r w:rsidRPr="00AA122B">
              <w:rPr>
                <w:b/>
                <w:bCs/>
                <w:sz w:val="24"/>
                <w:szCs w:val="24"/>
              </w:rPr>
              <w:t>Element</w:t>
            </w:r>
          </w:p>
        </w:tc>
        <w:tc>
          <w:tcPr>
            <w:tcW w:w="1843" w:type="dxa"/>
            <w:tcBorders>
              <w:top w:val="single" w:sz="4" w:space="0" w:color="auto"/>
              <w:bottom w:val="single" w:sz="4" w:space="0" w:color="auto"/>
            </w:tcBorders>
          </w:tcPr>
          <w:p w14:paraId="6B085341" w14:textId="77777777" w:rsidR="00CB0841" w:rsidRPr="00AA122B" w:rsidRDefault="00CB0841" w:rsidP="004753C2">
            <w:pPr>
              <w:spacing w:line="360" w:lineRule="auto"/>
              <w:rPr>
                <w:b/>
                <w:bCs/>
                <w:sz w:val="24"/>
                <w:szCs w:val="24"/>
              </w:rPr>
            </w:pPr>
            <w:r w:rsidRPr="00AA122B">
              <w:rPr>
                <w:b/>
                <w:bCs/>
                <w:sz w:val="24"/>
                <w:szCs w:val="24"/>
              </w:rPr>
              <w:t>LR</w:t>
            </w:r>
          </w:p>
        </w:tc>
        <w:tc>
          <w:tcPr>
            <w:tcW w:w="1803" w:type="dxa"/>
            <w:tcBorders>
              <w:top w:val="single" w:sz="4" w:space="0" w:color="auto"/>
              <w:bottom w:val="single" w:sz="4" w:space="0" w:color="auto"/>
            </w:tcBorders>
          </w:tcPr>
          <w:p w14:paraId="396EC1D3" w14:textId="77777777" w:rsidR="00CB0841" w:rsidRPr="00AA122B" w:rsidRDefault="00CB0841" w:rsidP="004753C2">
            <w:pPr>
              <w:spacing w:line="360" w:lineRule="auto"/>
              <w:rPr>
                <w:b/>
                <w:bCs/>
                <w:sz w:val="24"/>
                <w:szCs w:val="24"/>
              </w:rPr>
            </w:pPr>
            <w:r w:rsidRPr="00AA122B">
              <w:rPr>
                <w:b/>
                <w:bCs/>
                <w:i/>
                <w:iCs/>
                <w:sz w:val="24"/>
                <w:szCs w:val="24"/>
              </w:rPr>
              <w:t>P</w:t>
            </w:r>
            <w:r w:rsidRPr="00AA122B">
              <w:rPr>
                <w:b/>
                <w:bCs/>
                <w:sz w:val="24"/>
                <w:szCs w:val="24"/>
              </w:rPr>
              <w:t>-value</w:t>
            </w:r>
          </w:p>
        </w:tc>
        <w:tc>
          <w:tcPr>
            <w:tcW w:w="1803" w:type="dxa"/>
            <w:tcBorders>
              <w:top w:val="single" w:sz="4" w:space="0" w:color="auto"/>
              <w:bottom w:val="single" w:sz="4" w:space="0" w:color="auto"/>
            </w:tcBorders>
          </w:tcPr>
          <w:p w14:paraId="690E93FE" w14:textId="77777777" w:rsidR="00CB0841" w:rsidRPr="00AA122B" w:rsidRDefault="00CB0841" w:rsidP="004753C2">
            <w:pPr>
              <w:spacing w:line="360" w:lineRule="auto"/>
              <w:rPr>
                <w:b/>
                <w:bCs/>
                <w:sz w:val="24"/>
                <w:szCs w:val="24"/>
              </w:rPr>
            </w:pPr>
            <w:r w:rsidRPr="00AA122B">
              <w:rPr>
                <w:b/>
                <w:bCs/>
                <w:sz w:val="24"/>
                <w:szCs w:val="24"/>
              </w:rPr>
              <w:t>% Contribution</w:t>
            </w:r>
          </w:p>
        </w:tc>
      </w:tr>
      <w:tr w:rsidR="002C60CD" w:rsidRPr="00AA122B" w14:paraId="2E1FB88E" w14:textId="77777777" w:rsidTr="00EF77F7">
        <w:tblPrEx>
          <w:tblW w:w="0" w:type="auto"/>
          <w:tblBorders>
            <w:left w:val="none" w:sz="0" w:space="0" w:color="auto"/>
            <w:right w:val="none" w:sz="0" w:space="0" w:color="auto"/>
            <w:insideH w:val="none" w:sz="0" w:space="0" w:color="auto"/>
            <w:insideV w:val="none" w:sz="0" w:space="0" w:color="auto"/>
          </w:tblBorders>
          <w:tblPrExChange w:id="324" w:author="Hayden Schilling" w:date="2020-11-29T11:52:00Z">
            <w:tblPrEx>
              <w:tblW w:w="0" w:type="auto"/>
              <w:tblBorders>
                <w:left w:val="none" w:sz="0" w:space="0" w:color="auto"/>
                <w:right w:val="none" w:sz="0" w:space="0" w:color="auto"/>
                <w:insideH w:val="none" w:sz="0" w:space="0" w:color="auto"/>
                <w:insideV w:val="none" w:sz="0" w:space="0" w:color="auto"/>
              </w:tblBorders>
            </w:tblPrEx>
          </w:tblPrExChange>
        </w:tblPrEx>
        <w:trPr>
          <w:trPrChange w:id="325" w:author="Hayden Schilling" w:date="2020-11-29T11:52:00Z">
            <w:trPr>
              <w:gridAfter w:val="0"/>
            </w:trPr>
          </w:trPrChange>
        </w:trPr>
        <w:tc>
          <w:tcPr>
            <w:tcW w:w="1803" w:type="dxa"/>
            <w:tcBorders>
              <w:top w:val="single" w:sz="4" w:space="0" w:color="auto"/>
            </w:tcBorders>
            <w:tcPrChange w:id="326" w:author="Hayden Schilling" w:date="2020-11-29T11:52:00Z">
              <w:tcPr>
                <w:tcW w:w="1803" w:type="dxa"/>
                <w:tcBorders>
                  <w:top w:val="single" w:sz="4" w:space="0" w:color="auto"/>
                </w:tcBorders>
              </w:tcPr>
            </w:tcPrChange>
          </w:tcPr>
          <w:p w14:paraId="7827ACFD" w14:textId="2B4EF952" w:rsidR="002C60CD" w:rsidRPr="002C60CD" w:rsidRDefault="002C60CD" w:rsidP="002C60CD">
            <w:pPr>
              <w:spacing w:line="360" w:lineRule="auto"/>
              <w:rPr>
                <w:sz w:val="24"/>
                <w:szCs w:val="24"/>
                <w:rPrChange w:id="327" w:author="Hayden Schilling" w:date="2020-11-29T11:54:00Z">
                  <w:rPr>
                    <w:sz w:val="24"/>
                    <w:szCs w:val="24"/>
                  </w:rPr>
                </w:rPrChange>
              </w:rPr>
            </w:pPr>
            <w:ins w:id="328" w:author="Hayden Schilling" w:date="2020-11-29T11:51:00Z">
              <w:r w:rsidRPr="002C60CD">
                <w:rPr>
                  <w:sz w:val="24"/>
                  <w:szCs w:val="24"/>
                  <w:rPrChange w:id="329" w:author="Hayden Schilling" w:date="2020-11-29T11:54:00Z">
                    <w:rPr/>
                  </w:rPrChange>
                </w:rPr>
                <w:t>Na</w:t>
              </w:r>
            </w:ins>
            <w:del w:id="330" w:author="Hayden Schilling" w:date="2020-11-29T11:51:00Z">
              <w:r w:rsidRPr="002C60CD" w:rsidDel="00E02D14">
                <w:rPr>
                  <w:sz w:val="24"/>
                  <w:szCs w:val="24"/>
                  <w:rPrChange w:id="331" w:author="Hayden Schilling" w:date="2020-11-29T11:54:00Z">
                    <w:rPr>
                      <w:sz w:val="24"/>
                      <w:szCs w:val="24"/>
                    </w:rPr>
                  </w:rPrChange>
                </w:rPr>
                <w:delText>Na</w:delText>
              </w:r>
            </w:del>
          </w:p>
        </w:tc>
        <w:tc>
          <w:tcPr>
            <w:tcW w:w="1843" w:type="dxa"/>
            <w:tcBorders>
              <w:top w:val="single" w:sz="4" w:space="0" w:color="auto"/>
            </w:tcBorders>
            <w:tcPrChange w:id="332" w:author="Hayden Schilling" w:date="2020-11-29T11:52:00Z">
              <w:tcPr>
                <w:tcW w:w="1843" w:type="dxa"/>
                <w:tcBorders>
                  <w:top w:val="single" w:sz="4" w:space="0" w:color="auto"/>
                </w:tcBorders>
              </w:tcPr>
            </w:tcPrChange>
          </w:tcPr>
          <w:p w14:paraId="25245315" w14:textId="41E525F7" w:rsidR="002C60CD" w:rsidRPr="002C60CD" w:rsidRDefault="002C60CD" w:rsidP="002C60CD">
            <w:pPr>
              <w:spacing w:line="360" w:lineRule="auto"/>
              <w:rPr>
                <w:sz w:val="24"/>
                <w:szCs w:val="24"/>
                <w:rPrChange w:id="333" w:author="Hayden Schilling" w:date="2020-11-29T11:54:00Z">
                  <w:rPr>
                    <w:sz w:val="24"/>
                    <w:szCs w:val="24"/>
                  </w:rPr>
                </w:rPrChange>
              </w:rPr>
            </w:pPr>
            <w:ins w:id="334" w:author="Hayden Schilling" w:date="2020-11-29T11:51:00Z">
              <w:r w:rsidRPr="002C60CD">
                <w:rPr>
                  <w:sz w:val="24"/>
                  <w:szCs w:val="24"/>
                  <w:rPrChange w:id="335" w:author="Hayden Schilling" w:date="2020-11-29T11:54:00Z">
                    <w:rPr/>
                  </w:rPrChange>
                </w:rPr>
                <w:t>173.2335</w:t>
              </w:r>
            </w:ins>
            <w:del w:id="336" w:author="Hayden Schilling" w:date="2020-11-29T11:49:00Z">
              <w:r w:rsidRPr="002C60CD" w:rsidDel="00D1422A">
                <w:rPr>
                  <w:sz w:val="24"/>
                  <w:szCs w:val="24"/>
                  <w:rPrChange w:id="337" w:author="Hayden Schilling" w:date="2020-11-29T11:54:00Z">
                    <w:rPr>
                      <w:sz w:val="24"/>
                      <w:szCs w:val="24"/>
                    </w:rPr>
                  </w:rPrChange>
                </w:rPr>
                <w:delText>4952.27</w:delText>
              </w:r>
            </w:del>
          </w:p>
        </w:tc>
        <w:tc>
          <w:tcPr>
            <w:tcW w:w="1803" w:type="dxa"/>
            <w:tcBorders>
              <w:top w:val="single" w:sz="4" w:space="0" w:color="auto"/>
            </w:tcBorders>
            <w:tcPrChange w:id="338" w:author="Hayden Schilling" w:date="2020-11-29T11:52:00Z">
              <w:tcPr>
                <w:tcW w:w="1803" w:type="dxa"/>
                <w:gridSpan w:val="2"/>
                <w:tcBorders>
                  <w:top w:val="single" w:sz="4" w:space="0" w:color="auto"/>
                </w:tcBorders>
              </w:tcPr>
            </w:tcPrChange>
          </w:tcPr>
          <w:p w14:paraId="7D941921" w14:textId="77777777" w:rsidR="002C60CD" w:rsidRPr="002C60CD" w:rsidRDefault="002C60CD" w:rsidP="002C60CD">
            <w:pPr>
              <w:spacing w:line="360" w:lineRule="auto"/>
              <w:rPr>
                <w:sz w:val="24"/>
                <w:szCs w:val="24"/>
                <w:rPrChange w:id="339" w:author="Hayden Schilling" w:date="2020-11-29T11:54:00Z">
                  <w:rPr>
                    <w:sz w:val="24"/>
                    <w:szCs w:val="24"/>
                  </w:rPr>
                </w:rPrChange>
              </w:rPr>
            </w:pPr>
            <w:r w:rsidRPr="002C60CD">
              <w:rPr>
                <w:sz w:val="24"/>
                <w:szCs w:val="24"/>
                <w:rPrChange w:id="340" w:author="Hayden Schilling" w:date="2020-11-29T11:54:00Z">
                  <w:rPr>
                    <w:sz w:val="24"/>
                    <w:szCs w:val="24"/>
                  </w:rPr>
                </w:rPrChange>
              </w:rPr>
              <w:t>&lt;0.001</w:t>
            </w:r>
          </w:p>
        </w:tc>
        <w:tc>
          <w:tcPr>
            <w:tcW w:w="1803" w:type="dxa"/>
            <w:tcBorders>
              <w:top w:val="single" w:sz="4" w:space="0" w:color="auto"/>
            </w:tcBorders>
            <w:tcPrChange w:id="341" w:author="Hayden Schilling" w:date="2020-11-29T11:52:00Z">
              <w:tcPr>
                <w:tcW w:w="1803" w:type="dxa"/>
                <w:gridSpan w:val="2"/>
                <w:tcBorders>
                  <w:top w:val="single" w:sz="4" w:space="0" w:color="auto"/>
                </w:tcBorders>
                <w:vAlign w:val="bottom"/>
              </w:tcPr>
            </w:tcPrChange>
          </w:tcPr>
          <w:p w14:paraId="3594F249" w14:textId="361B2D91" w:rsidR="002C60CD" w:rsidRPr="002C60CD" w:rsidRDefault="002C60CD" w:rsidP="002C60CD">
            <w:pPr>
              <w:spacing w:line="360" w:lineRule="auto"/>
              <w:rPr>
                <w:sz w:val="24"/>
                <w:szCs w:val="24"/>
                <w:rPrChange w:id="342" w:author="Hayden Schilling" w:date="2020-11-29T11:54:00Z">
                  <w:rPr>
                    <w:sz w:val="24"/>
                    <w:szCs w:val="24"/>
                  </w:rPr>
                </w:rPrChange>
              </w:rPr>
            </w:pPr>
            <w:ins w:id="343" w:author="Hayden Schilling" w:date="2020-11-29T11:52:00Z">
              <w:r w:rsidRPr="002C60CD">
                <w:rPr>
                  <w:sz w:val="24"/>
                  <w:szCs w:val="24"/>
                  <w:rPrChange w:id="344" w:author="Hayden Schilling" w:date="2020-11-29T11:54:00Z">
                    <w:rPr/>
                  </w:rPrChange>
                </w:rPr>
                <w:t>15.6</w:t>
              </w:r>
            </w:ins>
            <w:ins w:id="345" w:author="Hayden Schilling" w:date="2020-11-29T11:53:00Z">
              <w:r w:rsidRPr="002C60CD">
                <w:rPr>
                  <w:sz w:val="24"/>
                  <w:szCs w:val="24"/>
                  <w:rPrChange w:id="346" w:author="Hayden Schilling" w:date="2020-11-29T11:54:00Z">
                    <w:rPr/>
                  </w:rPrChange>
                </w:rPr>
                <w:t>7</w:t>
              </w:r>
            </w:ins>
            <w:del w:id="347" w:author="Hayden Schilling" w:date="2020-11-29T11:52:00Z">
              <w:r w:rsidRPr="002C60CD" w:rsidDel="00BB5FAB">
                <w:rPr>
                  <w:rFonts w:ascii="Calibri" w:hAnsi="Calibri" w:cs="Calibri"/>
                  <w:color w:val="000000"/>
                  <w:sz w:val="24"/>
                  <w:szCs w:val="24"/>
                  <w:rPrChange w:id="348" w:author="Hayden Schilling" w:date="2020-11-29T11:54:00Z">
                    <w:rPr>
                      <w:rFonts w:ascii="Calibri" w:hAnsi="Calibri" w:cs="Calibri"/>
                      <w:color w:val="000000"/>
                      <w:sz w:val="24"/>
                      <w:szCs w:val="24"/>
                    </w:rPr>
                  </w:rPrChange>
                </w:rPr>
                <w:delText>69.16</w:delText>
              </w:r>
            </w:del>
          </w:p>
        </w:tc>
      </w:tr>
      <w:tr w:rsidR="002C60CD" w:rsidRPr="00AA122B" w14:paraId="221020F0" w14:textId="77777777" w:rsidTr="00EF77F7">
        <w:tblPrEx>
          <w:tblW w:w="0" w:type="auto"/>
          <w:tblBorders>
            <w:left w:val="none" w:sz="0" w:space="0" w:color="auto"/>
            <w:right w:val="none" w:sz="0" w:space="0" w:color="auto"/>
            <w:insideH w:val="none" w:sz="0" w:space="0" w:color="auto"/>
            <w:insideV w:val="none" w:sz="0" w:space="0" w:color="auto"/>
          </w:tblBorders>
          <w:tblPrExChange w:id="349" w:author="Hayden Schilling" w:date="2020-11-29T11:52:00Z">
            <w:tblPrEx>
              <w:tblW w:w="0" w:type="auto"/>
              <w:tblBorders>
                <w:left w:val="none" w:sz="0" w:space="0" w:color="auto"/>
                <w:right w:val="none" w:sz="0" w:space="0" w:color="auto"/>
                <w:insideH w:val="none" w:sz="0" w:space="0" w:color="auto"/>
                <w:insideV w:val="none" w:sz="0" w:space="0" w:color="auto"/>
              </w:tblBorders>
            </w:tblPrEx>
          </w:tblPrExChange>
        </w:tblPrEx>
        <w:trPr>
          <w:trPrChange w:id="350" w:author="Hayden Schilling" w:date="2020-11-29T11:52:00Z">
            <w:trPr>
              <w:gridAfter w:val="0"/>
            </w:trPr>
          </w:trPrChange>
        </w:trPr>
        <w:tc>
          <w:tcPr>
            <w:tcW w:w="1803" w:type="dxa"/>
            <w:tcPrChange w:id="351" w:author="Hayden Schilling" w:date="2020-11-29T11:52:00Z">
              <w:tcPr>
                <w:tcW w:w="1803" w:type="dxa"/>
              </w:tcPr>
            </w:tcPrChange>
          </w:tcPr>
          <w:p w14:paraId="11F7F7DB" w14:textId="67C4A326" w:rsidR="002C60CD" w:rsidRPr="002C60CD" w:rsidRDefault="002C60CD" w:rsidP="002C60CD">
            <w:pPr>
              <w:spacing w:line="360" w:lineRule="auto"/>
              <w:rPr>
                <w:sz w:val="24"/>
                <w:szCs w:val="24"/>
                <w:rPrChange w:id="352" w:author="Hayden Schilling" w:date="2020-11-29T11:54:00Z">
                  <w:rPr>
                    <w:sz w:val="24"/>
                    <w:szCs w:val="24"/>
                  </w:rPr>
                </w:rPrChange>
              </w:rPr>
            </w:pPr>
            <w:ins w:id="353" w:author="Hayden Schilling" w:date="2020-11-29T11:51:00Z">
              <w:r w:rsidRPr="002C60CD">
                <w:rPr>
                  <w:sz w:val="24"/>
                  <w:szCs w:val="24"/>
                  <w:rPrChange w:id="354" w:author="Hayden Schilling" w:date="2020-11-29T11:54:00Z">
                    <w:rPr/>
                  </w:rPrChange>
                </w:rPr>
                <w:t>Sr</w:t>
              </w:r>
            </w:ins>
            <w:del w:id="355" w:author="Hayden Schilling" w:date="2020-11-29T11:51:00Z">
              <w:r w:rsidRPr="002C60CD" w:rsidDel="00E02D14">
                <w:rPr>
                  <w:sz w:val="24"/>
                  <w:szCs w:val="24"/>
                  <w:rPrChange w:id="356" w:author="Hayden Schilling" w:date="2020-11-29T11:54:00Z">
                    <w:rPr>
                      <w:sz w:val="24"/>
                      <w:szCs w:val="24"/>
                    </w:rPr>
                  </w:rPrChange>
                </w:rPr>
                <w:delText>Sr</w:delText>
              </w:r>
            </w:del>
          </w:p>
        </w:tc>
        <w:tc>
          <w:tcPr>
            <w:tcW w:w="1843" w:type="dxa"/>
            <w:tcPrChange w:id="357" w:author="Hayden Schilling" w:date="2020-11-29T11:52:00Z">
              <w:tcPr>
                <w:tcW w:w="1843" w:type="dxa"/>
              </w:tcPr>
            </w:tcPrChange>
          </w:tcPr>
          <w:p w14:paraId="70EC3EFC" w14:textId="1AC35ED6" w:rsidR="002C60CD" w:rsidRPr="002C60CD" w:rsidRDefault="002C60CD" w:rsidP="002C60CD">
            <w:pPr>
              <w:spacing w:line="360" w:lineRule="auto"/>
              <w:rPr>
                <w:sz w:val="24"/>
                <w:szCs w:val="24"/>
                <w:rPrChange w:id="358" w:author="Hayden Schilling" w:date="2020-11-29T11:54:00Z">
                  <w:rPr>
                    <w:sz w:val="24"/>
                    <w:szCs w:val="24"/>
                  </w:rPr>
                </w:rPrChange>
              </w:rPr>
            </w:pPr>
            <w:ins w:id="359" w:author="Hayden Schilling" w:date="2020-11-29T11:51:00Z">
              <w:r w:rsidRPr="002C60CD">
                <w:rPr>
                  <w:sz w:val="24"/>
                  <w:szCs w:val="24"/>
                  <w:rPrChange w:id="360" w:author="Hayden Schilling" w:date="2020-11-29T11:54:00Z">
                    <w:rPr/>
                  </w:rPrChange>
                </w:rPr>
                <w:t>155.8706</w:t>
              </w:r>
            </w:ins>
            <w:del w:id="361" w:author="Hayden Schilling" w:date="2020-11-29T11:50:00Z">
              <w:r w:rsidRPr="002C60CD" w:rsidDel="008B057D">
                <w:rPr>
                  <w:sz w:val="24"/>
                  <w:szCs w:val="24"/>
                  <w:rPrChange w:id="362" w:author="Hayden Schilling" w:date="2020-11-29T11:54:00Z">
                    <w:rPr>
                      <w:sz w:val="24"/>
                      <w:szCs w:val="24"/>
                    </w:rPr>
                  </w:rPrChange>
                </w:rPr>
                <w:delText>1295.93</w:delText>
              </w:r>
            </w:del>
          </w:p>
        </w:tc>
        <w:tc>
          <w:tcPr>
            <w:tcW w:w="1803" w:type="dxa"/>
            <w:tcPrChange w:id="363" w:author="Hayden Schilling" w:date="2020-11-29T11:52:00Z">
              <w:tcPr>
                <w:tcW w:w="1803" w:type="dxa"/>
                <w:gridSpan w:val="2"/>
              </w:tcPr>
            </w:tcPrChange>
          </w:tcPr>
          <w:p w14:paraId="32392CC1" w14:textId="77777777" w:rsidR="002C60CD" w:rsidRPr="002C60CD" w:rsidRDefault="002C60CD" w:rsidP="002C60CD">
            <w:pPr>
              <w:spacing w:line="360" w:lineRule="auto"/>
              <w:rPr>
                <w:sz w:val="24"/>
                <w:szCs w:val="24"/>
                <w:rPrChange w:id="364" w:author="Hayden Schilling" w:date="2020-11-29T11:54:00Z">
                  <w:rPr>
                    <w:sz w:val="24"/>
                    <w:szCs w:val="24"/>
                  </w:rPr>
                </w:rPrChange>
              </w:rPr>
            </w:pPr>
            <w:r w:rsidRPr="002C60CD">
              <w:rPr>
                <w:sz w:val="24"/>
                <w:szCs w:val="24"/>
                <w:rPrChange w:id="365" w:author="Hayden Schilling" w:date="2020-11-29T11:54:00Z">
                  <w:rPr>
                    <w:sz w:val="24"/>
                    <w:szCs w:val="24"/>
                  </w:rPr>
                </w:rPrChange>
              </w:rPr>
              <w:t>&lt;0.001</w:t>
            </w:r>
          </w:p>
        </w:tc>
        <w:tc>
          <w:tcPr>
            <w:tcW w:w="1803" w:type="dxa"/>
            <w:tcPrChange w:id="366" w:author="Hayden Schilling" w:date="2020-11-29T11:52:00Z">
              <w:tcPr>
                <w:tcW w:w="1803" w:type="dxa"/>
                <w:gridSpan w:val="2"/>
                <w:vAlign w:val="bottom"/>
              </w:tcPr>
            </w:tcPrChange>
          </w:tcPr>
          <w:p w14:paraId="5676AE78" w14:textId="708394C4" w:rsidR="002C60CD" w:rsidRPr="002C60CD" w:rsidRDefault="002C60CD" w:rsidP="002C60CD">
            <w:pPr>
              <w:spacing w:line="360" w:lineRule="auto"/>
              <w:rPr>
                <w:sz w:val="24"/>
                <w:szCs w:val="24"/>
                <w:rPrChange w:id="367" w:author="Hayden Schilling" w:date="2020-11-29T11:54:00Z">
                  <w:rPr>
                    <w:sz w:val="24"/>
                    <w:szCs w:val="24"/>
                  </w:rPr>
                </w:rPrChange>
              </w:rPr>
            </w:pPr>
            <w:ins w:id="368" w:author="Hayden Schilling" w:date="2020-11-29T11:52:00Z">
              <w:r w:rsidRPr="002C60CD">
                <w:rPr>
                  <w:sz w:val="24"/>
                  <w:szCs w:val="24"/>
                  <w:rPrChange w:id="369" w:author="Hayden Schilling" w:date="2020-11-29T11:54:00Z">
                    <w:rPr/>
                  </w:rPrChange>
                </w:rPr>
                <w:t>14.</w:t>
              </w:r>
            </w:ins>
            <w:ins w:id="370" w:author="Hayden Schilling" w:date="2020-11-29T11:53:00Z">
              <w:r w:rsidRPr="002C60CD">
                <w:rPr>
                  <w:sz w:val="24"/>
                  <w:szCs w:val="24"/>
                  <w:rPrChange w:id="371" w:author="Hayden Schilling" w:date="2020-11-29T11:54:00Z">
                    <w:rPr/>
                  </w:rPrChange>
                </w:rPr>
                <w:t>10</w:t>
              </w:r>
            </w:ins>
            <w:del w:id="372" w:author="Hayden Schilling" w:date="2020-11-29T11:52:00Z">
              <w:r w:rsidRPr="002C60CD" w:rsidDel="00BB5FAB">
                <w:rPr>
                  <w:rFonts w:ascii="Calibri" w:hAnsi="Calibri" w:cs="Calibri"/>
                  <w:color w:val="000000"/>
                  <w:sz w:val="24"/>
                  <w:szCs w:val="24"/>
                  <w:rPrChange w:id="373" w:author="Hayden Schilling" w:date="2020-11-29T11:54:00Z">
                    <w:rPr>
                      <w:rFonts w:ascii="Calibri" w:hAnsi="Calibri" w:cs="Calibri"/>
                      <w:color w:val="000000"/>
                      <w:sz w:val="24"/>
                      <w:szCs w:val="24"/>
                    </w:rPr>
                  </w:rPrChange>
                </w:rPr>
                <w:delText>18.10</w:delText>
              </w:r>
            </w:del>
          </w:p>
        </w:tc>
      </w:tr>
      <w:tr w:rsidR="002C60CD" w:rsidRPr="00AA122B" w14:paraId="4DB310EA" w14:textId="77777777" w:rsidTr="00EF77F7">
        <w:tblPrEx>
          <w:tblW w:w="0" w:type="auto"/>
          <w:tblBorders>
            <w:left w:val="none" w:sz="0" w:space="0" w:color="auto"/>
            <w:right w:val="none" w:sz="0" w:space="0" w:color="auto"/>
            <w:insideH w:val="none" w:sz="0" w:space="0" w:color="auto"/>
            <w:insideV w:val="none" w:sz="0" w:space="0" w:color="auto"/>
          </w:tblBorders>
          <w:tblPrExChange w:id="374" w:author="Hayden Schilling" w:date="2020-11-29T11:52:00Z">
            <w:tblPrEx>
              <w:tblW w:w="0" w:type="auto"/>
              <w:tblBorders>
                <w:left w:val="none" w:sz="0" w:space="0" w:color="auto"/>
                <w:right w:val="none" w:sz="0" w:space="0" w:color="auto"/>
                <w:insideH w:val="none" w:sz="0" w:space="0" w:color="auto"/>
                <w:insideV w:val="none" w:sz="0" w:space="0" w:color="auto"/>
              </w:tblBorders>
            </w:tblPrEx>
          </w:tblPrExChange>
        </w:tblPrEx>
        <w:trPr>
          <w:trPrChange w:id="375" w:author="Hayden Schilling" w:date="2020-11-29T11:52:00Z">
            <w:trPr>
              <w:gridAfter w:val="0"/>
            </w:trPr>
          </w:trPrChange>
        </w:trPr>
        <w:tc>
          <w:tcPr>
            <w:tcW w:w="1803" w:type="dxa"/>
            <w:tcPrChange w:id="376" w:author="Hayden Schilling" w:date="2020-11-29T11:52:00Z">
              <w:tcPr>
                <w:tcW w:w="1803" w:type="dxa"/>
              </w:tcPr>
            </w:tcPrChange>
          </w:tcPr>
          <w:p w14:paraId="5FCC6DE1" w14:textId="058EE4E9" w:rsidR="002C60CD" w:rsidRPr="002C60CD" w:rsidRDefault="002C60CD" w:rsidP="002C60CD">
            <w:pPr>
              <w:spacing w:line="360" w:lineRule="auto"/>
              <w:rPr>
                <w:sz w:val="24"/>
                <w:szCs w:val="24"/>
                <w:rPrChange w:id="377" w:author="Hayden Schilling" w:date="2020-11-29T11:54:00Z">
                  <w:rPr>
                    <w:sz w:val="24"/>
                    <w:szCs w:val="24"/>
                  </w:rPr>
                </w:rPrChange>
              </w:rPr>
            </w:pPr>
            <w:ins w:id="378" w:author="Hayden Schilling" w:date="2020-11-29T11:51:00Z">
              <w:r w:rsidRPr="002C60CD">
                <w:rPr>
                  <w:sz w:val="24"/>
                  <w:szCs w:val="24"/>
                  <w:rPrChange w:id="379" w:author="Hayden Schilling" w:date="2020-11-29T11:54:00Z">
                    <w:rPr/>
                  </w:rPrChange>
                </w:rPr>
                <w:t>Cd</w:t>
              </w:r>
            </w:ins>
            <w:del w:id="380" w:author="Hayden Schilling" w:date="2020-11-29T11:51:00Z">
              <w:r w:rsidRPr="002C60CD" w:rsidDel="00E02D14">
                <w:rPr>
                  <w:sz w:val="24"/>
                  <w:szCs w:val="24"/>
                  <w:rPrChange w:id="381" w:author="Hayden Schilling" w:date="2020-11-29T11:54:00Z">
                    <w:rPr>
                      <w:sz w:val="24"/>
                      <w:szCs w:val="24"/>
                    </w:rPr>
                  </w:rPrChange>
                </w:rPr>
                <w:delText>Mg</w:delText>
              </w:r>
            </w:del>
          </w:p>
        </w:tc>
        <w:tc>
          <w:tcPr>
            <w:tcW w:w="1843" w:type="dxa"/>
            <w:tcPrChange w:id="382" w:author="Hayden Schilling" w:date="2020-11-29T11:52:00Z">
              <w:tcPr>
                <w:tcW w:w="1843" w:type="dxa"/>
              </w:tcPr>
            </w:tcPrChange>
          </w:tcPr>
          <w:p w14:paraId="40A030A6" w14:textId="1BD9D4AF" w:rsidR="002C60CD" w:rsidRPr="002C60CD" w:rsidRDefault="002C60CD" w:rsidP="002C60CD">
            <w:pPr>
              <w:spacing w:line="360" w:lineRule="auto"/>
              <w:rPr>
                <w:sz w:val="24"/>
                <w:szCs w:val="24"/>
                <w:rPrChange w:id="383" w:author="Hayden Schilling" w:date="2020-11-29T11:54:00Z">
                  <w:rPr>
                    <w:sz w:val="24"/>
                    <w:szCs w:val="24"/>
                  </w:rPr>
                </w:rPrChange>
              </w:rPr>
            </w:pPr>
            <w:ins w:id="384" w:author="Hayden Schilling" w:date="2020-11-29T11:51:00Z">
              <w:r w:rsidRPr="002C60CD">
                <w:rPr>
                  <w:sz w:val="24"/>
                  <w:szCs w:val="24"/>
                  <w:rPrChange w:id="385" w:author="Hayden Schilling" w:date="2020-11-29T11:54:00Z">
                    <w:rPr/>
                  </w:rPrChange>
                </w:rPr>
                <w:t>153.4639</w:t>
              </w:r>
            </w:ins>
            <w:del w:id="386" w:author="Hayden Schilling" w:date="2020-11-29T11:50:00Z">
              <w:r w:rsidRPr="002C60CD" w:rsidDel="008B057D">
                <w:rPr>
                  <w:sz w:val="24"/>
                  <w:szCs w:val="24"/>
                  <w:rPrChange w:id="387" w:author="Hayden Schilling" w:date="2020-11-29T11:54:00Z">
                    <w:rPr>
                      <w:sz w:val="24"/>
                      <w:szCs w:val="24"/>
                    </w:rPr>
                  </w:rPrChange>
                </w:rPr>
                <w:delText>675.02</w:delText>
              </w:r>
            </w:del>
          </w:p>
        </w:tc>
        <w:tc>
          <w:tcPr>
            <w:tcW w:w="1803" w:type="dxa"/>
            <w:tcPrChange w:id="388" w:author="Hayden Schilling" w:date="2020-11-29T11:52:00Z">
              <w:tcPr>
                <w:tcW w:w="1803" w:type="dxa"/>
                <w:gridSpan w:val="2"/>
              </w:tcPr>
            </w:tcPrChange>
          </w:tcPr>
          <w:p w14:paraId="5C7716F6" w14:textId="77777777" w:rsidR="002C60CD" w:rsidRPr="002C60CD" w:rsidRDefault="002C60CD" w:rsidP="002C60CD">
            <w:pPr>
              <w:spacing w:line="360" w:lineRule="auto"/>
              <w:rPr>
                <w:sz w:val="24"/>
                <w:szCs w:val="24"/>
                <w:rPrChange w:id="389" w:author="Hayden Schilling" w:date="2020-11-29T11:54:00Z">
                  <w:rPr>
                    <w:sz w:val="24"/>
                    <w:szCs w:val="24"/>
                  </w:rPr>
                </w:rPrChange>
              </w:rPr>
            </w:pPr>
            <w:r w:rsidRPr="002C60CD">
              <w:rPr>
                <w:sz w:val="24"/>
                <w:szCs w:val="24"/>
                <w:rPrChange w:id="390" w:author="Hayden Schilling" w:date="2020-11-29T11:54:00Z">
                  <w:rPr>
                    <w:sz w:val="24"/>
                    <w:szCs w:val="24"/>
                  </w:rPr>
                </w:rPrChange>
              </w:rPr>
              <w:t>&lt;0.001</w:t>
            </w:r>
          </w:p>
        </w:tc>
        <w:tc>
          <w:tcPr>
            <w:tcW w:w="1803" w:type="dxa"/>
            <w:tcPrChange w:id="391" w:author="Hayden Schilling" w:date="2020-11-29T11:52:00Z">
              <w:tcPr>
                <w:tcW w:w="1803" w:type="dxa"/>
                <w:gridSpan w:val="2"/>
                <w:vAlign w:val="bottom"/>
              </w:tcPr>
            </w:tcPrChange>
          </w:tcPr>
          <w:p w14:paraId="5FB8C038" w14:textId="2A900591" w:rsidR="002C60CD" w:rsidRPr="002C60CD" w:rsidRDefault="002C60CD" w:rsidP="002C60CD">
            <w:pPr>
              <w:spacing w:line="360" w:lineRule="auto"/>
              <w:rPr>
                <w:sz w:val="24"/>
                <w:szCs w:val="24"/>
                <w:rPrChange w:id="392" w:author="Hayden Schilling" w:date="2020-11-29T11:54:00Z">
                  <w:rPr>
                    <w:sz w:val="24"/>
                    <w:szCs w:val="24"/>
                  </w:rPr>
                </w:rPrChange>
              </w:rPr>
            </w:pPr>
            <w:ins w:id="393" w:author="Hayden Schilling" w:date="2020-11-29T11:52:00Z">
              <w:r w:rsidRPr="002C60CD">
                <w:rPr>
                  <w:sz w:val="24"/>
                  <w:szCs w:val="24"/>
                  <w:rPrChange w:id="394" w:author="Hayden Schilling" w:date="2020-11-29T11:54:00Z">
                    <w:rPr/>
                  </w:rPrChange>
                </w:rPr>
                <w:t>13.8</w:t>
              </w:r>
            </w:ins>
            <w:ins w:id="395" w:author="Hayden Schilling" w:date="2020-11-29T11:53:00Z">
              <w:r w:rsidRPr="002C60CD">
                <w:rPr>
                  <w:sz w:val="24"/>
                  <w:szCs w:val="24"/>
                  <w:rPrChange w:id="396" w:author="Hayden Schilling" w:date="2020-11-29T11:54:00Z">
                    <w:rPr/>
                  </w:rPrChange>
                </w:rPr>
                <w:t>8</w:t>
              </w:r>
            </w:ins>
            <w:del w:id="397" w:author="Hayden Schilling" w:date="2020-11-29T11:52:00Z">
              <w:r w:rsidRPr="002C60CD" w:rsidDel="00BB5FAB">
                <w:rPr>
                  <w:rFonts w:ascii="Calibri" w:hAnsi="Calibri" w:cs="Calibri"/>
                  <w:color w:val="000000"/>
                  <w:sz w:val="24"/>
                  <w:szCs w:val="24"/>
                  <w:rPrChange w:id="398" w:author="Hayden Schilling" w:date="2020-11-29T11:54:00Z">
                    <w:rPr>
                      <w:rFonts w:ascii="Calibri" w:hAnsi="Calibri" w:cs="Calibri"/>
                      <w:color w:val="000000"/>
                      <w:sz w:val="24"/>
                      <w:szCs w:val="24"/>
                    </w:rPr>
                  </w:rPrChange>
                </w:rPr>
                <w:delText>9.43</w:delText>
              </w:r>
            </w:del>
          </w:p>
        </w:tc>
      </w:tr>
      <w:tr w:rsidR="002C60CD" w:rsidRPr="00AA122B" w14:paraId="258B2121" w14:textId="77777777" w:rsidTr="00EF77F7">
        <w:tblPrEx>
          <w:tblW w:w="0" w:type="auto"/>
          <w:tblBorders>
            <w:left w:val="none" w:sz="0" w:space="0" w:color="auto"/>
            <w:right w:val="none" w:sz="0" w:space="0" w:color="auto"/>
            <w:insideH w:val="none" w:sz="0" w:space="0" w:color="auto"/>
            <w:insideV w:val="none" w:sz="0" w:space="0" w:color="auto"/>
          </w:tblBorders>
          <w:tblPrExChange w:id="399" w:author="Hayden Schilling" w:date="2020-11-29T11:52:00Z">
            <w:tblPrEx>
              <w:tblW w:w="0" w:type="auto"/>
              <w:tblBorders>
                <w:left w:val="none" w:sz="0" w:space="0" w:color="auto"/>
                <w:right w:val="none" w:sz="0" w:space="0" w:color="auto"/>
                <w:insideH w:val="none" w:sz="0" w:space="0" w:color="auto"/>
                <w:insideV w:val="none" w:sz="0" w:space="0" w:color="auto"/>
              </w:tblBorders>
            </w:tblPrEx>
          </w:tblPrExChange>
        </w:tblPrEx>
        <w:trPr>
          <w:trPrChange w:id="400" w:author="Hayden Schilling" w:date="2020-11-29T11:52:00Z">
            <w:trPr>
              <w:gridAfter w:val="0"/>
            </w:trPr>
          </w:trPrChange>
        </w:trPr>
        <w:tc>
          <w:tcPr>
            <w:tcW w:w="1803" w:type="dxa"/>
            <w:tcPrChange w:id="401" w:author="Hayden Schilling" w:date="2020-11-29T11:52:00Z">
              <w:tcPr>
                <w:tcW w:w="1803" w:type="dxa"/>
              </w:tcPr>
            </w:tcPrChange>
          </w:tcPr>
          <w:p w14:paraId="699CC26A" w14:textId="1FB7BA2D" w:rsidR="002C60CD" w:rsidRPr="002C60CD" w:rsidRDefault="002C60CD" w:rsidP="002C60CD">
            <w:pPr>
              <w:spacing w:line="360" w:lineRule="auto"/>
              <w:rPr>
                <w:sz w:val="24"/>
                <w:szCs w:val="24"/>
                <w:rPrChange w:id="402" w:author="Hayden Schilling" w:date="2020-11-29T11:54:00Z">
                  <w:rPr>
                    <w:sz w:val="24"/>
                    <w:szCs w:val="24"/>
                  </w:rPr>
                </w:rPrChange>
              </w:rPr>
            </w:pPr>
            <w:ins w:id="403" w:author="Hayden Schilling" w:date="2020-11-29T11:51:00Z">
              <w:r w:rsidRPr="002C60CD">
                <w:rPr>
                  <w:sz w:val="24"/>
                  <w:szCs w:val="24"/>
                  <w:rPrChange w:id="404" w:author="Hayden Schilling" w:date="2020-11-29T11:54:00Z">
                    <w:rPr/>
                  </w:rPrChange>
                </w:rPr>
                <w:t>Ni</w:t>
              </w:r>
            </w:ins>
            <w:del w:id="405" w:author="Hayden Schilling" w:date="2020-11-29T11:51:00Z">
              <w:r w:rsidRPr="002C60CD" w:rsidDel="00E02D14">
                <w:rPr>
                  <w:sz w:val="24"/>
                  <w:szCs w:val="24"/>
                  <w:rPrChange w:id="406" w:author="Hayden Schilling" w:date="2020-11-29T11:54:00Z">
                    <w:rPr>
                      <w:sz w:val="24"/>
                      <w:szCs w:val="24"/>
                    </w:rPr>
                  </w:rPrChange>
                </w:rPr>
                <w:delText>Ba</w:delText>
              </w:r>
            </w:del>
          </w:p>
        </w:tc>
        <w:tc>
          <w:tcPr>
            <w:tcW w:w="1843" w:type="dxa"/>
            <w:tcPrChange w:id="407" w:author="Hayden Schilling" w:date="2020-11-29T11:52:00Z">
              <w:tcPr>
                <w:tcW w:w="1843" w:type="dxa"/>
              </w:tcPr>
            </w:tcPrChange>
          </w:tcPr>
          <w:p w14:paraId="3DDB3B71" w14:textId="2644DF70" w:rsidR="002C60CD" w:rsidRPr="002C60CD" w:rsidRDefault="002C60CD" w:rsidP="002C60CD">
            <w:pPr>
              <w:spacing w:line="360" w:lineRule="auto"/>
              <w:rPr>
                <w:sz w:val="24"/>
                <w:szCs w:val="24"/>
                <w:rPrChange w:id="408" w:author="Hayden Schilling" w:date="2020-11-29T11:54:00Z">
                  <w:rPr>
                    <w:sz w:val="24"/>
                    <w:szCs w:val="24"/>
                  </w:rPr>
                </w:rPrChange>
              </w:rPr>
            </w:pPr>
            <w:ins w:id="409" w:author="Hayden Schilling" w:date="2020-11-29T11:51:00Z">
              <w:r w:rsidRPr="002C60CD">
                <w:rPr>
                  <w:sz w:val="24"/>
                  <w:szCs w:val="24"/>
                  <w:rPrChange w:id="410" w:author="Hayden Schilling" w:date="2020-11-29T11:54:00Z">
                    <w:rPr/>
                  </w:rPrChange>
                </w:rPr>
                <w:t>124.2723</w:t>
              </w:r>
            </w:ins>
            <w:del w:id="411" w:author="Hayden Schilling" w:date="2020-11-29T11:50:00Z">
              <w:r w:rsidRPr="002C60CD" w:rsidDel="008B057D">
                <w:rPr>
                  <w:sz w:val="24"/>
                  <w:szCs w:val="24"/>
                  <w:rPrChange w:id="412" w:author="Hayden Schilling" w:date="2020-11-29T11:54:00Z">
                    <w:rPr>
                      <w:sz w:val="24"/>
                      <w:szCs w:val="24"/>
                    </w:rPr>
                  </w:rPrChange>
                </w:rPr>
                <w:delText>120.32</w:delText>
              </w:r>
            </w:del>
          </w:p>
        </w:tc>
        <w:tc>
          <w:tcPr>
            <w:tcW w:w="1803" w:type="dxa"/>
            <w:tcPrChange w:id="413" w:author="Hayden Schilling" w:date="2020-11-29T11:52:00Z">
              <w:tcPr>
                <w:tcW w:w="1803" w:type="dxa"/>
                <w:gridSpan w:val="2"/>
              </w:tcPr>
            </w:tcPrChange>
          </w:tcPr>
          <w:p w14:paraId="1E843D36" w14:textId="77777777" w:rsidR="002C60CD" w:rsidRPr="002C60CD" w:rsidRDefault="002C60CD" w:rsidP="002C60CD">
            <w:pPr>
              <w:spacing w:line="360" w:lineRule="auto"/>
              <w:rPr>
                <w:sz w:val="24"/>
                <w:szCs w:val="24"/>
                <w:rPrChange w:id="414" w:author="Hayden Schilling" w:date="2020-11-29T11:54:00Z">
                  <w:rPr>
                    <w:sz w:val="24"/>
                    <w:szCs w:val="24"/>
                  </w:rPr>
                </w:rPrChange>
              </w:rPr>
            </w:pPr>
            <w:r w:rsidRPr="002C60CD">
              <w:rPr>
                <w:sz w:val="24"/>
                <w:szCs w:val="24"/>
                <w:rPrChange w:id="415" w:author="Hayden Schilling" w:date="2020-11-29T11:54:00Z">
                  <w:rPr>
                    <w:sz w:val="24"/>
                    <w:szCs w:val="24"/>
                  </w:rPr>
                </w:rPrChange>
              </w:rPr>
              <w:t>&lt;0.001</w:t>
            </w:r>
          </w:p>
        </w:tc>
        <w:tc>
          <w:tcPr>
            <w:tcW w:w="1803" w:type="dxa"/>
            <w:tcPrChange w:id="416" w:author="Hayden Schilling" w:date="2020-11-29T11:52:00Z">
              <w:tcPr>
                <w:tcW w:w="1803" w:type="dxa"/>
                <w:gridSpan w:val="2"/>
                <w:vAlign w:val="bottom"/>
              </w:tcPr>
            </w:tcPrChange>
          </w:tcPr>
          <w:p w14:paraId="522D0E51" w14:textId="11D5087C" w:rsidR="002C60CD" w:rsidRPr="002C60CD" w:rsidRDefault="002C60CD" w:rsidP="002C60CD">
            <w:pPr>
              <w:spacing w:line="360" w:lineRule="auto"/>
              <w:rPr>
                <w:sz w:val="24"/>
                <w:szCs w:val="24"/>
                <w:rPrChange w:id="417" w:author="Hayden Schilling" w:date="2020-11-29T11:54:00Z">
                  <w:rPr>
                    <w:sz w:val="24"/>
                    <w:szCs w:val="24"/>
                  </w:rPr>
                </w:rPrChange>
              </w:rPr>
            </w:pPr>
            <w:ins w:id="418" w:author="Hayden Schilling" w:date="2020-11-29T11:52:00Z">
              <w:r w:rsidRPr="002C60CD">
                <w:rPr>
                  <w:sz w:val="24"/>
                  <w:szCs w:val="24"/>
                  <w:rPrChange w:id="419" w:author="Hayden Schilling" w:date="2020-11-29T11:54:00Z">
                    <w:rPr/>
                  </w:rPrChange>
                </w:rPr>
                <w:t>11.2</w:t>
              </w:r>
            </w:ins>
            <w:ins w:id="420" w:author="Hayden Schilling" w:date="2020-11-29T11:53:00Z">
              <w:r w:rsidRPr="002C60CD">
                <w:rPr>
                  <w:sz w:val="24"/>
                  <w:szCs w:val="24"/>
                  <w:rPrChange w:id="421" w:author="Hayden Schilling" w:date="2020-11-29T11:54:00Z">
                    <w:rPr/>
                  </w:rPrChange>
                </w:rPr>
                <w:t>4</w:t>
              </w:r>
            </w:ins>
            <w:del w:id="422" w:author="Hayden Schilling" w:date="2020-11-29T11:52:00Z">
              <w:r w:rsidRPr="002C60CD" w:rsidDel="00BB5FAB">
                <w:rPr>
                  <w:rFonts w:ascii="Calibri" w:hAnsi="Calibri" w:cs="Calibri"/>
                  <w:color w:val="000000"/>
                  <w:sz w:val="24"/>
                  <w:szCs w:val="24"/>
                  <w:rPrChange w:id="423" w:author="Hayden Schilling" w:date="2020-11-29T11:54:00Z">
                    <w:rPr>
                      <w:rFonts w:ascii="Calibri" w:hAnsi="Calibri" w:cs="Calibri"/>
                      <w:color w:val="000000"/>
                      <w:sz w:val="24"/>
                      <w:szCs w:val="24"/>
                    </w:rPr>
                  </w:rPrChange>
                </w:rPr>
                <w:delText>1.68</w:delText>
              </w:r>
            </w:del>
          </w:p>
        </w:tc>
      </w:tr>
      <w:tr w:rsidR="002C60CD" w:rsidRPr="00AA122B" w14:paraId="6F6114A6" w14:textId="77777777" w:rsidTr="00EF77F7">
        <w:tblPrEx>
          <w:tblW w:w="0" w:type="auto"/>
          <w:tblBorders>
            <w:left w:val="none" w:sz="0" w:space="0" w:color="auto"/>
            <w:right w:val="none" w:sz="0" w:space="0" w:color="auto"/>
            <w:insideH w:val="none" w:sz="0" w:space="0" w:color="auto"/>
            <w:insideV w:val="none" w:sz="0" w:space="0" w:color="auto"/>
          </w:tblBorders>
          <w:tblPrExChange w:id="424" w:author="Hayden Schilling" w:date="2020-11-29T11:52:00Z">
            <w:tblPrEx>
              <w:tblW w:w="0" w:type="auto"/>
              <w:tblBorders>
                <w:left w:val="none" w:sz="0" w:space="0" w:color="auto"/>
                <w:right w:val="none" w:sz="0" w:space="0" w:color="auto"/>
                <w:insideH w:val="none" w:sz="0" w:space="0" w:color="auto"/>
                <w:insideV w:val="none" w:sz="0" w:space="0" w:color="auto"/>
              </w:tblBorders>
            </w:tblPrEx>
          </w:tblPrExChange>
        </w:tblPrEx>
        <w:trPr>
          <w:trPrChange w:id="425" w:author="Hayden Schilling" w:date="2020-11-29T11:52:00Z">
            <w:trPr>
              <w:gridAfter w:val="0"/>
            </w:trPr>
          </w:trPrChange>
        </w:trPr>
        <w:tc>
          <w:tcPr>
            <w:tcW w:w="1803" w:type="dxa"/>
            <w:tcPrChange w:id="426" w:author="Hayden Schilling" w:date="2020-11-29T11:52:00Z">
              <w:tcPr>
                <w:tcW w:w="1803" w:type="dxa"/>
              </w:tcPr>
            </w:tcPrChange>
          </w:tcPr>
          <w:p w14:paraId="6582B173" w14:textId="1D684318" w:rsidR="002C60CD" w:rsidRPr="002C60CD" w:rsidRDefault="002C60CD" w:rsidP="002C60CD">
            <w:pPr>
              <w:spacing w:line="360" w:lineRule="auto"/>
              <w:rPr>
                <w:sz w:val="24"/>
                <w:szCs w:val="24"/>
                <w:rPrChange w:id="427" w:author="Hayden Schilling" w:date="2020-11-29T11:54:00Z">
                  <w:rPr>
                    <w:sz w:val="24"/>
                    <w:szCs w:val="24"/>
                  </w:rPr>
                </w:rPrChange>
              </w:rPr>
            </w:pPr>
            <w:ins w:id="428" w:author="Hayden Schilling" w:date="2020-11-29T11:51:00Z">
              <w:r w:rsidRPr="002C60CD">
                <w:rPr>
                  <w:sz w:val="24"/>
                  <w:szCs w:val="24"/>
                  <w:rPrChange w:id="429" w:author="Hayden Schilling" w:date="2020-11-29T11:54:00Z">
                    <w:rPr/>
                  </w:rPrChange>
                </w:rPr>
                <w:t>Mn</w:t>
              </w:r>
            </w:ins>
            <w:del w:id="430" w:author="Hayden Schilling" w:date="2020-11-29T11:51:00Z">
              <w:r w:rsidRPr="002C60CD" w:rsidDel="00E02D14">
                <w:rPr>
                  <w:sz w:val="24"/>
                  <w:szCs w:val="24"/>
                  <w:rPrChange w:id="431" w:author="Hayden Schilling" w:date="2020-11-29T11:54:00Z">
                    <w:rPr>
                      <w:sz w:val="24"/>
                      <w:szCs w:val="24"/>
                    </w:rPr>
                  </w:rPrChange>
                </w:rPr>
                <w:delText>Ni</w:delText>
              </w:r>
            </w:del>
          </w:p>
        </w:tc>
        <w:tc>
          <w:tcPr>
            <w:tcW w:w="1843" w:type="dxa"/>
            <w:tcPrChange w:id="432" w:author="Hayden Schilling" w:date="2020-11-29T11:52:00Z">
              <w:tcPr>
                <w:tcW w:w="1843" w:type="dxa"/>
              </w:tcPr>
            </w:tcPrChange>
          </w:tcPr>
          <w:p w14:paraId="61DE6709" w14:textId="68CC64A3" w:rsidR="002C60CD" w:rsidRPr="002C60CD" w:rsidRDefault="002C60CD" w:rsidP="002C60CD">
            <w:pPr>
              <w:spacing w:line="360" w:lineRule="auto"/>
              <w:rPr>
                <w:sz w:val="24"/>
                <w:szCs w:val="24"/>
                <w:rPrChange w:id="433" w:author="Hayden Schilling" w:date="2020-11-29T11:54:00Z">
                  <w:rPr>
                    <w:sz w:val="24"/>
                    <w:szCs w:val="24"/>
                  </w:rPr>
                </w:rPrChange>
              </w:rPr>
            </w:pPr>
            <w:ins w:id="434" w:author="Hayden Schilling" w:date="2020-11-29T11:51:00Z">
              <w:r w:rsidRPr="002C60CD">
                <w:rPr>
                  <w:sz w:val="24"/>
                  <w:szCs w:val="24"/>
                  <w:rPrChange w:id="435" w:author="Hayden Schilling" w:date="2020-11-29T11:54:00Z">
                    <w:rPr/>
                  </w:rPrChange>
                </w:rPr>
                <w:t>96.0639</w:t>
              </w:r>
            </w:ins>
            <w:del w:id="436" w:author="Hayden Schilling" w:date="2020-11-29T11:50:00Z">
              <w:r w:rsidRPr="002C60CD" w:rsidDel="008B057D">
                <w:rPr>
                  <w:sz w:val="24"/>
                  <w:szCs w:val="24"/>
                  <w:rPrChange w:id="437" w:author="Hayden Schilling" w:date="2020-11-29T11:54:00Z">
                    <w:rPr>
                      <w:sz w:val="24"/>
                      <w:szCs w:val="24"/>
                    </w:rPr>
                  </w:rPrChange>
                </w:rPr>
                <w:delText>27.64</w:delText>
              </w:r>
            </w:del>
          </w:p>
        </w:tc>
        <w:tc>
          <w:tcPr>
            <w:tcW w:w="1803" w:type="dxa"/>
            <w:tcPrChange w:id="438" w:author="Hayden Schilling" w:date="2020-11-29T11:52:00Z">
              <w:tcPr>
                <w:tcW w:w="1803" w:type="dxa"/>
                <w:gridSpan w:val="2"/>
              </w:tcPr>
            </w:tcPrChange>
          </w:tcPr>
          <w:p w14:paraId="2C23B171" w14:textId="77777777" w:rsidR="002C60CD" w:rsidRPr="002C60CD" w:rsidRDefault="002C60CD" w:rsidP="002C60CD">
            <w:pPr>
              <w:spacing w:line="360" w:lineRule="auto"/>
              <w:rPr>
                <w:sz w:val="24"/>
                <w:szCs w:val="24"/>
                <w:rPrChange w:id="439" w:author="Hayden Schilling" w:date="2020-11-29T11:54:00Z">
                  <w:rPr>
                    <w:sz w:val="24"/>
                    <w:szCs w:val="24"/>
                  </w:rPr>
                </w:rPrChange>
              </w:rPr>
            </w:pPr>
            <w:r w:rsidRPr="002C60CD">
              <w:rPr>
                <w:sz w:val="24"/>
                <w:szCs w:val="24"/>
                <w:rPrChange w:id="440" w:author="Hayden Schilling" w:date="2020-11-29T11:54:00Z">
                  <w:rPr>
                    <w:sz w:val="24"/>
                    <w:szCs w:val="24"/>
                  </w:rPr>
                </w:rPrChange>
              </w:rPr>
              <w:t>&lt;0.001</w:t>
            </w:r>
          </w:p>
        </w:tc>
        <w:tc>
          <w:tcPr>
            <w:tcW w:w="1803" w:type="dxa"/>
            <w:tcPrChange w:id="441" w:author="Hayden Schilling" w:date="2020-11-29T11:52:00Z">
              <w:tcPr>
                <w:tcW w:w="1803" w:type="dxa"/>
                <w:gridSpan w:val="2"/>
                <w:vAlign w:val="bottom"/>
              </w:tcPr>
            </w:tcPrChange>
          </w:tcPr>
          <w:p w14:paraId="705B087A" w14:textId="5BE8B8DD" w:rsidR="002C60CD" w:rsidRPr="002C60CD" w:rsidRDefault="002C60CD" w:rsidP="002C60CD">
            <w:pPr>
              <w:spacing w:line="360" w:lineRule="auto"/>
              <w:rPr>
                <w:sz w:val="24"/>
                <w:szCs w:val="24"/>
                <w:rPrChange w:id="442" w:author="Hayden Schilling" w:date="2020-11-29T11:54:00Z">
                  <w:rPr>
                    <w:sz w:val="24"/>
                    <w:szCs w:val="24"/>
                  </w:rPr>
                </w:rPrChange>
              </w:rPr>
            </w:pPr>
            <w:ins w:id="443" w:author="Hayden Schilling" w:date="2020-11-29T11:52:00Z">
              <w:r w:rsidRPr="002C60CD">
                <w:rPr>
                  <w:sz w:val="24"/>
                  <w:szCs w:val="24"/>
                  <w:rPrChange w:id="444" w:author="Hayden Schilling" w:date="2020-11-29T11:54:00Z">
                    <w:rPr/>
                  </w:rPrChange>
                </w:rPr>
                <w:t>8.6</w:t>
              </w:r>
            </w:ins>
            <w:ins w:id="445" w:author="Hayden Schilling" w:date="2020-11-29T11:53:00Z">
              <w:r w:rsidRPr="002C60CD">
                <w:rPr>
                  <w:sz w:val="24"/>
                  <w:szCs w:val="24"/>
                  <w:rPrChange w:id="446" w:author="Hayden Schilling" w:date="2020-11-29T11:54:00Z">
                    <w:rPr/>
                  </w:rPrChange>
                </w:rPr>
                <w:t>9</w:t>
              </w:r>
            </w:ins>
            <w:del w:id="447" w:author="Hayden Schilling" w:date="2020-11-29T11:52:00Z">
              <w:r w:rsidRPr="002C60CD" w:rsidDel="00BB5FAB">
                <w:rPr>
                  <w:rFonts w:ascii="Calibri" w:hAnsi="Calibri" w:cs="Calibri"/>
                  <w:color w:val="000000"/>
                  <w:sz w:val="24"/>
                  <w:szCs w:val="24"/>
                  <w:rPrChange w:id="448" w:author="Hayden Schilling" w:date="2020-11-29T11:54:00Z">
                    <w:rPr>
                      <w:rFonts w:ascii="Calibri" w:hAnsi="Calibri" w:cs="Calibri"/>
                      <w:color w:val="000000"/>
                      <w:sz w:val="24"/>
                      <w:szCs w:val="24"/>
                    </w:rPr>
                  </w:rPrChange>
                </w:rPr>
                <w:delText>0.39</w:delText>
              </w:r>
            </w:del>
          </w:p>
        </w:tc>
      </w:tr>
      <w:tr w:rsidR="002C60CD" w:rsidRPr="00AA122B" w14:paraId="1EA6A154" w14:textId="77777777" w:rsidTr="00EF77F7">
        <w:tblPrEx>
          <w:tblW w:w="0" w:type="auto"/>
          <w:tblBorders>
            <w:left w:val="none" w:sz="0" w:space="0" w:color="auto"/>
            <w:right w:val="none" w:sz="0" w:space="0" w:color="auto"/>
            <w:insideH w:val="none" w:sz="0" w:space="0" w:color="auto"/>
            <w:insideV w:val="none" w:sz="0" w:space="0" w:color="auto"/>
          </w:tblBorders>
          <w:tblPrExChange w:id="449" w:author="Hayden Schilling" w:date="2020-11-29T11:52:00Z">
            <w:tblPrEx>
              <w:tblW w:w="0" w:type="auto"/>
              <w:tblBorders>
                <w:left w:val="none" w:sz="0" w:space="0" w:color="auto"/>
                <w:right w:val="none" w:sz="0" w:space="0" w:color="auto"/>
                <w:insideH w:val="none" w:sz="0" w:space="0" w:color="auto"/>
                <w:insideV w:val="none" w:sz="0" w:space="0" w:color="auto"/>
              </w:tblBorders>
            </w:tblPrEx>
          </w:tblPrExChange>
        </w:tblPrEx>
        <w:trPr>
          <w:trPrChange w:id="450" w:author="Hayden Schilling" w:date="2020-11-29T11:52:00Z">
            <w:trPr>
              <w:gridAfter w:val="0"/>
            </w:trPr>
          </w:trPrChange>
        </w:trPr>
        <w:tc>
          <w:tcPr>
            <w:tcW w:w="1803" w:type="dxa"/>
            <w:tcPrChange w:id="451" w:author="Hayden Schilling" w:date="2020-11-29T11:52:00Z">
              <w:tcPr>
                <w:tcW w:w="1803" w:type="dxa"/>
              </w:tcPr>
            </w:tcPrChange>
          </w:tcPr>
          <w:p w14:paraId="7A620688" w14:textId="4B60CF06" w:rsidR="002C60CD" w:rsidRPr="002C60CD" w:rsidRDefault="002C60CD" w:rsidP="002C60CD">
            <w:pPr>
              <w:spacing w:line="360" w:lineRule="auto"/>
              <w:rPr>
                <w:sz w:val="24"/>
                <w:szCs w:val="24"/>
                <w:rPrChange w:id="452" w:author="Hayden Schilling" w:date="2020-11-29T11:54:00Z">
                  <w:rPr>
                    <w:sz w:val="24"/>
                    <w:szCs w:val="24"/>
                  </w:rPr>
                </w:rPrChange>
              </w:rPr>
            </w:pPr>
            <w:ins w:id="453" w:author="Hayden Schilling" w:date="2020-11-29T11:51:00Z">
              <w:r w:rsidRPr="002C60CD">
                <w:rPr>
                  <w:sz w:val="24"/>
                  <w:szCs w:val="24"/>
                  <w:rPrChange w:id="454" w:author="Hayden Schilling" w:date="2020-11-29T11:54:00Z">
                    <w:rPr/>
                  </w:rPrChange>
                </w:rPr>
                <w:t>Pb</w:t>
              </w:r>
            </w:ins>
            <w:del w:id="455" w:author="Hayden Schilling" w:date="2020-11-29T11:51:00Z">
              <w:r w:rsidRPr="002C60CD" w:rsidDel="00E02D14">
                <w:rPr>
                  <w:sz w:val="24"/>
                  <w:szCs w:val="24"/>
                  <w:rPrChange w:id="456" w:author="Hayden Schilling" w:date="2020-11-29T11:54:00Z">
                    <w:rPr>
                      <w:sz w:val="24"/>
                      <w:szCs w:val="24"/>
                    </w:rPr>
                  </w:rPrChange>
                </w:rPr>
                <w:delText>Mn</w:delText>
              </w:r>
            </w:del>
          </w:p>
        </w:tc>
        <w:tc>
          <w:tcPr>
            <w:tcW w:w="1843" w:type="dxa"/>
            <w:tcPrChange w:id="457" w:author="Hayden Schilling" w:date="2020-11-29T11:52:00Z">
              <w:tcPr>
                <w:tcW w:w="1843" w:type="dxa"/>
              </w:tcPr>
            </w:tcPrChange>
          </w:tcPr>
          <w:p w14:paraId="1DA194B5" w14:textId="12CC33B5" w:rsidR="002C60CD" w:rsidRPr="002C60CD" w:rsidRDefault="002C60CD" w:rsidP="002C60CD">
            <w:pPr>
              <w:spacing w:line="360" w:lineRule="auto"/>
              <w:rPr>
                <w:sz w:val="24"/>
                <w:szCs w:val="24"/>
                <w:rPrChange w:id="458" w:author="Hayden Schilling" w:date="2020-11-29T11:54:00Z">
                  <w:rPr>
                    <w:sz w:val="24"/>
                    <w:szCs w:val="24"/>
                  </w:rPr>
                </w:rPrChange>
              </w:rPr>
            </w:pPr>
            <w:ins w:id="459" w:author="Hayden Schilling" w:date="2020-11-29T11:51:00Z">
              <w:r w:rsidRPr="002C60CD">
                <w:rPr>
                  <w:sz w:val="24"/>
                  <w:szCs w:val="24"/>
                  <w:rPrChange w:id="460" w:author="Hayden Schilling" w:date="2020-11-29T11:54:00Z">
                    <w:rPr/>
                  </w:rPrChange>
                </w:rPr>
                <w:t>92.4515</w:t>
              </w:r>
            </w:ins>
            <w:del w:id="461" w:author="Hayden Schilling" w:date="2020-11-29T11:50:00Z">
              <w:r w:rsidRPr="002C60CD" w:rsidDel="008B057D">
                <w:rPr>
                  <w:sz w:val="24"/>
                  <w:szCs w:val="24"/>
                  <w:rPrChange w:id="462" w:author="Hayden Schilling" w:date="2020-11-29T11:54:00Z">
                    <w:rPr>
                      <w:sz w:val="24"/>
                      <w:szCs w:val="24"/>
                    </w:rPr>
                  </w:rPrChange>
                </w:rPr>
                <w:delText>26.80</w:delText>
              </w:r>
            </w:del>
          </w:p>
        </w:tc>
        <w:tc>
          <w:tcPr>
            <w:tcW w:w="1803" w:type="dxa"/>
            <w:tcPrChange w:id="463" w:author="Hayden Schilling" w:date="2020-11-29T11:52:00Z">
              <w:tcPr>
                <w:tcW w:w="1803" w:type="dxa"/>
                <w:gridSpan w:val="2"/>
              </w:tcPr>
            </w:tcPrChange>
          </w:tcPr>
          <w:p w14:paraId="5AD29CA0" w14:textId="77777777" w:rsidR="002C60CD" w:rsidRPr="002C60CD" w:rsidRDefault="002C60CD" w:rsidP="002C60CD">
            <w:pPr>
              <w:spacing w:line="360" w:lineRule="auto"/>
              <w:rPr>
                <w:sz w:val="24"/>
                <w:szCs w:val="24"/>
                <w:rPrChange w:id="464" w:author="Hayden Schilling" w:date="2020-11-29T11:54:00Z">
                  <w:rPr>
                    <w:sz w:val="24"/>
                    <w:szCs w:val="24"/>
                  </w:rPr>
                </w:rPrChange>
              </w:rPr>
            </w:pPr>
            <w:r w:rsidRPr="002C60CD">
              <w:rPr>
                <w:sz w:val="24"/>
                <w:szCs w:val="24"/>
                <w:rPrChange w:id="465" w:author="Hayden Schilling" w:date="2020-11-29T11:54:00Z">
                  <w:rPr>
                    <w:sz w:val="24"/>
                    <w:szCs w:val="24"/>
                  </w:rPr>
                </w:rPrChange>
              </w:rPr>
              <w:t>&lt;0.001</w:t>
            </w:r>
          </w:p>
        </w:tc>
        <w:tc>
          <w:tcPr>
            <w:tcW w:w="1803" w:type="dxa"/>
            <w:tcPrChange w:id="466" w:author="Hayden Schilling" w:date="2020-11-29T11:52:00Z">
              <w:tcPr>
                <w:tcW w:w="1803" w:type="dxa"/>
                <w:gridSpan w:val="2"/>
                <w:vAlign w:val="bottom"/>
              </w:tcPr>
            </w:tcPrChange>
          </w:tcPr>
          <w:p w14:paraId="5CCF7ACB" w14:textId="0A08E329" w:rsidR="002C60CD" w:rsidRPr="002C60CD" w:rsidRDefault="002C60CD" w:rsidP="002C60CD">
            <w:pPr>
              <w:spacing w:line="360" w:lineRule="auto"/>
              <w:rPr>
                <w:sz w:val="24"/>
                <w:szCs w:val="24"/>
                <w:rPrChange w:id="467" w:author="Hayden Schilling" w:date="2020-11-29T11:54:00Z">
                  <w:rPr>
                    <w:sz w:val="24"/>
                    <w:szCs w:val="24"/>
                  </w:rPr>
                </w:rPrChange>
              </w:rPr>
            </w:pPr>
            <w:ins w:id="468" w:author="Hayden Schilling" w:date="2020-11-29T11:52:00Z">
              <w:r w:rsidRPr="002C60CD">
                <w:rPr>
                  <w:sz w:val="24"/>
                  <w:szCs w:val="24"/>
                  <w:rPrChange w:id="469" w:author="Hayden Schilling" w:date="2020-11-29T11:54:00Z">
                    <w:rPr/>
                  </w:rPrChange>
                </w:rPr>
                <w:t>8.36</w:t>
              </w:r>
            </w:ins>
            <w:del w:id="470" w:author="Hayden Schilling" w:date="2020-11-29T11:52:00Z">
              <w:r w:rsidRPr="002C60CD" w:rsidDel="00BB5FAB">
                <w:rPr>
                  <w:rFonts w:ascii="Calibri" w:hAnsi="Calibri" w:cs="Calibri"/>
                  <w:color w:val="000000"/>
                  <w:sz w:val="24"/>
                  <w:szCs w:val="24"/>
                  <w:rPrChange w:id="471" w:author="Hayden Schilling" w:date="2020-11-29T11:54:00Z">
                    <w:rPr>
                      <w:rFonts w:ascii="Calibri" w:hAnsi="Calibri" w:cs="Calibri"/>
                      <w:color w:val="000000"/>
                      <w:sz w:val="24"/>
                      <w:szCs w:val="24"/>
                    </w:rPr>
                  </w:rPrChange>
                </w:rPr>
                <w:delText>0.37</w:delText>
              </w:r>
            </w:del>
          </w:p>
        </w:tc>
      </w:tr>
      <w:tr w:rsidR="002C60CD" w:rsidRPr="00AA122B" w14:paraId="6513B678" w14:textId="77777777" w:rsidTr="00EF77F7">
        <w:tblPrEx>
          <w:tblW w:w="0" w:type="auto"/>
          <w:tblBorders>
            <w:left w:val="none" w:sz="0" w:space="0" w:color="auto"/>
            <w:right w:val="none" w:sz="0" w:space="0" w:color="auto"/>
            <w:insideH w:val="none" w:sz="0" w:space="0" w:color="auto"/>
            <w:insideV w:val="none" w:sz="0" w:space="0" w:color="auto"/>
          </w:tblBorders>
          <w:tblPrExChange w:id="472" w:author="Hayden Schilling" w:date="2020-11-29T11:52:00Z">
            <w:tblPrEx>
              <w:tblW w:w="0" w:type="auto"/>
              <w:tblBorders>
                <w:left w:val="none" w:sz="0" w:space="0" w:color="auto"/>
                <w:right w:val="none" w:sz="0" w:space="0" w:color="auto"/>
                <w:insideH w:val="none" w:sz="0" w:space="0" w:color="auto"/>
                <w:insideV w:val="none" w:sz="0" w:space="0" w:color="auto"/>
              </w:tblBorders>
            </w:tblPrEx>
          </w:tblPrExChange>
        </w:tblPrEx>
        <w:trPr>
          <w:trPrChange w:id="473" w:author="Hayden Schilling" w:date="2020-11-29T11:52:00Z">
            <w:trPr>
              <w:gridAfter w:val="0"/>
            </w:trPr>
          </w:trPrChange>
        </w:trPr>
        <w:tc>
          <w:tcPr>
            <w:tcW w:w="1803" w:type="dxa"/>
            <w:tcPrChange w:id="474" w:author="Hayden Schilling" w:date="2020-11-29T11:52:00Z">
              <w:tcPr>
                <w:tcW w:w="1803" w:type="dxa"/>
              </w:tcPr>
            </w:tcPrChange>
          </w:tcPr>
          <w:p w14:paraId="7987D659" w14:textId="72EE7A33" w:rsidR="002C60CD" w:rsidRPr="002C60CD" w:rsidRDefault="002C60CD" w:rsidP="002C60CD">
            <w:pPr>
              <w:spacing w:line="360" w:lineRule="auto"/>
              <w:rPr>
                <w:sz w:val="24"/>
                <w:szCs w:val="24"/>
                <w:rPrChange w:id="475" w:author="Hayden Schilling" w:date="2020-11-29T11:54:00Z">
                  <w:rPr>
                    <w:sz w:val="24"/>
                    <w:szCs w:val="24"/>
                  </w:rPr>
                </w:rPrChange>
              </w:rPr>
            </w:pPr>
            <w:ins w:id="476" w:author="Hayden Schilling" w:date="2020-11-29T11:51:00Z">
              <w:r w:rsidRPr="002C60CD">
                <w:rPr>
                  <w:sz w:val="24"/>
                  <w:szCs w:val="24"/>
                  <w:rPrChange w:id="477" w:author="Hayden Schilling" w:date="2020-11-29T11:54:00Z">
                    <w:rPr/>
                  </w:rPrChange>
                </w:rPr>
                <w:t>Cr</w:t>
              </w:r>
            </w:ins>
            <w:del w:id="478" w:author="Hayden Schilling" w:date="2020-11-29T11:51:00Z">
              <w:r w:rsidRPr="002C60CD" w:rsidDel="00E02D14">
                <w:rPr>
                  <w:sz w:val="24"/>
                  <w:szCs w:val="24"/>
                  <w:rPrChange w:id="479" w:author="Hayden Schilling" w:date="2020-11-29T11:54:00Z">
                    <w:rPr>
                      <w:sz w:val="24"/>
                      <w:szCs w:val="24"/>
                    </w:rPr>
                  </w:rPrChange>
                </w:rPr>
                <w:delText>Cr</w:delText>
              </w:r>
            </w:del>
          </w:p>
        </w:tc>
        <w:tc>
          <w:tcPr>
            <w:tcW w:w="1843" w:type="dxa"/>
            <w:tcPrChange w:id="480" w:author="Hayden Schilling" w:date="2020-11-29T11:52:00Z">
              <w:tcPr>
                <w:tcW w:w="1843" w:type="dxa"/>
              </w:tcPr>
            </w:tcPrChange>
          </w:tcPr>
          <w:p w14:paraId="6B37156E" w14:textId="50EC482C" w:rsidR="002C60CD" w:rsidRPr="002C60CD" w:rsidRDefault="002C60CD" w:rsidP="002C60CD">
            <w:pPr>
              <w:spacing w:line="360" w:lineRule="auto"/>
              <w:rPr>
                <w:sz w:val="24"/>
                <w:szCs w:val="24"/>
                <w:rPrChange w:id="481" w:author="Hayden Schilling" w:date="2020-11-29T11:54:00Z">
                  <w:rPr>
                    <w:sz w:val="24"/>
                    <w:szCs w:val="24"/>
                  </w:rPr>
                </w:rPrChange>
              </w:rPr>
            </w:pPr>
            <w:ins w:id="482" w:author="Hayden Schilling" w:date="2020-11-29T11:51:00Z">
              <w:r w:rsidRPr="002C60CD">
                <w:rPr>
                  <w:sz w:val="24"/>
                  <w:szCs w:val="24"/>
                  <w:rPrChange w:id="483" w:author="Hayden Schilling" w:date="2020-11-29T11:54:00Z">
                    <w:rPr/>
                  </w:rPrChange>
                </w:rPr>
                <w:t>88.9081</w:t>
              </w:r>
            </w:ins>
            <w:del w:id="484" w:author="Hayden Schilling" w:date="2020-11-29T11:50:00Z">
              <w:r w:rsidRPr="002C60CD" w:rsidDel="008B057D">
                <w:rPr>
                  <w:sz w:val="24"/>
                  <w:szCs w:val="24"/>
                  <w:rPrChange w:id="485" w:author="Hayden Schilling" w:date="2020-11-29T11:54:00Z">
                    <w:rPr>
                      <w:sz w:val="24"/>
                      <w:szCs w:val="24"/>
                    </w:rPr>
                  </w:rPrChange>
                </w:rPr>
                <w:delText>18.55</w:delText>
              </w:r>
            </w:del>
          </w:p>
        </w:tc>
        <w:tc>
          <w:tcPr>
            <w:tcW w:w="1803" w:type="dxa"/>
            <w:tcPrChange w:id="486" w:author="Hayden Schilling" w:date="2020-11-29T11:52:00Z">
              <w:tcPr>
                <w:tcW w:w="1803" w:type="dxa"/>
                <w:gridSpan w:val="2"/>
              </w:tcPr>
            </w:tcPrChange>
          </w:tcPr>
          <w:p w14:paraId="3B3E1BF7" w14:textId="77777777" w:rsidR="002C60CD" w:rsidRPr="002C60CD" w:rsidRDefault="002C60CD" w:rsidP="002C60CD">
            <w:pPr>
              <w:spacing w:line="360" w:lineRule="auto"/>
              <w:rPr>
                <w:sz w:val="24"/>
                <w:szCs w:val="24"/>
                <w:rPrChange w:id="487" w:author="Hayden Schilling" w:date="2020-11-29T11:54:00Z">
                  <w:rPr>
                    <w:sz w:val="24"/>
                    <w:szCs w:val="24"/>
                  </w:rPr>
                </w:rPrChange>
              </w:rPr>
            </w:pPr>
            <w:r w:rsidRPr="002C60CD">
              <w:rPr>
                <w:sz w:val="24"/>
                <w:szCs w:val="24"/>
                <w:rPrChange w:id="488" w:author="Hayden Schilling" w:date="2020-11-29T11:54:00Z">
                  <w:rPr>
                    <w:sz w:val="24"/>
                    <w:szCs w:val="24"/>
                  </w:rPr>
                </w:rPrChange>
              </w:rPr>
              <w:t>&lt;0.001</w:t>
            </w:r>
          </w:p>
        </w:tc>
        <w:tc>
          <w:tcPr>
            <w:tcW w:w="1803" w:type="dxa"/>
            <w:tcPrChange w:id="489" w:author="Hayden Schilling" w:date="2020-11-29T11:52:00Z">
              <w:tcPr>
                <w:tcW w:w="1803" w:type="dxa"/>
                <w:gridSpan w:val="2"/>
                <w:vAlign w:val="bottom"/>
              </w:tcPr>
            </w:tcPrChange>
          </w:tcPr>
          <w:p w14:paraId="58C3A813" w14:textId="11FF4C74" w:rsidR="002C60CD" w:rsidRPr="002C60CD" w:rsidRDefault="002C60CD" w:rsidP="002C60CD">
            <w:pPr>
              <w:spacing w:line="360" w:lineRule="auto"/>
              <w:rPr>
                <w:sz w:val="24"/>
                <w:szCs w:val="24"/>
                <w:rPrChange w:id="490" w:author="Hayden Schilling" w:date="2020-11-29T11:54:00Z">
                  <w:rPr>
                    <w:sz w:val="24"/>
                    <w:szCs w:val="24"/>
                  </w:rPr>
                </w:rPrChange>
              </w:rPr>
            </w:pPr>
            <w:ins w:id="491" w:author="Hayden Schilling" w:date="2020-11-29T11:52:00Z">
              <w:r w:rsidRPr="002C60CD">
                <w:rPr>
                  <w:sz w:val="24"/>
                  <w:szCs w:val="24"/>
                  <w:rPrChange w:id="492" w:author="Hayden Schilling" w:date="2020-11-29T11:54:00Z">
                    <w:rPr/>
                  </w:rPrChange>
                </w:rPr>
                <w:t>8.04</w:t>
              </w:r>
            </w:ins>
            <w:del w:id="493" w:author="Hayden Schilling" w:date="2020-11-29T11:52:00Z">
              <w:r w:rsidRPr="002C60CD" w:rsidDel="00BB5FAB">
                <w:rPr>
                  <w:rFonts w:ascii="Calibri" w:hAnsi="Calibri" w:cs="Calibri"/>
                  <w:color w:val="000000"/>
                  <w:sz w:val="24"/>
                  <w:szCs w:val="24"/>
                  <w:rPrChange w:id="494" w:author="Hayden Schilling" w:date="2020-11-29T11:54:00Z">
                    <w:rPr>
                      <w:rFonts w:ascii="Calibri" w:hAnsi="Calibri" w:cs="Calibri"/>
                      <w:color w:val="000000"/>
                      <w:sz w:val="24"/>
                      <w:szCs w:val="24"/>
                    </w:rPr>
                  </w:rPrChange>
                </w:rPr>
                <w:delText>0.26</w:delText>
              </w:r>
            </w:del>
          </w:p>
        </w:tc>
      </w:tr>
      <w:tr w:rsidR="002C60CD" w:rsidRPr="00AA122B" w14:paraId="7A22793C" w14:textId="77777777" w:rsidTr="00EF77F7">
        <w:tblPrEx>
          <w:tblW w:w="0" w:type="auto"/>
          <w:tblBorders>
            <w:left w:val="none" w:sz="0" w:space="0" w:color="auto"/>
            <w:right w:val="none" w:sz="0" w:space="0" w:color="auto"/>
            <w:insideH w:val="none" w:sz="0" w:space="0" w:color="auto"/>
            <w:insideV w:val="none" w:sz="0" w:space="0" w:color="auto"/>
          </w:tblBorders>
          <w:tblPrExChange w:id="495" w:author="Hayden Schilling" w:date="2020-11-29T11:52:00Z">
            <w:tblPrEx>
              <w:tblW w:w="0" w:type="auto"/>
              <w:tblBorders>
                <w:left w:val="none" w:sz="0" w:space="0" w:color="auto"/>
                <w:right w:val="none" w:sz="0" w:space="0" w:color="auto"/>
                <w:insideH w:val="none" w:sz="0" w:space="0" w:color="auto"/>
                <w:insideV w:val="none" w:sz="0" w:space="0" w:color="auto"/>
              </w:tblBorders>
            </w:tblPrEx>
          </w:tblPrExChange>
        </w:tblPrEx>
        <w:trPr>
          <w:trPrChange w:id="496" w:author="Hayden Schilling" w:date="2020-11-29T11:52:00Z">
            <w:trPr>
              <w:gridAfter w:val="0"/>
            </w:trPr>
          </w:trPrChange>
        </w:trPr>
        <w:tc>
          <w:tcPr>
            <w:tcW w:w="1803" w:type="dxa"/>
            <w:tcPrChange w:id="497" w:author="Hayden Schilling" w:date="2020-11-29T11:52:00Z">
              <w:tcPr>
                <w:tcW w:w="1803" w:type="dxa"/>
              </w:tcPr>
            </w:tcPrChange>
          </w:tcPr>
          <w:p w14:paraId="404C0411" w14:textId="06A0A5FA" w:rsidR="002C60CD" w:rsidRPr="002C60CD" w:rsidRDefault="002C60CD" w:rsidP="002C60CD">
            <w:pPr>
              <w:spacing w:line="360" w:lineRule="auto"/>
              <w:rPr>
                <w:sz w:val="24"/>
                <w:szCs w:val="24"/>
                <w:rPrChange w:id="498" w:author="Hayden Schilling" w:date="2020-11-29T11:54:00Z">
                  <w:rPr>
                    <w:sz w:val="24"/>
                    <w:szCs w:val="24"/>
                  </w:rPr>
                </w:rPrChange>
              </w:rPr>
            </w:pPr>
            <w:ins w:id="499" w:author="Hayden Schilling" w:date="2020-11-29T11:51:00Z">
              <w:r w:rsidRPr="002C60CD">
                <w:rPr>
                  <w:sz w:val="24"/>
                  <w:szCs w:val="24"/>
                  <w:rPrChange w:id="500" w:author="Hayden Schilling" w:date="2020-11-29T11:54:00Z">
                    <w:rPr/>
                  </w:rPrChange>
                </w:rPr>
                <w:t>Ba</w:t>
              </w:r>
            </w:ins>
            <w:del w:id="501" w:author="Hayden Schilling" w:date="2020-11-29T11:51:00Z">
              <w:r w:rsidRPr="002C60CD" w:rsidDel="00E02D14">
                <w:rPr>
                  <w:sz w:val="24"/>
                  <w:szCs w:val="24"/>
                  <w:rPrChange w:id="502" w:author="Hayden Schilling" w:date="2020-11-29T11:54:00Z">
                    <w:rPr>
                      <w:sz w:val="24"/>
                      <w:szCs w:val="24"/>
                    </w:rPr>
                  </w:rPrChange>
                </w:rPr>
                <w:delText>Pb</w:delText>
              </w:r>
            </w:del>
          </w:p>
        </w:tc>
        <w:tc>
          <w:tcPr>
            <w:tcW w:w="1843" w:type="dxa"/>
            <w:tcPrChange w:id="503" w:author="Hayden Schilling" w:date="2020-11-29T11:52:00Z">
              <w:tcPr>
                <w:tcW w:w="1843" w:type="dxa"/>
              </w:tcPr>
            </w:tcPrChange>
          </w:tcPr>
          <w:p w14:paraId="3F44DE49" w14:textId="54C583B5" w:rsidR="002C60CD" w:rsidRPr="002C60CD" w:rsidRDefault="002C60CD" w:rsidP="002C60CD">
            <w:pPr>
              <w:spacing w:line="360" w:lineRule="auto"/>
              <w:rPr>
                <w:sz w:val="24"/>
                <w:szCs w:val="24"/>
                <w:rPrChange w:id="504" w:author="Hayden Schilling" w:date="2020-11-29T11:54:00Z">
                  <w:rPr>
                    <w:sz w:val="24"/>
                    <w:szCs w:val="24"/>
                  </w:rPr>
                </w:rPrChange>
              </w:rPr>
            </w:pPr>
            <w:ins w:id="505" w:author="Hayden Schilling" w:date="2020-11-29T11:51:00Z">
              <w:r w:rsidRPr="002C60CD">
                <w:rPr>
                  <w:sz w:val="24"/>
                  <w:szCs w:val="24"/>
                  <w:rPrChange w:id="506" w:author="Hayden Schilling" w:date="2020-11-29T11:54:00Z">
                    <w:rPr/>
                  </w:rPrChange>
                </w:rPr>
                <w:t>85.994</w:t>
              </w:r>
            </w:ins>
            <w:del w:id="507" w:author="Hayden Schilling" w:date="2020-11-29T11:50:00Z">
              <w:r w:rsidRPr="002C60CD" w:rsidDel="008B057D">
                <w:rPr>
                  <w:sz w:val="24"/>
                  <w:szCs w:val="24"/>
                  <w:rPrChange w:id="508" w:author="Hayden Schilling" w:date="2020-11-29T11:54:00Z">
                    <w:rPr>
                      <w:sz w:val="24"/>
                      <w:szCs w:val="24"/>
                    </w:rPr>
                  </w:rPrChange>
                </w:rPr>
                <w:delText>16.08</w:delText>
              </w:r>
            </w:del>
          </w:p>
        </w:tc>
        <w:tc>
          <w:tcPr>
            <w:tcW w:w="1803" w:type="dxa"/>
            <w:tcPrChange w:id="509" w:author="Hayden Schilling" w:date="2020-11-29T11:52:00Z">
              <w:tcPr>
                <w:tcW w:w="1803" w:type="dxa"/>
                <w:gridSpan w:val="2"/>
              </w:tcPr>
            </w:tcPrChange>
          </w:tcPr>
          <w:p w14:paraId="501075C1" w14:textId="77777777" w:rsidR="002C60CD" w:rsidRPr="002C60CD" w:rsidRDefault="002C60CD" w:rsidP="002C60CD">
            <w:pPr>
              <w:spacing w:line="360" w:lineRule="auto"/>
              <w:rPr>
                <w:sz w:val="24"/>
                <w:szCs w:val="24"/>
                <w:rPrChange w:id="510" w:author="Hayden Schilling" w:date="2020-11-29T11:54:00Z">
                  <w:rPr>
                    <w:sz w:val="24"/>
                    <w:szCs w:val="24"/>
                  </w:rPr>
                </w:rPrChange>
              </w:rPr>
            </w:pPr>
            <w:r w:rsidRPr="002C60CD">
              <w:rPr>
                <w:sz w:val="24"/>
                <w:szCs w:val="24"/>
                <w:rPrChange w:id="511" w:author="Hayden Schilling" w:date="2020-11-29T11:54:00Z">
                  <w:rPr>
                    <w:sz w:val="24"/>
                    <w:szCs w:val="24"/>
                  </w:rPr>
                </w:rPrChange>
              </w:rPr>
              <w:t>&lt;0.001</w:t>
            </w:r>
          </w:p>
        </w:tc>
        <w:tc>
          <w:tcPr>
            <w:tcW w:w="1803" w:type="dxa"/>
            <w:tcPrChange w:id="512" w:author="Hayden Schilling" w:date="2020-11-29T11:52:00Z">
              <w:tcPr>
                <w:tcW w:w="1803" w:type="dxa"/>
                <w:gridSpan w:val="2"/>
                <w:vAlign w:val="bottom"/>
              </w:tcPr>
            </w:tcPrChange>
          </w:tcPr>
          <w:p w14:paraId="228241C9" w14:textId="3B09DFBA" w:rsidR="002C60CD" w:rsidRPr="002C60CD" w:rsidRDefault="002C60CD" w:rsidP="002C60CD">
            <w:pPr>
              <w:spacing w:line="360" w:lineRule="auto"/>
              <w:rPr>
                <w:sz w:val="24"/>
                <w:szCs w:val="24"/>
                <w:rPrChange w:id="513" w:author="Hayden Schilling" w:date="2020-11-29T11:54:00Z">
                  <w:rPr>
                    <w:sz w:val="24"/>
                    <w:szCs w:val="24"/>
                  </w:rPr>
                </w:rPrChange>
              </w:rPr>
            </w:pPr>
            <w:ins w:id="514" w:author="Hayden Schilling" w:date="2020-11-29T11:52:00Z">
              <w:r w:rsidRPr="002C60CD">
                <w:rPr>
                  <w:sz w:val="24"/>
                  <w:szCs w:val="24"/>
                  <w:rPrChange w:id="515" w:author="Hayden Schilling" w:date="2020-11-29T11:54:00Z">
                    <w:rPr/>
                  </w:rPrChange>
                </w:rPr>
                <w:t>7.7</w:t>
              </w:r>
            </w:ins>
            <w:ins w:id="516" w:author="Hayden Schilling" w:date="2020-11-29T11:53:00Z">
              <w:r w:rsidRPr="002C60CD">
                <w:rPr>
                  <w:sz w:val="24"/>
                  <w:szCs w:val="24"/>
                  <w:rPrChange w:id="517" w:author="Hayden Schilling" w:date="2020-11-29T11:54:00Z">
                    <w:rPr/>
                  </w:rPrChange>
                </w:rPr>
                <w:t>8</w:t>
              </w:r>
            </w:ins>
            <w:del w:id="518" w:author="Hayden Schilling" w:date="2020-11-29T11:52:00Z">
              <w:r w:rsidRPr="002C60CD" w:rsidDel="00BB5FAB">
                <w:rPr>
                  <w:rFonts w:ascii="Calibri" w:hAnsi="Calibri" w:cs="Calibri"/>
                  <w:color w:val="000000"/>
                  <w:sz w:val="24"/>
                  <w:szCs w:val="24"/>
                  <w:rPrChange w:id="519" w:author="Hayden Schilling" w:date="2020-11-29T11:54:00Z">
                    <w:rPr>
                      <w:rFonts w:ascii="Calibri" w:hAnsi="Calibri" w:cs="Calibri"/>
                      <w:color w:val="000000"/>
                      <w:sz w:val="24"/>
                      <w:szCs w:val="24"/>
                    </w:rPr>
                  </w:rPrChange>
                </w:rPr>
                <w:delText>0.22</w:delText>
              </w:r>
            </w:del>
          </w:p>
        </w:tc>
      </w:tr>
      <w:tr w:rsidR="002C60CD" w:rsidRPr="00AA122B" w14:paraId="045E6B6C" w14:textId="77777777" w:rsidTr="00EF77F7">
        <w:tblPrEx>
          <w:tblW w:w="0" w:type="auto"/>
          <w:tblBorders>
            <w:left w:val="none" w:sz="0" w:space="0" w:color="auto"/>
            <w:right w:val="none" w:sz="0" w:space="0" w:color="auto"/>
            <w:insideH w:val="none" w:sz="0" w:space="0" w:color="auto"/>
            <w:insideV w:val="none" w:sz="0" w:space="0" w:color="auto"/>
          </w:tblBorders>
          <w:tblPrExChange w:id="520" w:author="Hayden Schilling" w:date="2020-11-29T11:52:00Z">
            <w:tblPrEx>
              <w:tblW w:w="0" w:type="auto"/>
              <w:tblBorders>
                <w:left w:val="none" w:sz="0" w:space="0" w:color="auto"/>
                <w:right w:val="none" w:sz="0" w:space="0" w:color="auto"/>
                <w:insideH w:val="none" w:sz="0" w:space="0" w:color="auto"/>
                <w:insideV w:val="none" w:sz="0" w:space="0" w:color="auto"/>
              </w:tblBorders>
            </w:tblPrEx>
          </w:tblPrExChange>
        </w:tblPrEx>
        <w:trPr>
          <w:trPrChange w:id="521" w:author="Hayden Schilling" w:date="2020-11-29T11:52:00Z">
            <w:trPr>
              <w:gridAfter w:val="0"/>
            </w:trPr>
          </w:trPrChange>
        </w:trPr>
        <w:tc>
          <w:tcPr>
            <w:tcW w:w="1803" w:type="dxa"/>
            <w:tcPrChange w:id="522" w:author="Hayden Schilling" w:date="2020-11-29T11:52:00Z">
              <w:tcPr>
                <w:tcW w:w="1803" w:type="dxa"/>
              </w:tcPr>
            </w:tcPrChange>
          </w:tcPr>
          <w:p w14:paraId="1791DC00" w14:textId="05F102D1" w:rsidR="002C60CD" w:rsidRPr="002C60CD" w:rsidRDefault="002C60CD" w:rsidP="002C60CD">
            <w:pPr>
              <w:spacing w:line="360" w:lineRule="auto"/>
              <w:rPr>
                <w:sz w:val="24"/>
                <w:szCs w:val="24"/>
                <w:rPrChange w:id="523" w:author="Hayden Schilling" w:date="2020-11-29T11:54:00Z">
                  <w:rPr>
                    <w:sz w:val="24"/>
                    <w:szCs w:val="24"/>
                  </w:rPr>
                </w:rPrChange>
              </w:rPr>
            </w:pPr>
            <w:ins w:id="524" w:author="Hayden Schilling" w:date="2020-11-29T11:51:00Z">
              <w:r w:rsidRPr="002C60CD">
                <w:rPr>
                  <w:sz w:val="24"/>
                  <w:szCs w:val="24"/>
                  <w:rPrChange w:id="525" w:author="Hayden Schilling" w:date="2020-11-29T11:54:00Z">
                    <w:rPr/>
                  </w:rPrChange>
                </w:rPr>
                <w:t>Mg</w:t>
              </w:r>
            </w:ins>
            <w:del w:id="526" w:author="Hayden Schilling" w:date="2020-11-29T11:51:00Z">
              <w:r w:rsidRPr="002C60CD" w:rsidDel="00E02D14">
                <w:rPr>
                  <w:sz w:val="24"/>
                  <w:szCs w:val="24"/>
                  <w:rPrChange w:id="527" w:author="Hayden Schilling" w:date="2020-11-29T11:54:00Z">
                    <w:rPr>
                      <w:sz w:val="24"/>
                      <w:szCs w:val="24"/>
                    </w:rPr>
                  </w:rPrChange>
                </w:rPr>
                <w:delText>Cd</w:delText>
              </w:r>
            </w:del>
          </w:p>
        </w:tc>
        <w:tc>
          <w:tcPr>
            <w:tcW w:w="1843" w:type="dxa"/>
            <w:tcPrChange w:id="528" w:author="Hayden Schilling" w:date="2020-11-29T11:52:00Z">
              <w:tcPr>
                <w:tcW w:w="1843" w:type="dxa"/>
              </w:tcPr>
            </w:tcPrChange>
          </w:tcPr>
          <w:p w14:paraId="51B1A060" w14:textId="68F90D22" w:rsidR="002C60CD" w:rsidRPr="002C60CD" w:rsidRDefault="002C60CD" w:rsidP="002C60CD">
            <w:pPr>
              <w:spacing w:line="360" w:lineRule="auto"/>
              <w:rPr>
                <w:sz w:val="24"/>
                <w:szCs w:val="24"/>
                <w:rPrChange w:id="529" w:author="Hayden Schilling" w:date="2020-11-29T11:54:00Z">
                  <w:rPr>
                    <w:sz w:val="24"/>
                    <w:szCs w:val="24"/>
                  </w:rPr>
                </w:rPrChange>
              </w:rPr>
            </w:pPr>
            <w:ins w:id="530" w:author="Hayden Schilling" w:date="2020-11-29T11:51:00Z">
              <w:r w:rsidRPr="002C60CD">
                <w:rPr>
                  <w:sz w:val="24"/>
                  <w:szCs w:val="24"/>
                  <w:rPrChange w:id="531" w:author="Hayden Schilling" w:date="2020-11-29T11:54:00Z">
                    <w:rPr/>
                  </w:rPrChange>
                </w:rPr>
                <w:t>80.3339</w:t>
              </w:r>
            </w:ins>
            <w:del w:id="532" w:author="Hayden Schilling" w:date="2020-11-29T11:50:00Z">
              <w:r w:rsidRPr="002C60CD" w:rsidDel="008B057D">
                <w:rPr>
                  <w:sz w:val="24"/>
                  <w:szCs w:val="24"/>
                  <w:rPrChange w:id="533" w:author="Hayden Schilling" w:date="2020-11-29T11:54:00Z">
                    <w:rPr>
                      <w:sz w:val="24"/>
                      <w:szCs w:val="24"/>
                    </w:rPr>
                  </w:rPrChange>
                </w:rPr>
                <w:delText>10.42</w:delText>
              </w:r>
            </w:del>
          </w:p>
        </w:tc>
        <w:tc>
          <w:tcPr>
            <w:tcW w:w="1803" w:type="dxa"/>
            <w:tcPrChange w:id="534" w:author="Hayden Schilling" w:date="2020-11-29T11:52:00Z">
              <w:tcPr>
                <w:tcW w:w="1803" w:type="dxa"/>
                <w:gridSpan w:val="2"/>
              </w:tcPr>
            </w:tcPrChange>
          </w:tcPr>
          <w:p w14:paraId="26625B71" w14:textId="77777777" w:rsidR="002C60CD" w:rsidRPr="002C60CD" w:rsidRDefault="002C60CD" w:rsidP="002C60CD">
            <w:pPr>
              <w:spacing w:line="360" w:lineRule="auto"/>
              <w:rPr>
                <w:sz w:val="24"/>
                <w:szCs w:val="24"/>
                <w:rPrChange w:id="535" w:author="Hayden Schilling" w:date="2020-11-29T11:54:00Z">
                  <w:rPr>
                    <w:sz w:val="24"/>
                    <w:szCs w:val="24"/>
                  </w:rPr>
                </w:rPrChange>
              </w:rPr>
            </w:pPr>
            <w:r w:rsidRPr="002C60CD">
              <w:rPr>
                <w:sz w:val="24"/>
                <w:szCs w:val="24"/>
                <w:rPrChange w:id="536" w:author="Hayden Schilling" w:date="2020-11-29T11:54:00Z">
                  <w:rPr>
                    <w:sz w:val="24"/>
                    <w:szCs w:val="24"/>
                  </w:rPr>
                </w:rPrChange>
              </w:rPr>
              <w:t>&lt;0.001</w:t>
            </w:r>
          </w:p>
        </w:tc>
        <w:tc>
          <w:tcPr>
            <w:tcW w:w="1803" w:type="dxa"/>
            <w:tcPrChange w:id="537" w:author="Hayden Schilling" w:date="2020-11-29T11:52:00Z">
              <w:tcPr>
                <w:tcW w:w="1803" w:type="dxa"/>
                <w:gridSpan w:val="2"/>
                <w:vAlign w:val="bottom"/>
              </w:tcPr>
            </w:tcPrChange>
          </w:tcPr>
          <w:p w14:paraId="265ACC5A" w14:textId="0B9284DE" w:rsidR="002C60CD" w:rsidRPr="002C60CD" w:rsidRDefault="002C60CD" w:rsidP="002C60CD">
            <w:pPr>
              <w:spacing w:line="360" w:lineRule="auto"/>
              <w:rPr>
                <w:sz w:val="24"/>
                <w:szCs w:val="24"/>
                <w:rPrChange w:id="538" w:author="Hayden Schilling" w:date="2020-11-29T11:54:00Z">
                  <w:rPr>
                    <w:sz w:val="24"/>
                    <w:szCs w:val="24"/>
                  </w:rPr>
                </w:rPrChange>
              </w:rPr>
            </w:pPr>
            <w:ins w:id="539" w:author="Hayden Schilling" w:date="2020-11-29T11:52:00Z">
              <w:r w:rsidRPr="002C60CD">
                <w:rPr>
                  <w:sz w:val="24"/>
                  <w:szCs w:val="24"/>
                  <w:rPrChange w:id="540" w:author="Hayden Schilling" w:date="2020-11-29T11:54:00Z">
                    <w:rPr/>
                  </w:rPrChange>
                </w:rPr>
                <w:t>7.2</w:t>
              </w:r>
            </w:ins>
            <w:ins w:id="541" w:author="Hayden Schilling" w:date="2020-11-29T11:53:00Z">
              <w:r w:rsidRPr="002C60CD">
                <w:rPr>
                  <w:sz w:val="24"/>
                  <w:szCs w:val="24"/>
                  <w:rPrChange w:id="542" w:author="Hayden Schilling" w:date="2020-11-29T11:54:00Z">
                    <w:rPr/>
                  </w:rPrChange>
                </w:rPr>
                <w:t>7</w:t>
              </w:r>
            </w:ins>
            <w:del w:id="543" w:author="Hayden Schilling" w:date="2020-11-29T11:52:00Z">
              <w:r w:rsidRPr="002C60CD" w:rsidDel="00BB5FAB">
                <w:rPr>
                  <w:rFonts w:ascii="Calibri" w:hAnsi="Calibri" w:cs="Calibri"/>
                  <w:color w:val="000000"/>
                  <w:sz w:val="24"/>
                  <w:szCs w:val="24"/>
                  <w:rPrChange w:id="544" w:author="Hayden Schilling" w:date="2020-11-29T11:54:00Z">
                    <w:rPr>
                      <w:rFonts w:ascii="Calibri" w:hAnsi="Calibri" w:cs="Calibri"/>
                      <w:color w:val="000000"/>
                      <w:sz w:val="24"/>
                      <w:szCs w:val="24"/>
                    </w:rPr>
                  </w:rPrChange>
                </w:rPr>
                <w:delText>0.15</w:delText>
              </w:r>
            </w:del>
          </w:p>
        </w:tc>
      </w:tr>
      <w:tr w:rsidR="002C60CD" w:rsidRPr="00AA122B" w14:paraId="0913C5BA" w14:textId="77777777" w:rsidTr="00EF77F7">
        <w:tblPrEx>
          <w:tblW w:w="0" w:type="auto"/>
          <w:tblBorders>
            <w:left w:val="none" w:sz="0" w:space="0" w:color="auto"/>
            <w:right w:val="none" w:sz="0" w:space="0" w:color="auto"/>
            <w:insideH w:val="none" w:sz="0" w:space="0" w:color="auto"/>
            <w:insideV w:val="none" w:sz="0" w:space="0" w:color="auto"/>
          </w:tblBorders>
          <w:tblPrExChange w:id="545" w:author="Hayden Schilling" w:date="2020-11-29T11:52:00Z">
            <w:tblPrEx>
              <w:tblW w:w="0" w:type="auto"/>
              <w:tblBorders>
                <w:left w:val="none" w:sz="0" w:space="0" w:color="auto"/>
                <w:right w:val="none" w:sz="0" w:space="0" w:color="auto"/>
                <w:insideH w:val="none" w:sz="0" w:space="0" w:color="auto"/>
                <w:insideV w:val="none" w:sz="0" w:space="0" w:color="auto"/>
              </w:tblBorders>
            </w:tblPrEx>
          </w:tblPrExChange>
        </w:tblPrEx>
        <w:trPr>
          <w:trPrChange w:id="546" w:author="Hayden Schilling" w:date="2020-11-29T11:52:00Z">
            <w:trPr>
              <w:gridAfter w:val="0"/>
            </w:trPr>
          </w:trPrChange>
        </w:trPr>
        <w:tc>
          <w:tcPr>
            <w:tcW w:w="1803" w:type="dxa"/>
            <w:tcPrChange w:id="547" w:author="Hayden Schilling" w:date="2020-11-29T11:52:00Z">
              <w:tcPr>
                <w:tcW w:w="1803" w:type="dxa"/>
              </w:tcPr>
            </w:tcPrChange>
          </w:tcPr>
          <w:p w14:paraId="354BAFBA" w14:textId="19EDEE5A" w:rsidR="002C60CD" w:rsidRPr="002C60CD" w:rsidRDefault="002C60CD" w:rsidP="002C60CD">
            <w:pPr>
              <w:spacing w:line="360" w:lineRule="auto"/>
              <w:rPr>
                <w:sz w:val="24"/>
                <w:szCs w:val="24"/>
                <w:rPrChange w:id="548" w:author="Hayden Schilling" w:date="2020-11-29T11:54:00Z">
                  <w:rPr>
                    <w:sz w:val="24"/>
                    <w:szCs w:val="24"/>
                  </w:rPr>
                </w:rPrChange>
              </w:rPr>
            </w:pPr>
            <w:ins w:id="549" w:author="Hayden Schilling" w:date="2020-11-29T11:51:00Z">
              <w:r w:rsidRPr="002C60CD">
                <w:rPr>
                  <w:sz w:val="24"/>
                  <w:szCs w:val="24"/>
                  <w:rPrChange w:id="550" w:author="Hayden Schilling" w:date="2020-11-29T11:54:00Z">
                    <w:rPr/>
                  </w:rPrChange>
                </w:rPr>
                <w:t>Zn</w:t>
              </w:r>
            </w:ins>
            <w:del w:id="551" w:author="Hayden Schilling" w:date="2020-11-29T11:51:00Z">
              <w:r w:rsidRPr="002C60CD" w:rsidDel="00E02D14">
                <w:rPr>
                  <w:sz w:val="24"/>
                  <w:szCs w:val="24"/>
                  <w:rPrChange w:id="552" w:author="Hayden Schilling" w:date="2020-11-29T11:54:00Z">
                    <w:rPr>
                      <w:sz w:val="24"/>
                      <w:szCs w:val="24"/>
                    </w:rPr>
                  </w:rPrChange>
                </w:rPr>
                <w:delText>Fe</w:delText>
              </w:r>
            </w:del>
          </w:p>
        </w:tc>
        <w:tc>
          <w:tcPr>
            <w:tcW w:w="1843" w:type="dxa"/>
            <w:tcPrChange w:id="553" w:author="Hayden Schilling" w:date="2020-11-29T11:52:00Z">
              <w:tcPr>
                <w:tcW w:w="1843" w:type="dxa"/>
              </w:tcPr>
            </w:tcPrChange>
          </w:tcPr>
          <w:p w14:paraId="33A153D4" w14:textId="6EE62483" w:rsidR="002C60CD" w:rsidRPr="002C60CD" w:rsidRDefault="002C60CD" w:rsidP="002C60CD">
            <w:pPr>
              <w:spacing w:line="360" w:lineRule="auto"/>
              <w:rPr>
                <w:sz w:val="24"/>
                <w:szCs w:val="24"/>
                <w:rPrChange w:id="554" w:author="Hayden Schilling" w:date="2020-11-29T11:54:00Z">
                  <w:rPr>
                    <w:sz w:val="24"/>
                    <w:szCs w:val="24"/>
                  </w:rPr>
                </w:rPrChange>
              </w:rPr>
            </w:pPr>
            <w:ins w:id="555" w:author="Hayden Schilling" w:date="2020-11-29T11:51:00Z">
              <w:r w:rsidRPr="002C60CD">
                <w:rPr>
                  <w:sz w:val="24"/>
                  <w:szCs w:val="24"/>
                  <w:rPrChange w:id="556" w:author="Hayden Schilling" w:date="2020-11-29T11:54:00Z">
                    <w:rPr/>
                  </w:rPrChange>
                </w:rPr>
                <w:t>43.6708</w:t>
              </w:r>
            </w:ins>
            <w:del w:id="557" w:author="Hayden Schilling" w:date="2020-11-29T11:50:00Z">
              <w:r w:rsidRPr="002C60CD" w:rsidDel="008B057D">
                <w:rPr>
                  <w:sz w:val="24"/>
                  <w:szCs w:val="24"/>
                  <w:rPrChange w:id="558" w:author="Hayden Schilling" w:date="2020-11-29T11:54:00Z">
                    <w:rPr>
                      <w:sz w:val="24"/>
                      <w:szCs w:val="24"/>
                    </w:rPr>
                  </w:rPrChange>
                </w:rPr>
                <w:delText>8.36</w:delText>
              </w:r>
            </w:del>
          </w:p>
        </w:tc>
        <w:tc>
          <w:tcPr>
            <w:tcW w:w="1803" w:type="dxa"/>
            <w:tcPrChange w:id="559" w:author="Hayden Schilling" w:date="2020-11-29T11:52:00Z">
              <w:tcPr>
                <w:tcW w:w="1803" w:type="dxa"/>
                <w:gridSpan w:val="2"/>
              </w:tcPr>
            </w:tcPrChange>
          </w:tcPr>
          <w:p w14:paraId="4F19BD03" w14:textId="75859D6F" w:rsidR="002C60CD" w:rsidRPr="002C60CD" w:rsidRDefault="002C60CD" w:rsidP="002C60CD">
            <w:pPr>
              <w:spacing w:line="360" w:lineRule="auto"/>
              <w:rPr>
                <w:sz w:val="24"/>
                <w:szCs w:val="24"/>
                <w:rPrChange w:id="560" w:author="Hayden Schilling" w:date="2020-11-29T11:54:00Z">
                  <w:rPr>
                    <w:sz w:val="24"/>
                    <w:szCs w:val="24"/>
                  </w:rPr>
                </w:rPrChange>
              </w:rPr>
            </w:pPr>
            <w:ins w:id="561" w:author="Hayden Schilling" w:date="2020-11-29T11:52:00Z">
              <w:r w:rsidRPr="002C60CD">
                <w:rPr>
                  <w:sz w:val="24"/>
                  <w:szCs w:val="24"/>
                  <w:rPrChange w:id="562" w:author="Hayden Schilling" w:date="2020-11-29T11:54:00Z">
                    <w:rPr>
                      <w:sz w:val="24"/>
                      <w:szCs w:val="24"/>
                    </w:rPr>
                  </w:rPrChange>
                </w:rPr>
                <w:t>&lt;0.001</w:t>
              </w:r>
            </w:ins>
            <w:del w:id="563" w:author="Hayden Schilling" w:date="2020-11-29T11:52:00Z">
              <w:r w:rsidRPr="002C60CD" w:rsidDel="00963DB0">
                <w:rPr>
                  <w:sz w:val="24"/>
                  <w:szCs w:val="24"/>
                  <w:rPrChange w:id="564" w:author="Hayden Schilling" w:date="2020-11-29T11:54:00Z">
                    <w:rPr>
                      <w:sz w:val="24"/>
                      <w:szCs w:val="24"/>
                    </w:rPr>
                  </w:rPrChange>
                </w:rPr>
                <w:delText>0.013</w:delText>
              </w:r>
            </w:del>
          </w:p>
        </w:tc>
        <w:tc>
          <w:tcPr>
            <w:tcW w:w="1803" w:type="dxa"/>
            <w:tcPrChange w:id="565" w:author="Hayden Schilling" w:date="2020-11-29T11:52:00Z">
              <w:tcPr>
                <w:tcW w:w="1803" w:type="dxa"/>
                <w:gridSpan w:val="2"/>
                <w:vAlign w:val="bottom"/>
              </w:tcPr>
            </w:tcPrChange>
          </w:tcPr>
          <w:p w14:paraId="2975037E" w14:textId="0E70B281" w:rsidR="002C60CD" w:rsidRPr="002C60CD" w:rsidRDefault="002C60CD" w:rsidP="002C60CD">
            <w:pPr>
              <w:spacing w:line="360" w:lineRule="auto"/>
              <w:rPr>
                <w:sz w:val="24"/>
                <w:szCs w:val="24"/>
                <w:rPrChange w:id="566" w:author="Hayden Schilling" w:date="2020-11-29T11:54:00Z">
                  <w:rPr>
                    <w:sz w:val="24"/>
                    <w:szCs w:val="24"/>
                  </w:rPr>
                </w:rPrChange>
              </w:rPr>
            </w:pPr>
            <w:ins w:id="567" w:author="Hayden Schilling" w:date="2020-11-29T11:52:00Z">
              <w:r w:rsidRPr="002C60CD">
                <w:rPr>
                  <w:sz w:val="24"/>
                  <w:szCs w:val="24"/>
                  <w:rPrChange w:id="568" w:author="Hayden Schilling" w:date="2020-11-29T11:54:00Z">
                    <w:rPr/>
                  </w:rPrChange>
                </w:rPr>
                <w:t>3.9</w:t>
              </w:r>
            </w:ins>
            <w:ins w:id="569" w:author="Hayden Schilling" w:date="2020-11-29T11:53:00Z">
              <w:r w:rsidRPr="002C60CD">
                <w:rPr>
                  <w:sz w:val="24"/>
                  <w:szCs w:val="24"/>
                  <w:rPrChange w:id="570" w:author="Hayden Schilling" w:date="2020-11-29T11:54:00Z">
                    <w:rPr/>
                  </w:rPrChange>
                </w:rPr>
                <w:t>5</w:t>
              </w:r>
            </w:ins>
            <w:del w:id="571" w:author="Hayden Schilling" w:date="2020-11-29T11:52:00Z">
              <w:r w:rsidRPr="002C60CD" w:rsidDel="00BB5FAB">
                <w:rPr>
                  <w:rFonts w:ascii="Calibri" w:hAnsi="Calibri" w:cs="Calibri"/>
                  <w:color w:val="000000"/>
                  <w:sz w:val="24"/>
                  <w:szCs w:val="24"/>
                  <w:rPrChange w:id="572" w:author="Hayden Schilling" w:date="2020-11-29T11:54:00Z">
                    <w:rPr>
                      <w:rFonts w:ascii="Calibri" w:hAnsi="Calibri" w:cs="Calibri"/>
                      <w:color w:val="000000"/>
                      <w:sz w:val="24"/>
                      <w:szCs w:val="24"/>
                    </w:rPr>
                  </w:rPrChange>
                </w:rPr>
                <w:delText>0.12</w:delText>
              </w:r>
            </w:del>
          </w:p>
        </w:tc>
      </w:tr>
      <w:tr w:rsidR="002C60CD" w:rsidRPr="00AA122B" w14:paraId="32624872" w14:textId="77777777" w:rsidTr="00EF77F7">
        <w:tblPrEx>
          <w:tblW w:w="0" w:type="auto"/>
          <w:tblBorders>
            <w:left w:val="none" w:sz="0" w:space="0" w:color="auto"/>
            <w:right w:val="none" w:sz="0" w:space="0" w:color="auto"/>
            <w:insideH w:val="none" w:sz="0" w:space="0" w:color="auto"/>
            <w:insideV w:val="none" w:sz="0" w:space="0" w:color="auto"/>
          </w:tblBorders>
          <w:tblPrExChange w:id="573" w:author="Hayden Schilling" w:date="2020-11-29T11:52:00Z">
            <w:tblPrEx>
              <w:tblW w:w="0" w:type="auto"/>
              <w:tblBorders>
                <w:left w:val="none" w:sz="0" w:space="0" w:color="auto"/>
                <w:right w:val="none" w:sz="0" w:space="0" w:color="auto"/>
                <w:insideH w:val="none" w:sz="0" w:space="0" w:color="auto"/>
                <w:insideV w:val="none" w:sz="0" w:space="0" w:color="auto"/>
              </w:tblBorders>
            </w:tblPrEx>
          </w:tblPrExChange>
        </w:tblPrEx>
        <w:trPr>
          <w:trPrChange w:id="574" w:author="Hayden Schilling" w:date="2020-11-29T11:52:00Z">
            <w:trPr>
              <w:gridAfter w:val="0"/>
            </w:trPr>
          </w:trPrChange>
        </w:trPr>
        <w:tc>
          <w:tcPr>
            <w:tcW w:w="1803" w:type="dxa"/>
            <w:tcPrChange w:id="575" w:author="Hayden Schilling" w:date="2020-11-29T11:52:00Z">
              <w:tcPr>
                <w:tcW w:w="1803" w:type="dxa"/>
              </w:tcPr>
            </w:tcPrChange>
          </w:tcPr>
          <w:p w14:paraId="569538F3" w14:textId="25B6388C" w:rsidR="002C60CD" w:rsidRPr="002C60CD" w:rsidRDefault="002C60CD" w:rsidP="002C60CD">
            <w:pPr>
              <w:spacing w:line="360" w:lineRule="auto"/>
              <w:rPr>
                <w:sz w:val="24"/>
                <w:szCs w:val="24"/>
                <w:rPrChange w:id="576" w:author="Hayden Schilling" w:date="2020-11-29T11:54:00Z">
                  <w:rPr>
                    <w:sz w:val="24"/>
                    <w:szCs w:val="24"/>
                  </w:rPr>
                </w:rPrChange>
              </w:rPr>
            </w:pPr>
            <w:ins w:id="577" w:author="Hayden Schilling" w:date="2020-11-29T11:51:00Z">
              <w:r w:rsidRPr="002C60CD">
                <w:rPr>
                  <w:sz w:val="24"/>
                  <w:szCs w:val="24"/>
                  <w:rPrChange w:id="578" w:author="Hayden Schilling" w:date="2020-11-29T11:54:00Z">
                    <w:rPr/>
                  </w:rPrChange>
                </w:rPr>
                <w:t>Fe</w:t>
              </w:r>
            </w:ins>
            <w:del w:id="579" w:author="Hayden Schilling" w:date="2020-11-29T11:51:00Z">
              <w:r w:rsidRPr="002C60CD" w:rsidDel="00E02D14">
                <w:rPr>
                  <w:sz w:val="24"/>
                  <w:szCs w:val="24"/>
                  <w:rPrChange w:id="580" w:author="Hayden Schilling" w:date="2020-11-29T11:54:00Z">
                    <w:rPr>
                      <w:sz w:val="24"/>
                      <w:szCs w:val="24"/>
                    </w:rPr>
                  </w:rPrChange>
                </w:rPr>
                <w:delText>Zn</w:delText>
              </w:r>
            </w:del>
          </w:p>
        </w:tc>
        <w:tc>
          <w:tcPr>
            <w:tcW w:w="1843" w:type="dxa"/>
            <w:tcPrChange w:id="581" w:author="Hayden Schilling" w:date="2020-11-29T11:52:00Z">
              <w:tcPr>
                <w:tcW w:w="1843" w:type="dxa"/>
              </w:tcPr>
            </w:tcPrChange>
          </w:tcPr>
          <w:p w14:paraId="35B6ADF3" w14:textId="62E433C8" w:rsidR="002C60CD" w:rsidRPr="002C60CD" w:rsidRDefault="002C60CD" w:rsidP="002C60CD">
            <w:pPr>
              <w:spacing w:line="360" w:lineRule="auto"/>
              <w:rPr>
                <w:sz w:val="24"/>
                <w:szCs w:val="24"/>
                <w:rPrChange w:id="582" w:author="Hayden Schilling" w:date="2020-11-29T11:54:00Z">
                  <w:rPr>
                    <w:sz w:val="24"/>
                    <w:szCs w:val="24"/>
                  </w:rPr>
                </w:rPrChange>
              </w:rPr>
            </w:pPr>
            <w:ins w:id="583" w:author="Hayden Schilling" w:date="2020-11-29T11:51:00Z">
              <w:r w:rsidRPr="002C60CD">
                <w:rPr>
                  <w:sz w:val="24"/>
                  <w:szCs w:val="24"/>
                  <w:rPrChange w:id="584" w:author="Hayden Schilling" w:date="2020-11-29T11:54:00Z">
                    <w:rPr/>
                  </w:rPrChange>
                </w:rPr>
                <w:t>8.2167</w:t>
              </w:r>
            </w:ins>
            <w:del w:id="585" w:author="Hayden Schilling" w:date="2020-11-29T11:50:00Z">
              <w:r w:rsidRPr="002C60CD" w:rsidDel="008B057D">
                <w:rPr>
                  <w:sz w:val="24"/>
                  <w:szCs w:val="24"/>
                  <w:rPrChange w:id="586" w:author="Hayden Schilling" w:date="2020-11-29T11:54:00Z">
                    <w:rPr>
                      <w:sz w:val="24"/>
                      <w:szCs w:val="24"/>
                    </w:rPr>
                  </w:rPrChange>
                </w:rPr>
                <w:delText>5.27</w:delText>
              </w:r>
            </w:del>
          </w:p>
        </w:tc>
        <w:tc>
          <w:tcPr>
            <w:tcW w:w="1803" w:type="dxa"/>
            <w:tcPrChange w:id="587" w:author="Hayden Schilling" w:date="2020-11-29T11:52:00Z">
              <w:tcPr>
                <w:tcW w:w="1803" w:type="dxa"/>
                <w:gridSpan w:val="2"/>
              </w:tcPr>
            </w:tcPrChange>
          </w:tcPr>
          <w:p w14:paraId="3C3C1DCB" w14:textId="39117B0F" w:rsidR="002C60CD" w:rsidRPr="002C60CD" w:rsidRDefault="002C60CD" w:rsidP="002C60CD">
            <w:pPr>
              <w:spacing w:line="360" w:lineRule="auto"/>
              <w:rPr>
                <w:sz w:val="24"/>
                <w:szCs w:val="24"/>
                <w:rPrChange w:id="588" w:author="Hayden Schilling" w:date="2020-11-29T11:54:00Z">
                  <w:rPr>
                    <w:sz w:val="24"/>
                    <w:szCs w:val="24"/>
                  </w:rPr>
                </w:rPrChange>
              </w:rPr>
            </w:pPr>
            <w:ins w:id="589" w:author="Hayden Schilling" w:date="2020-11-29T11:52:00Z">
              <w:r w:rsidRPr="002C60CD">
                <w:rPr>
                  <w:sz w:val="24"/>
                  <w:szCs w:val="24"/>
                  <w:rPrChange w:id="590" w:author="Hayden Schilling" w:date="2020-11-29T11:54:00Z">
                    <w:rPr>
                      <w:sz w:val="24"/>
                      <w:szCs w:val="24"/>
                    </w:rPr>
                  </w:rPrChange>
                </w:rPr>
                <w:t>0.009</w:t>
              </w:r>
            </w:ins>
            <w:del w:id="591" w:author="Hayden Schilling" w:date="2020-11-29T11:52:00Z">
              <w:r w:rsidRPr="002C60CD" w:rsidDel="002C60CD">
                <w:rPr>
                  <w:sz w:val="24"/>
                  <w:szCs w:val="24"/>
                  <w:rPrChange w:id="592" w:author="Hayden Schilling" w:date="2020-11-29T11:54:00Z">
                    <w:rPr>
                      <w:sz w:val="24"/>
                      <w:szCs w:val="24"/>
                    </w:rPr>
                  </w:rPrChange>
                </w:rPr>
                <w:delText>&lt;0.001</w:delText>
              </w:r>
            </w:del>
          </w:p>
        </w:tc>
        <w:tc>
          <w:tcPr>
            <w:tcW w:w="1803" w:type="dxa"/>
            <w:tcPrChange w:id="593" w:author="Hayden Schilling" w:date="2020-11-29T11:52:00Z">
              <w:tcPr>
                <w:tcW w:w="1803" w:type="dxa"/>
                <w:gridSpan w:val="2"/>
                <w:vAlign w:val="bottom"/>
              </w:tcPr>
            </w:tcPrChange>
          </w:tcPr>
          <w:p w14:paraId="694FB867" w14:textId="147CA933" w:rsidR="002C60CD" w:rsidRPr="002C60CD" w:rsidRDefault="002C60CD" w:rsidP="002C60CD">
            <w:pPr>
              <w:spacing w:line="360" w:lineRule="auto"/>
              <w:rPr>
                <w:sz w:val="24"/>
                <w:szCs w:val="24"/>
                <w:rPrChange w:id="594" w:author="Hayden Schilling" w:date="2020-11-29T11:54:00Z">
                  <w:rPr>
                    <w:sz w:val="24"/>
                    <w:szCs w:val="24"/>
                  </w:rPr>
                </w:rPrChange>
              </w:rPr>
            </w:pPr>
            <w:ins w:id="595" w:author="Hayden Schilling" w:date="2020-11-29T11:52:00Z">
              <w:r w:rsidRPr="002C60CD">
                <w:rPr>
                  <w:sz w:val="24"/>
                  <w:szCs w:val="24"/>
                  <w:rPrChange w:id="596" w:author="Hayden Schilling" w:date="2020-11-29T11:54:00Z">
                    <w:rPr/>
                  </w:rPrChange>
                </w:rPr>
                <w:t>0.74</w:t>
              </w:r>
            </w:ins>
            <w:del w:id="597" w:author="Hayden Schilling" w:date="2020-11-29T11:52:00Z">
              <w:r w:rsidRPr="002C60CD" w:rsidDel="00BB5FAB">
                <w:rPr>
                  <w:rFonts w:ascii="Calibri" w:hAnsi="Calibri" w:cs="Calibri"/>
                  <w:color w:val="000000"/>
                  <w:sz w:val="24"/>
                  <w:szCs w:val="24"/>
                  <w:rPrChange w:id="598" w:author="Hayden Schilling" w:date="2020-11-29T11:54:00Z">
                    <w:rPr>
                      <w:rFonts w:ascii="Calibri" w:hAnsi="Calibri" w:cs="Calibri"/>
                      <w:color w:val="000000"/>
                      <w:sz w:val="24"/>
                      <w:szCs w:val="24"/>
                    </w:rPr>
                  </w:rPrChange>
                </w:rPr>
                <w:delText>0.07</w:delText>
              </w:r>
            </w:del>
          </w:p>
        </w:tc>
      </w:tr>
      <w:tr w:rsidR="002C60CD" w:rsidRPr="00AA122B" w14:paraId="5867E72C" w14:textId="77777777" w:rsidTr="00EF77F7">
        <w:tblPrEx>
          <w:tblW w:w="0" w:type="auto"/>
          <w:tblBorders>
            <w:left w:val="none" w:sz="0" w:space="0" w:color="auto"/>
            <w:right w:val="none" w:sz="0" w:space="0" w:color="auto"/>
            <w:insideH w:val="none" w:sz="0" w:space="0" w:color="auto"/>
            <w:insideV w:val="none" w:sz="0" w:space="0" w:color="auto"/>
          </w:tblBorders>
          <w:tblPrExChange w:id="599" w:author="Hayden Schilling" w:date="2020-11-29T11:52:00Z">
            <w:tblPrEx>
              <w:tblW w:w="0" w:type="auto"/>
              <w:tblBorders>
                <w:left w:val="none" w:sz="0" w:space="0" w:color="auto"/>
                <w:right w:val="none" w:sz="0" w:space="0" w:color="auto"/>
                <w:insideH w:val="none" w:sz="0" w:space="0" w:color="auto"/>
                <w:insideV w:val="none" w:sz="0" w:space="0" w:color="auto"/>
              </w:tblBorders>
            </w:tblPrEx>
          </w:tblPrExChange>
        </w:tblPrEx>
        <w:trPr>
          <w:trPrChange w:id="600" w:author="Hayden Schilling" w:date="2020-11-29T11:52:00Z">
            <w:trPr>
              <w:gridAfter w:val="0"/>
            </w:trPr>
          </w:trPrChange>
        </w:trPr>
        <w:tc>
          <w:tcPr>
            <w:tcW w:w="1803" w:type="dxa"/>
            <w:tcBorders>
              <w:bottom w:val="single" w:sz="4" w:space="0" w:color="auto"/>
            </w:tcBorders>
            <w:tcPrChange w:id="601" w:author="Hayden Schilling" w:date="2020-11-29T11:52:00Z">
              <w:tcPr>
                <w:tcW w:w="1803" w:type="dxa"/>
                <w:tcBorders>
                  <w:bottom w:val="single" w:sz="4" w:space="0" w:color="auto"/>
                </w:tcBorders>
              </w:tcPr>
            </w:tcPrChange>
          </w:tcPr>
          <w:p w14:paraId="7F820F02" w14:textId="03173302" w:rsidR="002C60CD" w:rsidRPr="002C60CD" w:rsidRDefault="002C60CD" w:rsidP="002C60CD">
            <w:pPr>
              <w:spacing w:line="360" w:lineRule="auto"/>
              <w:rPr>
                <w:sz w:val="24"/>
                <w:szCs w:val="24"/>
                <w:rPrChange w:id="602" w:author="Hayden Schilling" w:date="2020-11-29T11:54:00Z">
                  <w:rPr>
                    <w:sz w:val="24"/>
                    <w:szCs w:val="24"/>
                  </w:rPr>
                </w:rPrChange>
              </w:rPr>
            </w:pPr>
            <w:ins w:id="603" w:author="Hayden Schilling" w:date="2020-11-29T11:51:00Z">
              <w:r w:rsidRPr="002C60CD">
                <w:rPr>
                  <w:sz w:val="24"/>
                  <w:szCs w:val="24"/>
                  <w:rPrChange w:id="604" w:author="Hayden Schilling" w:date="2020-11-29T11:54:00Z">
                    <w:rPr/>
                  </w:rPrChange>
                </w:rPr>
                <w:t>K</w:t>
              </w:r>
            </w:ins>
            <w:del w:id="605" w:author="Hayden Schilling" w:date="2020-11-29T11:51:00Z">
              <w:r w:rsidRPr="002C60CD" w:rsidDel="00E02D14">
                <w:rPr>
                  <w:sz w:val="24"/>
                  <w:szCs w:val="24"/>
                  <w:rPrChange w:id="606" w:author="Hayden Schilling" w:date="2020-11-29T11:54:00Z">
                    <w:rPr>
                      <w:sz w:val="24"/>
                      <w:szCs w:val="24"/>
                    </w:rPr>
                  </w:rPrChange>
                </w:rPr>
                <w:delText>K</w:delText>
              </w:r>
            </w:del>
          </w:p>
        </w:tc>
        <w:tc>
          <w:tcPr>
            <w:tcW w:w="1843" w:type="dxa"/>
            <w:tcBorders>
              <w:bottom w:val="single" w:sz="4" w:space="0" w:color="auto"/>
            </w:tcBorders>
            <w:tcPrChange w:id="607" w:author="Hayden Schilling" w:date="2020-11-29T11:52:00Z">
              <w:tcPr>
                <w:tcW w:w="1843" w:type="dxa"/>
                <w:tcBorders>
                  <w:bottom w:val="single" w:sz="4" w:space="0" w:color="auto"/>
                </w:tcBorders>
              </w:tcPr>
            </w:tcPrChange>
          </w:tcPr>
          <w:p w14:paraId="3B86B883" w14:textId="770D8EAD" w:rsidR="002C60CD" w:rsidRPr="002C60CD" w:rsidRDefault="002C60CD" w:rsidP="002C60CD">
            <w:pPr>
              <w:spacing w:line="360" w:lineRule="auto"/>
              <w:rPr>
                <w:sz w:val="24"/>
                <w:szCs w:val="24"/>
                <w:rPrChange w:id="608" w:author="Hayden Schilling" w:date="2020-11-29T11:54:00Z">
                  <w:rPr>
                    <w:sz w:val="24"/>
                    <w:szCs w:val="24"/>
                  </w:rPr>
                </w:rPrChange>
              </w:rPr>
            </w:pPr>
            <w:ins w:id="609" w:author="Hayden Schilling" w:date="2020-11-29T11:51:00Z">
              <w:r w:rsidRPr="002C60CD">
                <w:rPr>
                  <w:sz w:val="24"/>
                  <w:szCs w:val="24"/>
                  <w:rPrChange w:id="610" w:author="Hayden Schilling" w:date="2020-11-29T11:54:00Z">
                    <w:rPr/>
                  </w:rPrChange>
                </w:rPr>
                <w:t>3.2758</w:t>
              </w:r>
            </w:ins>
            <w:del w:id="611" w:author="Hayden Schilling" w:date="2020-11-29T11:50:00Z">
              <w:r w:rsidRPr="002C60CD" w:rsidDel="008B057D">
                <w:rPr>
                  <w:sz w:val="24"/>
                  <w:szCs w:val="24"/>
                  <w:rPrChange w:id="612" w:author="Hayden Schilling" w:date="2020-11-29T11:54:00Z">
                    <w:rPr>
                      <w:sz w:val="24"/>
                      <w:szCs w:val="24"/>
                    </w:rPr>
                  </w:rPrChange>
                </w:rPr>
                <w:delText>4.39</w:delText>
              </w:r>
            </w:del>
          </w:p>
        </w:tc>
        <w:tc>
          <w:tcPr>
            <w:tcW w:w="1803" w:type="dxa"/>
            <w:tcBorders>
              <w:bottom w:val="single" w:sz="4" w:space="0" w:color="auto"/>
            </w:tcBorders>
            <w:tcPrChange w:id="613" w:author="Hayden Schilling" w:date="2020-11-29T11:52:00Z">
              <w:tcPr>
                <w:tcW w:w="1803" w:type="dxa"/>
                <w:gridSpan w:val="2"/>
                <w:tcBorders>
                  <w:bottom w:val="single" w:sz="4" w:space="0" w:color="auto"/>
                </w:tcBorders>
              </w:tcPr>
            </w:tcPrChange>
          </w:tcPr>
          <w:p w14:paraId="3A614BF0" w14:textId="7B953D8B" w:rsidR="002C60CD" w:rsidRPr="002C60CD" w:rsidRDefault="002C60CD" w:rsidP="002C60CD">
            <w:pPr>
              <w:spacing w:line="360" w:lineRule="auto"/>
              <w:rPr>
                <w:sz w:val="24"/>
                <w:szCs w:val="24"/>
                <w:rPrChange w:id="614" w:author="Hayden Schilling" w:date="2020-11-29T11:54:00Z">
                  <w:rPr>
                    <w:sz w:val="24"/>
                    <w:szCs w:val="24"/>
                  </w:rPr>
                </w:rPrChange>
              </w:rPr>
            </w:pPr>
            <w:r w:rsidRPr="002C60CD">
              <w:rPr>
                <w:sz w:val="24"/>
                <w:szCs w:val="24"/>
                <w:rPrChange w:id="615" w:author="Hayden Schilling" w:date="2020-11-29T11:54:00Z">
                  <w:rPr>
                    <w:sz w:val="24"/>
                    <w:szCs w:val="24"/>
                  </w:rPr>
                </w:rPrChange>
              </w:rPr>
              <w:t>0.0</w:t>
            </w:r>
            <w:ins w:id="616" w:author="Hayden Schilling" w:date="2020-11-29T11:52:00Z">
              <w:r w:rsidRPr="002C60CD">
                <w:rPr>
                  <w:sz w:val="24"/>
                  <w:szCs w:val="24"/>
                  <w:rPrChange w:id="617" w:author="Hayden Schilling" w:date="2020-11-29T11:54:00Z">
                    <w:rPr>
                      <w:sz w:val="24"/>
                      <w:szCs w:val="24"/>
                    </w:rPr>
                  </w:rPrChange>
                </w:rPr>
                <w:t>16</w:t>
              </w:r>
            </w:ins>
            <w:del w:id="618" w:author="Hayden Schilling" w:date="2020-11-29T11:52:00Z">
              <w:r w:rsidRPr="002C60CD" w:rsidDel="002C60CD">
                <w:rPr>
                  <w:sz w:val="24"/>
                  <w:szCs w:val="24"/>
                  <w:rPrChange w:id="619" w:author="Hayden Schilling" w:date="2020-11-29T11:54:00Z">
                    <w:rPr>
                      <w:sz w:val="24"/>
                      <w:szCs w:val="24"/>
                    </w:rPr>
                  </w:rPrChange>
                </w:rPr>
                <w:delText>22</w:delText>
              </w:r>
            </w:del>
          </w:p>
        </w:tc>
        <w:tc>
          <w:tcPr>
            <w:tcW w:w="1803" w:type="dxa"/>
            <w:tcBorders>
              <w:bottom w:val="single" w:sz="4" w:space="0" w:color="auto"/>
            </w:tcBorders>
            <w:tcPrChange w:id="620" w:author="Hayden Schilling" w:date="2020-11-29T11:52:00Z">
              <w:tcPr>
                <w:tcW w:w="1803" w:type="dxa"/>
                <w:gridSpan w:val="2"/>
                <w:tcBorders>
                  <w:bottom w:val="single" w:sz="4" w:space="0" w:color="auto"/>
                </w:tcBorders>
                <w:vAlign w:val="bottom"/>
              </w:tcPr>
            </w:tcPrChange>
          </w:tcPr>
          <w:p w14:paraId="41AB0191" w14:textId="352B10F6" w:rsidR="002C60CD" w:rsidRPr="002C60CD" w:rsidRDefault="002C60CD" w:rsidP="002C60CD">
            <w:pPr>
              <w:spacing w:line="360" w:lineRule="auto"/>
              <w:rPr>
                <w:sz w:val="24"/>
                <w:szCs w:val="24"/>
                <w:rPrChange w:id="621" w:author="Hayden Schilling" w:date="2020-11-29T11:54:00Z">
                  <w:rPr>
                    <w:sz w:val="24"/>
                    <w:szCs w:val="24"/>
                  </w:rPr>
                </w:rPrChange>
              </w:rPr>
            </w:pPr>
            <w:ins w:id="622" w:author="Hayden Schilling" w:date="2020-11-29T11:52:00Z">
              <w:r w:rsidRPr="002C60CD">
                <w:rPr>
                  <w:sz w:val="24"/>
                  <w:szCs w:val="24"/>
                  <w:rPrChange w:id="623" w:author="Hayden Schilling" w:date="2020-11-29T11:54:00Z">
                    <w:rPr/>
                  </w:rPrChange>
                </w:rPr>
                <w:t>0.</w:t>
              </w:r>
            </w:ins>
            <w:ins w:id="624" w:author="Hayden Schilling" w:date="2020-11-29T11:54:00Z">
              <w:r w:rsidRPr="002C60CD">
                <w:rPr>
                  <w:sz w:val="24"/>
                  <w:szCs w:val="24"/>
                  <w:rPrChange w:id="625" w:author="Hayden Schilling" w:date="2020-11-29T11:54:00Z">
                    <w:rPr/>
                  </w:rPrChange>
                </w:rPr>
                <w:t>30</w:t>
              </w:r>
            </w:ins>
            <w:del w:id="626" w:author="Hayden Schilling" w:date="2020-11-29T11:52:00Z">
              <w:r w:rsidRPr="002C60CD" w:rsidDel="00BB5FAB">
                <w:rPr>
                  <w:rFonts w:ascii="Calibri" w:hAnsi="Calibri" w:cs="Calibri"/>
                  <w:color w:val="000000"/>
                  <w:sz w:val="24"/>
                  <w:szCs w:val="24"/>
                  <w:rPrChange w:id="627" w:author="Hayden Schilling" w:date="2020-11-29T11:54:00Z">
                    <w:rPr>
                      <w:rFonts w:ascii="Calibri" w:hAnsi="Calibri" w:cs="Calibri"/>
                      <w:color w:val="000000"/>
                      <w:sz w:val="24"/>
                      <w:szCs w:val="24"/>
                    </w:rPr>
                  </w:rPrChange>
                </w:rPr>
                <w:delText>0.06</w:delText>
              </w:r>
            </w:del>
          </w:p>
        </w:tc>
      </w:tr>
      <w:tr w:rsidR="00CB0841" w:rsidRPr="00AA122B" w14:paraId="2F8B6B1F" w14:textId="77777777" w:rsidTr="002C60CD">
        <w:tc>
          <w:tcPr>
            <w:tcW w:w="1803" w:type="dxa"/>
            <w:tcBorders>
              <w:top w:val="single" w:sz="4" w:space="0" w:color="auto"/>
              <w:bottom w:val="single" w:sz="4" w:space="0" w:color="auto"/>
            </w:tcBorders>
          </w:tcPr>
          <w:p w14:paraId="251C7879" w14:textId="77777777" w:rsidR="00CB0841" w:rsidRPr="00AA122B" w:rsidRDefault="00CB0841" w:rsidP="004753C2">
            <w:pPr>
              <w:spacing w:line="360" w:lineRule="auto"/>
              <w:rPr>
                <w:sz w:val="24"/>
                <w:szCs w:val="24"/>
              </w:rPr>
            </w:pPr>
            <w:r w:rsidRPr="00AA122B">
              <w:rPr>
                <w:sz w:val="24"/>
                <w:szCs w:val="24"/>
              </w:rPr>
              <w:t>Total</w:t>
            </w:r>
          </w:p>
        </w:tc>
        <w:tc>
          <w:tcPr>
            <w:tcW w:w="1843" w:type="dxa"/>
            <w:tcBorders>
              <w:top w:val="single" w:sz="4" w:space="0" w:color="auto"/>
              <w:bottom w:val="single" w:sz="4" w:space="0" w:color="auto"/>
            </w:tcBorders>
          </w:tcPr>
          <w:p w14:paraId="50468C9A" w14:textId="00B8FAD7" w:rsidR="00CB0841" w:rsidRPr="00AA122B" w:rsidRDefault="002C60CD" w:rsidP="004753C2">
            <w:pPr>
              <w:spacing w:line="360" w:lineRule="auto"/>
              <w:rPr>
                <w:rFonts w:ascii="Calibri" w:hAnsi="Calibri" w:cs="Calibri"/>
                <w:color w:val="000000"/>
                <w:sz w:val="24"/>
                <w:szCs w:val="24"/>
              </w:rPr>
            </w:pPr>
            <w:ins w:id="628" w:author="Hayden Schilling" w:date="2020-11-29T11:53:00Z">
              <w:r>
                <w:rPr>
                  <w:rFonts w:ascii="Calibri" w:hAnsi="Calibri" w:cs="Calibri"/>
                  <w:color w:val="000000"/>
                  <w:sz w:val="24"/>
                  <w:szCs w:val="24"/>
                </w:rPr>
                <w:t>1105.76</w:t>
              </w:r>
            </w:ins>
            <w:del w:id="629" w:author="Hayden Schilling" w:date="2020-11-29T11:53:00Z">
              <w:r w:rsidR="00CB0841" w:rsidRPr="00AA122B" w:rsidDel="002C60CD">
                <w:rPr>
                  <w:rFonts w:ascii="Calibri" w:hAnsi="Calibri" w:cs="Calibri"/>
                  <w:color w:val="000000"/>
                  <w:sz w:val="24"/>
                  <w:szCs w:val="24"/>
                </w:rPr>
                <w:delText>7161.02</w:delText>
              </w:r>
            </w:del>
          </w:p>
        </w:tc>
        <w:tc>
          <w:tcPr>
            <w:tcW w:w="1803" w:type="dxa"/>
            <w:tcBorders>
              <w:top w:val="single" w:sz="4" w:space="0" w:color="auto"/>
              <w:bottom w:val="single" w:sz="4" w:space="0" w:color="auto"/>
            </w:tcBorders>
          </w:tcPr>
          <w:p w14:paraId="3D8CD732" w14:textId="77777777" w:rsidR="00CB0841" w:rsidRPr="00AA122B" w:rsidRDefault="00CB0841" w:rsidP="004753C2">
            <w:pPr>
              <w:spacing w:line="360" w:lineRule="auto"/>
              <w:rPr>
                <w:sz w:val="24"/>
                <w:szCs w:val="24"/>
              </w:rPr>
            </w:pPr>
            <w:r w:rsidRPr="00AA122B">
              <w:rPr>
                <w:sz w:val="24"/>
                <w:szCs w:val="24"/>
              </w:rPr>
              <w:t>NA</w:t>
            </w:r>
          </w:p>
        </w:tc>
        <w:tc>
          <w:tcPr>
            <w:tcW w:w="1803" w:type="dxa"/>
            <w:tcBorders>
              <w:top w:val="single" w:sz="4" w:space="0" w:color="auto"/>
              <w:bottom w:val="single" w:sz="4" w:space="0" w:color="auto"/>
            </w:tcBorders>
            <w:vAlign w:val="bottom"/>
          </w:tcPr>
          <w:p w14:paraId="5F287E8A"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100</w:t>
            </w:r>
          </w:p>
        </w:tc>
      </w:tr>
    </w:tbl>
    <w:p w14:paraId="129948D3" w14:textId="77777777" w:rsidR="00CB0841" w:rsidRDefault="00CB0841" w:rsidP="004753C2">
      <w:pPr>
        <w:spacing w:line="360" w:lineRule="auto"/>
        <w:rPr>
          <w:sz w:val="24"/>
          <w:szCs w:val="24"/>
        </w:rPr>
      </w:pPr>
    </w:p>
    <w:p w14:paraId="3DC7DAA1" w14:textId="2B2FA699" w:rsidR="004623A5" w:rsidRDefault="004623A5" w:rsidP="004753C2">
      <w:pPr>
        <w:spacing w:line="360" w:lineRule="auto"/>
        <w:rPr>
          <w:sz w:val="24"/>
          <w:szCs w:val="24"/>
        </w:rPr>
      </w:pPr>
      <w:r>
        <w:rPr>
          <w:sz w:val="24"/>
          <w:szCs w:val="24"/>
        </w:rPr>
        <w:br w:type="page"/>
      </w:r>
    </w:p>
    <w:p w14:paraId="5E16F62D" w14:textId="7309FFF0" w:rsidR="00AA122B" w:rsidRPr="00FB7469" w:rsidDel="00412FEC" w:rsidRDefault="004623A5" w:rsidP="004753C2">
      <w:pPr>
        <w:spacing w:line="360" w:lineRule="auto"/>
        <w:rPr>
          <w:del w:id="630" w:author="Hayden Schilling" w:date="2020-11-22T19:42:00Z"/>
          <w:sz w:val="24"/>
          <w:szCs w:val="24"/>
        </w:rPr>
      </w:pPr>
      <w:del w:id="631" w:author="Hayden Schilling" w:date="2020-11-22T19:42:00Z">
        <w:r w:rsidDel="00412FEC">
          <w:rPr>
            <w:b/>
            <w:bCs/>
            <w:sz w:val="24"/>
            <w:szCs w:val="24"/>
          </w:rPr>
          <w:lastRenderedPageBreak/>
          <w:delText>Table 2</w:delText>
        </w:r>
        <w:r w:rsidR="00FB7469" w:rsidDel="00412FEC">
          <w:rPr>
            <w:b/>
            <w:bCs/>
            <w:sz w:val="24"/>
            <w:szCs w:val="24"/>
          </w:rPr>
          <w:delText xml:space="preserve"> </w:delText>
        </w:r>
        <w:r w:rsidR="00FB7469" w:rsidDel="00412FEC">
          <w:rPr>
            <w:sz w:val="24"/>
            <w:szCs w:val="24"/>
          </w:rPr>
          <w:delText>Confusion matrix for the random forest classification analysis using otolith shape data. The numbers show how the fish were reclassified from each site. The OOB classification error is the overall error rate for fish from the each site (overall OOB was 25.93%). The OOB of the random forest analysis using otolith chemistry data and the random forest analysis using combined otolith shape and chemistry data was 0%.</w:delText>
        </w:r>
      </w:del>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1560"/>
        <w:gridCol w:w="1423"/>
        <w:gridCol w:w="1560"/>
        <w:gridCol w:w="1499"/>
        <w:gridCol w:w="1699"/>
      </w:tblGrid>
      <w:tr w:rsidR="00FB7469" w:rsidDel="00412FEC" w14:paraId="76156E6C" w14:textId="24CAAE36" w:rsidTr="00FB7469">
        <w:trPr>
          <w:del w:id="632" w:author="Hayden Schilling" w:date="2020-11-22T19:42:00Z"/>
        </w:trPr>
        <w:tc>
          <w:tcPr>
            <w:tcW w:w="1275" w:type="dxa"/>
          </w:tcPr>
          <w:p w14:paraId="72FB0366" w14:textId="61AC8DE0" w:rsidR="00FB7469" w:rsidDel="00412FEC" w:rsidRDefault="00FB7469" w:rsidP="004753C2">
            <w:pPr>
              <w:spacing w:line="360" w:lineRule="auto"/>
              <w:rPr>
                <w:del w:id="633" w:author="Hayden Schilling" w:date="2020-11-22T19:42:00Z"/>
                <w:sz w:val="24"/>
                <w:szCs w:val="24"/>
              </w:rPr>
            </w:pPr>
          </w:p>
        </w:tc>
        <w:tc>
          <w:tcPr>
            <w:tcW w:w="1560" w:type="dxa"/>
          </w:tcPr>
          <w:p w14:paraId="1CDBCF16" w14:textId="33CBB599" w:rsidR="00FB7469" w:rsidDel="00412FEC" w:rsidRDefault="00FB7469" w:rsidP="004753C2">
            <w:pPr>
              <w:spacing w:line="360" w:lineRule="auto"/>
              <w:rPr>
                <w:del w:id="634" w:author="Hayden Schilling" w:date="2020-11-22T19:42:00Z"/>
                <w:sz w:val="24"/>
                <w:szCs w:val="24"/>
              </w:rPr>
            </w:pPr>
          </w:p>
        </w:tc>
        <w:tc>
          <w:tcPr>
            <w:tcW w:w="4482" w:type="dxa"/>
            <w:gridSpan w:val="3"/>
            <w:tcBorders>
              <w:top w:val="single" w:sz="4" w:space="0" w:color="auto"/>
              <w:bottom w:val="single" w:sz="4" w:space="0" w:color="auto"/>
            </w:tcBorders>
          </w:tcPr>
          <w:p w14:paraId="36156917" w14:textId="60CE0DB1" w:rsidR="00FB7469" w:rsidDel="00412FEC" w:rsidRDefault="00FB7469" w:rsidP="004753C2">
            <w:pPr>
              <w:spacing w:line="360" w:lineRule="auto"/>
              <w:rPr>
                <w:del w:id="635" w:author="Hayden Schilling" w:date="2020-11-22T19:42:00Z"/>
                <w:sz w:val="24"/>
                <w:szCs w:val="24"/>
              </w:rPr>
            </w:pPr>
            <w:del w:id="636" w:author="Hayden Schilling" w:date="2020-11-22T19:42:00Z">
              <w:r w:rsidDel="00412FEC">
                <w:rPr>
                  <w:sz w:val="24"/>
                  <w:szCs w:val="24"/>
                </w:rPr>
                <w:delText>Reclassified Site</w:delText>
              </w:r>
            </w:del>
          </w:p>
        </w:tc>
        <w:tc>
          <w:tcPr>
            <w:tcW w:w="1699" w:type="dxa"/>
          </w:tcPr>
          <w:p w14:paraId="6E6D6700" w14:textId="5BF017B7" w:rsidR="00FB7469" w:rsidDel="00412FEC" w:rsidRDefault="00FB7469" w:rsidP="004753C2">
            <w:pPr>
              <w:spacing w:line="360" w:lineRule="auto"/>
              <w:rPr>
                <w:del w:id="637" w:author="Hayden Schilling" w:date="2020-11-22T19:42:00Z"/>
                <w:sz w:val="24"/>
                <w:szCs w:val="24"/>
              </w:rPr>
            </w:pPr>
          </w:p>
        </w:tc>
      </w:tr>
      <w:tr w:rsidR="00FB7469" w:rsidDel="00412FEC" w14:paraId="00F26427" w14:textId="6C8F7C83" w:rsidTr="00FB7469">
        <w:trPr>
          <w:del w:id="638" w:author="Hayden Schilling" w:date="2020-11-22T19:42:00Z"/>
        </w:trPr>
        <w:tc>
          <w:tcPr>
            <w:tcW w:w="1275" w:type="dxa"/>
            <w:tcBorders>
              <w:bottom w:val="single" w:sz="4" w:space="0" w:color="auto"/>
            </w:tcBorders>
          </w:tcPr>
          <w:p w14:paraId="5B3A7B5A" w14:textId="0E8A0238" w:rsidR="00FB7469" w:rsidDel="00412FEC" w:rsidRDefault="00FB7469" w:rsidP="004753C2">
            <w:pPr>
              <w:spacing w:line="360" w:lineRule="auto"/>
              <w:rPr>
                <w:del w:id="639" w:author="Hayden Schilling" w:date="2020-11-22T19:42:00Z"/>
                <w:sz w:val="24"/>
                <w:szCs w:val="24"/>
              </w:rPr>
            </w:pPr>
          </w:p>
        </w:tc>
        <w:tc>
          <w:tcPr>
            <w:tcW w:w="1560" w:type="dxa"/>
          </w:tcPr>
          <w:p w14:paraId="2F3A1627" w14:textId="5F83E573" w:rsidR="00FB7469" w:rsidDel="00412FEC" w:rsidRDefault="00FB7469" w:rsidP="004753C2">
            <w:pPr>
              <w:spacing w:line="360" w:lineRule="auto"/>
              <w:rPr>
                <w:del w:id="640" w:author="Hayden Schilling" w:date="2020-11-22T19:42:00Z"/>
                <w:sz w:val="24"/>
                <w:szCs w:val="24"/>
              </w:rPr>
            </w:pPr>
          </w:p>
        </w:tc>
        <w:tc>
          <w:tcPr>
            <w:tcW w:w="1423" w:type="dxa"/>
            <w:tcBorders>
              <w:top w:val="single" w:sz="4" w:space="0" w:color="auto"/>
              <w:bottom w:val="single" w:sz="4" w:space="0" w:color="auto"/>
            </w:tcBorders>
          </w:tcPr>
          <w:p w14:paraId="6270A5D1" w14:textId="27FAB41D" w:rsidR="00FB7469" w:rsidDel="00412FEC" w:rsidRDefault="00FB7469" w:rsidP="004753C2">
            <w:pPr>
              <w:spacing w:line="360" w:lineRule="auto"/>
              <w:rPr>
                <w:del w:id="641" w:author="Hayden Schilling" w:date="2020-11-22T19:42:00Z"/>
                <w:sz w:val="24"/>
                <w:szCs w:val="24"/>
              </w:rPr>
            </w:pPr>
            <w:del w:id="642" w:author="Hayden Schilling" w:date="2020-11-22T19:42:00Z">
              <w:r w:rsidDel="00412FEC">
                <w:rPr>
                  <w:sz w:val="24"/>
                  <w:szCs w:val="24"/>
                </w:rPr>
                <w:delText>Agra</w:delText>
              </w:r>
            </w:del>
          </w:p>
        </w:tc>
        <w:tc>
          <w:tcPr>
            <w:tcW w:w="1560" w:type="dxa"/>
            <w:tcBorders>
              <w:top w:val="single" w:sz="4" w:space="0" w:color="auto"/>
              <w:bottom w:val="single" w:sz="4" w:space="0" w:color="auto"/>
            </w:tcBorders>
          </w:tcPr>
          <w:p w14:paraId="16961FFD" w14:textId="403A83D2" w:rsidR="00FB7469" w:rsidDel="00412FEC" w:rsidRDefault="00FB7469" w:rsidP="004753C2">
            <w:pPr>
              <w:spacing w:line="360" w:lineRule="auto"/>
              <w:rPr>
                <w:del w:id="643" w:author="Hayden Schilling" w:date="2020-11-22T19:42:00Z"/>
                <w:sz w:val="24"/>
                <w:szCs w:val="24"/>
              </w:rPr>
            </w:pPr>
            <w:del w:id="644" w:author="Hayden Schilling" w:date="2020-11-22T19:42:00Z">
              <w:r w:rsidDel="00412FEC">
                <w:rPr>
                  <w:sz w:val="24"/>
                  <w:szCs w:val="24"/>
                </w:rPr>
                <w:delText>Lucknow</w:delText>
              </w:r>
            </w:del>
          </w:p>
        </w:tc>
        <w:tc>
          <w:tcPr>
            <w:tcW w:w="1499" w:type="dxa"/>
            <w:tcBorders>
              <w:top w:val="single" w:sz="4" w:space="0" w:color="auto"/>
              <w:bottom w:val="single" w:sz="4" w:space="0" w:color="auto"/>
            </w:tcBorders>
          </w:tcPr>
          <w:p w14:paraId="1855F751" w14:textId="6B83CE38" w:rsidR="00FB7469" w:rsidDel="00412FEC" w:rsidRDefault="00FB7469" w:rsidP="004753C2">
            <w:pPr>
              <w:spacing w:line="360" w:lineRule="auto"/>
              <w:rPr>
                <w:del w:id="645" w:author="Hayden Schilling" w:date="2020-11-22T19:42:00Z"/>
                <w:sz w:val="24"/>
                <w:szCs w:val="24"/>
              </w:rPr>
            </w:pPr>
            <w:del w:id="646" w:author="Hayden Schilling" w:date="2020-11-22T19:42:00Z">
              <w:r w:rsidDel="00412FEC">
                <w:rPr>
                  <w:sz w:val="24"/>
                  <w:szCs w:val="24"/>
                </w:rPr>
                <w:delText>Narora</w:delText>
              </w:r>
            </w:del>
          </w:p>
        </w:tc>
        <w:tc>
          <w:tcPr>
            <w:tcW w:w="1699" w:type="dxa"/>
            <w:tcBorders>
              <w:top w:val="nil"/>
              <w:bottom w:val="single" w:sz="4" w:space="0" w:color="auto"/>
            </w:tcBorders>
          </w:tcPr>
          <w:p w14:paraId="34FDA010" w14:textId="081018AE" w:rsidR="00FB7469" w:rsidDel="00412FEC" w:rsidRDefault="00FB7469" w:rsidP="004753C2">
            <w:pPr>
              <w:spacing w:line="360" w:lineRule="auto"/>
              <w:rPr>
                <w:del w:id="647" w:author="Hayden Schilling" w:date="2020-11-22T19:42:00Z"/>
                <w:sz w:val="24"/>
                <w:szCs w:val="24"/>
              </w:rPr>
            </w:pPr>
            <w:del w:id="648" w:author="Hayden Schilling" w:date="2020-11-22T19:42:00Z">
              <w:r w:rsidDel="00412FEC">
                <w:rPr>
                  <w:sz w:val="24"/>
                  <w:szCs w:val="24"/>
                </w:rPr>
                <w:delText>OOB Classification Error (%)</w:delText>
              </w:r>
            </w:del>
          </w:p>
        </w:tc>
      </w:tr>
      <w:tr w:rsidR="00FB7469" w:rsidDel="00412FEC" w14:paraId="3D511224" w14:textId="0113472C" w:rsidTr="00FB7469">
        <w:trPr>
          <w:del w:id="649" w:author="Hayden Schilling" w:date="2020-11-22T19:42:00Z"/>
        </w:trPr>
        <w:tc>
          <w:tcPr>
            <w:tcW w:w="1275" w:type="dxa"/>
            <w:vMerge w:val="restart"/>
            <w:tcBorders>
              <w:top w:val="single" w:sz="4" w:space="0" w:color="auto"/>
              <w:bottom w:val="single" w:sz="4" w:space="0" w:color="auto"/>
              <w:right w:val="single" w:sz="4" w:space="0" w:color="auto"/>
            </w:tcBorders>
          </w:tcPr>
          <w:p w14:paraId="7201A9FA" w14:textId="7A5CF64E" w:rsidR="00FB7469" w:rsidDel="00412FEC" w:rsidRDefault="00FB7469" w:rsidP="004753C2">
            <w:pPr>
              <w:spacing w:line="360" w:lineRule="auto"/>
              <w:rPr>
                <w:del w:id="650" w:author="Hayden Schilling" w:date="2020-11-22T19:42:00Z"/>
                <w:sz w:val="24"/>
                <w:szCs w:val="24"/>
              </w:rPr>
            </w:pPr>
            <w:del w:id="651" w:author="Hayden Schilling" w:date="2020-11-22T19:42:00Z">
              <w:r w:rsidDel="00412FEC">
                <w:rPr>
                  <w:sz w:val="24"/>
                  <w:szCs w:val="24"/>
                </w:rPr>
                <w:delText>Original Site</w:delText>
              </w:r>
            </w:del>
          </w:p>
        </w:tc>
        <w:tc>
          <w:tcPr>
            <w:tcW w:w="1560" w:type="dxa"/>
            <w:tcBorders>
              <w:top w:val="single" w:sz="4" w:space="0" w:color="auto"/>
              <w:left w:val="single" w:sz="4" w:space="0" w:color="auto"/>
            </w:tcBorders>
          </w:tcPr>
          <w:p w14:paraId="6DF8D394" w14:textId="59819093" w:rsidR="00FB7469" w:rsidDel="00412FEC" w:rsidRDefault="00FB7469" w:rsidP="004753C2">
            <w:pPr>
              <w:spacing w:line="360" w:lineRule="auto"/>
              <w:rPr>
                <w:del w:id="652" w:author="Hayden Schilling" w:date="2020-11-22T19:42:00Z"/>
                <w:sz w:val="24"/>
                <w:szCs w:val="24"/>
              </w:rPr>
            </w:pPr>
            <w:del w:id="653" w:author="Hayden Schilling" w:date="2020-11-22T19:42:00Z">
              <w:r w:rsidDel="00412FEC">
                <w:rPr>
                  <w:sz w:val="24"/>
                  <w:szCs w:val="24"/>
                </w:rPr>
                <w:delText>Agra</w:delText>
              </w:r>
            </w:del>
          </w:p>
        </w:tc>
        <w:tc>
          <w:tcPr>
            <w:tcW w:w="1423" w:type="dxa"/>
            <w:tcBorders>
              <w:top w:val="single" w:sz="4" w:space="0" w:color="auto"/>
            </w:tcBorders>
          </w:tcPr>
          <w:p w14:paraId="7DD9C36F" w14:textId="037C7A54" w:rsidR="00FB7469" w:rsidDel="00412FEC" w:rsidRDefault="00FB7469" w:rsidP="004753C2">
            <w:pPr>
              <w:spacing w:line="360" w:lineRule="auto"/>
              <w:rPr>
                <w:del w:id="654" w:author="Hayden Schilling" w:date="2020-11-22T19:42:00Z"/>
                <w:sz w:val="24"/>
                <w:szCs w:val="24"/>
              </w:rPr>
            </w:pPr>
            <w:del w:id="655" w:author="Hayden Schilling" w:date="2020-11-22T19:42:00Z">
              <w:r w:rsidDel="00412FEC">
                <w:rPr>
                  <w:sz w:val="24"/>
                  <w:szCs w:val="24"/>
                </w:rPr>
                <w:delText>14</w:delText>
              </w:r>
            </w:del>
          </w:p>
        </w:tc>
        <w:tc>
          <w:tcPr>
            <w:tcW w:w="1560" w:type="dxa"/>
            <w:tcBorders>
              <w:top w:val="single" w:sz="4" w:space="0" w:color="auto"/>
            </w:tcBorders>
          </w:tcPr>
          <w:p w14:paraId="262B69A5" w14:textId="5AECA921" w:rsidR="00FB7469" w:rsidDel="00412FEC" w:rsidRDefault="00FB7469" w:rsidP="004753C2">
            <w:pPr>
              <w:spacing w:line="360" w:lineRule="auto"/>
              <w:rPr>
                <w:del w:id="656" w:author="Hayden Schilling" w:date="2020-11-22T19:42:00Z"/>
                <w:sz w:val="24"/>
                <w:szCs w:val="24"/>
              </w:rPr>
            </w:pPr>
            <w:del w:id="657" w:author="Hayden Schilling" w:date="2020-11-22T19:42:00Z">
              <w:r w:rsidDel="00412FEC">
                <w:rPr>
                  <w:sz w:val="24"/>
                  <w:szCs w:val="24"/>
                </w:rPr>
                <w:delText>2</w:delText>
              </w:r>
            </w:del>
          </w:p>
        </w:tc>
        <w:tc>
          <w:tcPr>
            <w:tcW w:w="1499" w:type="dxa"/>
            <w:tcBorders>
              <w:top w:val="single" w:sz="4" w:space="0" w:color="auto"/>
            </w:tcBorders>
          </w:tcPr>
          <w:p w14:paraId="6A809D34" w14:textId="48CB21A5" w:rsidR="00FB7469" w:rsidDel="00412FEC" w:rsidRDefault="00FB7469" w:rsidP="004753C2">
            <w:pPr>
              <w:spacing w:line="360" w:lineRule="auto"/>
              <w:rPr>
                <w:del w:id="658" w:author="Hayden Schilling" w:date="2020-11-22T19:42:00Z"/>
                <w:sz w:val="24"/>
                <w:szCs w:val="24"/>
              </w:rPr>
            </w:pPr>
            <w:del w:id="659" w:author="Hayden Schilling" w:date="2020-11-22T19:42:00Z">
              <w:r w:rsidDel="00412FEC">
                <w:rPr>
                  <w:sz w:val="24"/>
                  <w:szCs w:val="24"/>
                </w:rPr>
                <w:delText>2</w:delText>
              </w:r>
            </w:del>
          </w:p>
        </w:tc>
        <w:tc>
          <w:tcPr>
            <w:tcW w:w="1699" w:type="dxa"/>
            <w:tcBorders>
              <w:top w:val="single" w:sz="4" w:space="0" w:color="auto"/>
            </w:tcBorders>
          </w:tcPr>
          <w:p w14:paraId="631BD1EB" w14:textId="485507A6" w:rsidR="00FB7469" w:rsidDel="00412FEC" w:rsidRDefault="00FB7469" w:rsidP="004753C2">
            <w:pPr>
              <w:spacing w:line="360" w:lineRule="auto"/>
              <w:rPr>
                <w:del w:id="660" w:author="Hayden Schilling" w:date="2020-11-22T19:42:00Z"/>
                <w:sz w:val="24"/>
                <w:szCs w:val="24"/>
              </w:rPr>
            </w:pPr>
            <w:del w:id="661" w:author="Hayden Schilling" w:date="2020-11-22T19:42:00Z">
              <w:r w:rsidDel="00412FEC">
                <w:rPr>
                  <w:sz w:val="24"/>
                  <w:szCs w:val="24"/>
                </w:rPr>
                <w:delText>22.22</w:delText>
              </w:r>
            </w:del>
          </w:p>
        </w:tc>
      </w:tr>
      <w:tr w:rsidR="00FB7469" w:rsidDel="00412FEC" w14:paraId="74E5649A" w14:textId="331D2BC0" w:rsidTr="00FB7469">
        <w:trPr>
          <w:del w:id="662" w:author="Hayden Schilling" w:date="2020-11-22T19:42:00Z"/>
        </w:trPr>
        <w:tc>
          <w:tcPr>
            <w:tcW w:w="1275" w:type="dxa"/>
            <w:vMerge/>
            <w:tcBorders>
              <w:top w:val="nil"/>
              <w:bottom w:val="single" w:sz="4" w:space="0" w:color="auto"/>
              <w:right w:val="single" w:sz="4" w:space="0" w:color="auto"/>
            </w:tcBorders>
          </w:tcPr>
          <w:p w14:paraId="4E47E21E" w14:textId="5B9E0A9F" w:rsidR="00FB7469" w:rsidDel="00412FEC" w:rsidRDefault="00FB7469" w:rsidP="004753C2">
            <w:pPr>
              <w:spacing w:line="360" w:lineRule="auto"/>
              <w:rPr>
                <w:del w:id="663" w:author="Hayden Schilling" w:date="2020-11-22T19:42:00Z"/>
                <w:sz w:val="24"/>
                <w:szCs w:val="24"/>
              </w:rPr>
            </w:pPr>
          </w:p>
        </w:tc>
        <w:tc>
          <w:tcPr>
            <w:tcW w:w="1560" w:type="dxa"/>
            <w:tcBorders>
              <w:left w:val="single" w:sz="4" w:space="0" w:color="auto"/>
            </w:tcBorders>
          </w:tcPr>
          <w:p w14:paraId="6A31CCE3" w14:textId="7C1DFE42" w:rsidR="00FB7469" w:rsidDel="00412FEC" w:rsidRDefault="00FB7469" w:rsidP="004753C2">
            <w:pPr>
              <w:spacing w:line="360" w:lineRule="auto"/>
              <w:rPr>
                <w:del w:id="664" w:author="Hayden Schilling" w:date="2020-11-22T19:42:00Z"/>
                <w:sz w:val="24"/>
                <w:szCs w:val="24"/>
              </w:rPr>
            </w:pPr>
            <w:del w:id="665" w:author="Hayden Schilling" w:date="2020-11-22T19:42:00Z">
              <w:r w:rsidDel="00412FEC">
                <w:rPr>
                  <w:sz w:val="24"/>
                  <w:szCs w:val="24"/>
                </w:rPr>
                <w:delText>Lucknow</w:delText>
              </w:r>
            </w:del>
          </w:p>
        </w:tc>
        <w:tc>
          <w:tcPr>
            <w:tcW w:w="1423" w:type="dxa"/>
          </w:tcPr>
          <w:p w14:paraId="138E0A31" w14:textId="71FE7C13" w:rsidR="00FB7469" w:rsidDel="00412FEC" w:rsidRDefault="00FB7469" w:rsidP="004753C2">
            <w:pPr>
              <w:spacing w:line="360" w:lineRule="auto"/>
              <w:rPr>
                <w:del w:id="666" w:author="Hayden Schilling" w:date="2020-11-22T19:42:00Z"/>
                <w:sz w:val="24"/>
                <w:szCs w:val="24"/>
              </w:rPr>
            </w:pPr>
            <w:del w:id="667" w:author="Hayden Schilling" w:date="2020-11-22T19:42:00Z">
              <w:r w:rsidDel="00412FEC">
                <w:rPr>
                  <w:sz w:val="24"/>
                  <w:szCs w:val="24"/>
                </w:rPr>
                <w:delText>0</w:delText>
              </w:r>
            </w:del>
          </w:p>
        </w:tc>
        <w:tc>
          <w:tcPr>
            <w:tcW w:w="1560" w:type="dxa"/>
          </w:tcPr>
          <w:p w14:paraId="4B29B897" w14:textId="3169A2DD" w:rsidR="00FB7469" w:rsidDel="00412FEC" w:rsidRDefault="00FB7469" w:rsidP="004753C2">
            <w:pPr>
              <w:spacing w:line="360" w:lineRule="auto"/>
              <w:rPr>
                <w:del w:id="668" w:author="Hayden Schilling" w:date="2020-11-22T19:42:00Z"/>
                <w:sz w:val="24"/>
                <w:szCs w:val="24"/>
              </w:rPr>
            </w:pPr>
            <w:del w:id="669" w:author="Hayden Schilling" w:date="2020-11-22T19:42:00Z">
              <w:r w:rsidDel="00412FEC">
                <w:rPr>
                  <w:sz w:val="24"/>
                  <w:szCs w:val="24"/>
                </w:rPr>
                <w:delText>15</w:delText>
              </w:r>
            </w:del>
          </w:p>
        </w:tc>
        <w:tc>
          <w:tcPr>
            <w:tcW w:w="1499" w:type="dxa"/>
          </w:tcPr>
          <w:p w14:paraId="1A9B5AF0" w14:textId="71AF235C" w:rsidR="00FB7469" w:rsidDel="00412FEC" w:rsidRDefault="00FB7469" w:rsidP="004753C2">
            <w:pPr>
              <w:spacing w:line="360" w:lineRule="auto"/>
              <w:rPr>
                <w:del w:id="670" w:author="Hayden Schilling" w:date="2020-11-22T19:42:00Z"/>
                <w:sz w:val="24"/>
                <w:szCs w:val="24"/>
              </w:rPr>
            </w:pPr>
            <w:del w:id="671" w:author="Hayden Schilling" w:date="2020-11-22T19:42:00Z">
              <w:r w:rsidDel="00412FEC">
                <w:rPr>
                  <w:sz w:val="24"/>
                  <w:szCs w:val="24"/>
                </w:rPr>
                <w:delText>3</w:delText>
              </w:r>
            </w:del>
          </w:p>
        </w:tc>
        <w:tc>
          <w:tcPr>
            <w:tcW w:w="1699" w:type="dxa"/>
          </w:tcPr>
          <w:p w14:paraId="54FC7A1C" w14:textId="16075A3A" w:rsidR="00FB7469" w:rsidDel="00412FEC" w:rsidRDefault="00FB7469" w:rsidP="004753C2">
            <w:pPr>
              <w:spacing w:line="360" w:lineRule="auto"/>
              <w:rPr>
                <w:del w:id="672" w:author="Hayden Schilling" w:date="2020-11-22T19:42:00Z"/>
                <w:sz w:val="24"/>
                <w:szCs w:val="24"/>
              </w:rPr>
            </w:pPr>
            <w:del w:id="673" w:author="Hayden Schilling" w:date="2020-11-22T19:42:00Z">
              <w:r w:rsidDel="00412FEC">
                <w:rPr>
                  <w:sz w:val="24"/>
                  <w:szCs w:val="24"/>
                </w:rPr>
                <w:delText>16.67</w:delText>
              </w:r>
            </w:del>
          </w:p>
        </w:tc>
      </w:tr>
      <w:tr w:rsidR="00FB7469" w:rsidDel="00412FEC" w14:paraId="0A8E62DF" w14:textId="2A2EDF3E" w:rsidTr="00FB7469">
        <w:trPr>
          <w:del w:id="674" w:author="Hayden Schilling" w:date="2020-11-22T19:42:00Z"/>
        </w:trPr>
        <w:tc>
          <w:tcPr>
            <w:tcW w:w="1275" w:type="dxa"/>
            <w:vMerge/>
            <w:tcBorders>
              <w:top w:val="nil"/>
              <w:bottom w:val="single" w:sz="4" w:space="0" w:color="auto"/>
              <w:right w:val="single" w:sz="4" w:space="0" w:color="auto"/>
            </w:tcBorders>
          </w:tcPr>
          <w:p w14:paraId="27E50473" w14:textId="012445F0" w:rsidR="00FB7469" w:rsidDel="00412FEC" w:rsidRDefault="00FB7469" w:rsidP="004753C2">
            <w:pPr>
              <w:spacing w:line="360" w:lineRule="auto"/>
              <w:rPr>
                <w:del w:id="675" w:author="Hayden Schilling" w:date="2020-11-22T19:42:00Z"/>
                <w:sz w:val="24"/>
                <w:szCs w:val="24"/>
              </w:rPr>
            </w:pPr>
          </w:p>
        </w:tc>
        <w:tc>
          <w:tcPr>
            <w:tcW w:w="1560" w:type="dxa"/>
            <w:tcBorders>
              <w:left w:val="single" w:sz="4" w:space="0" w:color="auto"/>
            </w:tcBorders>
          </w:tcPr>
          <w:p w14:paraId="1F515F62" w14:textId="5A1CB5B8" w:rsidR="00FB7469" w:rsidDel="00412FEC" w:rsidRDefault="00FB7469" w:rsidP="004753C2">
            <w:pPr>
              <w:spacing w:line="360" w:lineRule="auto"/>
              <w:rPr>
                <w:del w:id="676" w:author="Hayden Schilling" w:date="2020-11-22T19:42:00Z"/>
                <w:sz w:val="24"/>
                <w:szCs w:val="24"/>
              </w:rPr>
            </w:pPr>
            <w:del w:id="677" w:author="Hayden Schilling" w:date="2020-11-22T19:42:00Z">
              <w:r w:rsidDel="00412FEC">
                <w:rPr>
                  <w:sz w:val="24"/>
                  <w:szCs w:val="24"/>
                </w:rPr>
                <w:delText>Narora</w:delText>
              </w:r>
            </w:del>
          </w:p>
        </w:tc>
        <w:tc>
          <w:tcPr>
            <w:tcW w:w="1423" w:type="dxa"/>
          </w:tcPr>
          <w:p w14:paraId="0FC4FAC3" w14:textId="75C46759" w:rsidR="00FB7469" w:rsidDel="00412FEC" w:rsidRDefault="00FB7469" w:rsidP="004753C2">
            <w:pPr>
              <w:spacing w:line="360" w:lineRule="auto"/>
              <w:rPr>
                <w:del w:id="678" w:author="Hayden Schilling" w:date="2020-11-22T19:42:00Z"/>
                <w:sz w:val="24"/>
                <w:szCs w:val="24"/>
              </w:rPr>
            </w:pPr>
            <w:del w:id="679" w:author="Hayden Schilling" w:date="2020-11-22T19:42:00Z">
              <w:r w:rsidDel="00412FEC">
                <w:rPr>
                  <w:sz w:val="24"/>
                  <w:szCs w:val="24"/>
                </w:rPr>
                <w:delText>5</w:delText>
              </w:r>
            </w:del>
          </w:p>
        </w:tc>
        <w:tc>
          <w:tcPr>
            <w:tcW w:w="1560" w:type="dxa"/>
          </w:tcPr>
          <w:p w14:paraId="12D4BB3F" w14:textId="2A38533A" w:rsidR="00FB7469" w:rsidDel="00412FEC" w:rsidRDefault="00FB7469" w:rsidP="004753C2">
            <w:pPr>
              <w:spacing w:line="360" w:lineRule="auto"/>
              <w:rPr>
                <w:del w:id="680" w:author="Hayden Schilling" w:date="2020-11-22T19:42:00Z"/>
                <w:sz w:val="24"/>
                <w:szCs w:val="24"/>
              </w:rPr>
            </w:pPr>
            <w:del w:id="681" w:author="Hayden Schilling" w:date="2020-11-22T19:42:00Z">
              <w:r w:rsidDel="00412FEC">
                <w:rPr>
                  <w:sz w:val="24"/>
                  <w:szCs w:val="24"/>
                </w:rPr>
                <w:delText>2</w:delText>
              </w:r>
            </w:del>
          </w:p>
        </w:tc>
        <w:tc>
          <w:tcPr>
            <w:tcW w:w="1499" w:type="dxa"/>
          </w:tcPr>
          <w:p w14:paraId="06202067" w14:textId="4D18E827" w:rsidR="00FB7469" w:rsidDel="00412FEC" w:rsidRDefault="00FB7469" w:rsidP="004753C2">
            <w:pPr>
              <w:spacing w:line="360" w:lineRule="auto"/>
              <w:rPr>
                <w:del w:id="682" w:author="Hayden Schilling" w:date="2020-11-22T19:42:00Z"/>
                <w:sz w:val="24"/>
                <w:szCs w:val="24"/>
              </w:rPr>
            </w:pPr>
            <w:del w:id="683" w:author="Hayden Schilling" w:date="2020-11-22T19:42:00Z">
              <w:r w:rsidDel="00412FEC">
                <w:rPr>
                  <w:sz w:val="24"/>
                  <w:szCs w:val="24"/>
                </w:rPr>
                <w:delText>11</w:delText>
              </w:r>
            </w:del>
          </w:p>
        </w:tc>
        <w:tc>
          <w:tcPr>
            <w:tcW w:w="1699" w:type="dxa"/>
          </w:tcPr>
          <w:p w14:paraId="1987D1F5" w14:textId="3B398EFA" w:rsidR="00FB7469" w:rsidDel="00412FEC" w:rsidRDefault="00FB7469" w:rsidP="004753C2">
            <w:pPr>
              <w:spacing w:line="360" w:lineRule="auto"/>
              <w:rPr>
                <w:del w:id="684" w:author="Hayden Schilling" w:date="2020-11-22T19:42:00Z"/>
                <w:sz w:val="24"/>
                <w:szCs w:val="24"/>
              </w:rPr>
            </w:pPr>
            <w:del w:id="685" w:author="Hayden Schilling" w:date="2020-11-22T19:42:00Z">
              <w:r w:rsidDel="00412FEC">
                <w:rPr>
                  <w:sz w:val="24"/>
                  <w:szCs w:val="24"/>
                </w:rPr>
                <w:delText>38.89</w:delText>
              </w:r>
            </w:del>
          </w:p>
        </w:tc>
      </w:tr>
    </w:tbl>
    <w:p w14:paraId="1884C009" w14:textId="77777777" w:rsidR="00FB7469" w:rsidRPr="00FB7469" w:rsidRDefault="00FB7469" w:rsidP="004753C2">
      <w:pPr>
        <w:spacing w:line="360" w:lineRule="auto"/>
        <w:rPr>
          <w:sz w:val="24"/>
          <w:szCs w:val="24"/>
        </w:rPr>
      </w:pPr>
    </w:p>
    <w:p w14:paraId="7545BE10" w14:textId="77777777" w:rsidR="00AA122B" w:rsidRDefault="00AA122B" w:rsidP="004753C2">
      <w:pPr>
        <w:spacing w:line="360" w:lineRule="auto"/>
        <w:rPr>
          <w:sz w:val="24"/>
          <w:szCs w:val="24"/>
        </w:rPr>
      </w:pPr>
    </w:p>
    <w:p w14:paraId="338B0152" w14:textId="77777777" w:rsidR="00AA122B" w:rsidRPr="00AA122B" w:rsidRDefault="00AA122B" w:rsidP="004753C2">
      <w:pPr>
        <w:spacing w:line="360" w:lineRule="auto"/>
        <w:rPr>
          <w:sz w:val="24"/>
          <w:szCs w:val="24"/>
        </w:rPr>
      </w:pPr>
    </w:p>
    <w:p w14:paraId="5724CAE6" w14:textId="77777777" w:rsidR="004623A5" w:rsidRDefault="004623A5" w:rsidP="004753C2">
      <w:pPr>
        <w:spacing w:line="360" w:lineRule="auto"/>
        <w:rPr>
          <w:b/>
          <w:bCs/>
          <w:sz w:val="24"/>
          <w:szCs w:val="24"/>
        </w:rPr>
      </w:pPr>
      <w:r>
        <w:rPr>
          <w:b/>
          <w:bCs/>
          <w:sz w:val="24"/>
          <w:szCs w:val="24"/>
        </w:rPr>
        <w:br w:type="page"/>
      </w:r>
    </w:p>
    <w:p w14:paraId="56041E8C" w14:textId="77777777" w:rsidR="00925C61" w:rsidRDefault="00925C61">
      <w:pPr>
        <w:rPr>
          <w:b/>
          <w:bCs/>
          <w:sz w:val="24"/>
          <w:szCs w:val="24"/>
        </w:rPr>
      </w:pPr>
      <w:r>
        <w:rPr>
          <w:b/>
          <w:bCs/>
          <w:sz w:val="24"/>
          <w:szCs w:val="24"/>
        </w:rPr>
        <w:lastRenderedPageBreak/>
        <w:t>Figure Captions:</w:t>
      </w:r>
    </w:p>
    <w:p w14:paraId="6CEC1486" w14:textId="77777777" w:rsidR="00925C61" w:rsidRDefault="00925C61">
      <w:pPr>
        <w:rPr>
          <w:b/>
          <w:bCs/>
          <w:sz w:val="24"/>
          <w:szCs w:val="24"/>
        </w:rPr>
      </w:pPr>
    </w:p>
    <w:p w14:paraId="46ED6F0C" w14:textId="368F21A1" w:rsidR="00925C61" w:rsidRPr="00AA122B" w:rsidDel="004A0A44" w:rsidRDefault="00925C61" w:rsidP="00925C61">
      <w:pPr>
        <w:spacing w:line="360" w:lineRule="auto"/>
        <w:rPr>
          <w:del w:id="686" w:author="Hayden Schilling" w:date="2020-11-29T16:36:00Z"/>
          <w:sz w:val="24"/>
          <w:szCs w:val="24"/>
        </w:rPr>
      </w:pPr>
      <w:del w:id="687" w:author="Hayden Schilling" w:date="2020-11-29T16:36:00Z">
        <w:r w:rsidRPr="00AA122B" w:rsidDel="004A0A44">
          <w:rPr>
            <w:b/>
            <w:sz w:val="24"/>
            <w:szCs w:val="24"/>
          </w:rPr>
          <w:delText>Figure 1</w:delText>
        </w:r>
        <w:r w:rsidRPr="00AA122B" w:rsidDel="004A0A44">
          <w:rPr>
            <w:sz w:val="24"/>
            <w:szCs w:val="24"/>
          </w:rPr>
          <w:delText xml:space="preserve"> – Map showing the locations where samples of </w:delText>
        </w:r>
        <w:r w:rsidRPr="00AA122B" w:rsidDel="004A0A44">
          <w:rPr>
            <w:i/>
            <w:iCs/>
            <w:sz w:val="24"/>
            <w:szCs w:val="24"/>
          </w:rPr>
          <w:delText>C. striata</w:delText>
        </w:r>
        <w:r w:rsidRPr="00AA122B" w:rsidDel="004A0A44">
          <w:rPr>
            <w:sz w:val="24"/>
            <w:szCs w:val="24"/>
          </w:rPr>
          <w:delText xml:space="preserve"> were collected. The 3 coloured dots represent the sample locations on the 3 different rivers.</w:delText>
        </w:r>
      </w:del>
    </w:p>
    <w:p w14:paraId="26E00A82" w14:textId="2C09F95A" w:rsidR="00925C61" w:rsidDel="004A0A44" w:rsidRDefault="00925C61">
      <w:pPr>
        <w:rPr>
          <w:del w:id="688" w:author="Hayden Schilling" w:date="2020-11-29T16:36:00Z"/>
          <w:b/>
          <w:bCs/>
          <w:sz w:val="24"/>
          <w:szCs w:val="24"/>
        </w:rPr>
      </w:pPr>
    </w:p>
    <w:p w14:paraId="494F2C93" w14:textId="7B94B39E" w:rsidR="00925C61" w:rsidRPr="00AA122B" w:rsidDel="004A0A44" w:rsidRDefault="00925C61" w:rsidP="00925C61">
      <w:pPr>
        <w:spacing w:line="360" w:lineRule="auto"/>
        <w:rPr>
          <w:del w:id="689" w:author="Hayden Schilling" w:date="2020-11-29T16:36:00Z"/>
          <w:sz w:val="24"/>
          <w:szCs w:val="24"/>
        </w:rPr>
      </w:pPr>
      <w:del w:id="690" w:author="Hayden Schilling" w:date="2020-11-29T16:36:00Z">
        <w:r w:rsidRPr="00AA122B" w:rsidDel="004A0A44">
          <w:rPr>
            <w:b/>
            <w:sz w:val="24"/>
            <w:szCs w:val="24"/>
          </w:rPr>
          <w:delText>Figure 2</w:delText>
        </w:r>
        <w:r w:rsidRPr="00AA122B" w:rsidDel="004A0A44">
          <w:rPr>
            <w:sz w:val="24"/>
            <w:szCs w:val="24"/>
          </w:rPr>
          <w:delText xml:space="preserve"> Mean variance plots showing non-linear relationships for a) the otolith chemistry dataset, b) the otolith shape dataset, and c) the combined otolith chemistry and shape dataset. Note the log scale on both axes.</w:delText>
        </w:r>
      </w:del>
    </w:p>
    <w:p w14:paraId="6CF1B4BD" w14:textId="12BBA039" w:rsidR="00925C61" w:rsidDel="004A0A44" w:rsidRDefault="00925C61">
      <w:pPr>
        <w:rPr>
          <w:del w:id="691" w:author="Hayden Schilling" w:date="2020-11-29T16:36:00Z"/>
          <w:b/>
          <w:bCs/>
          <w:sz w:val="24"/>
          <w:szCs w:val="24"/>
        </w:rPr>
      </w:pPr>
    </w:p>
    <w:p w14:paraId="0676068E" w14:textId="48D588A7" w:rsidR="00925C61" w:rsidRPr="00AA122B" w:rsidDel="004A0A44" w:rsidRDefault="00925C61" w:rsidP="00925C61">
      <w:pPr>
        <w:spacing w:line="360" w:lineRule="auto"/>
        <w:rPr>
          <w:del w:id="692" w:author="Hayden Schilling" w:date="2020-11-29T16:36:00Z"/>
          <w:sz w:val="24"/>
          <w:szCs w:val="24"/>
        </w:rPr>
      </w:pPr>
      <w:del w:id="693" w:author="Hayden Schilling" w:date="2020-11-29T16:36:00Z">
        <w:r w:rsidRPr="00AA122B" w:rsidDel="004A0A44">
          <w:rPr>
            <w:b/>
            <w:sz w:val="24"/>
            <w:szCs w:val="24"/>
          </w:rPr>
          <w:delText>Figure 3</w:delText>
        </w:r>
        <w:r w:rsidRPr="00AA122B" w:rsidDel="004A0A44">
          <w:rPr>
            <w:sz w:val="24"/>
            <w:szCs w:val="24"/>
          </w:rPr>
          <w:delText xml:space="preserve"> Dunn-Smyth Residual plots for a) the otolith chemistry dataset, b) the otolith shape dataset, and c) the combined otolith chemistry and shape dataset. No strong patterns are visible in any of the subplots, suggesting that our GLM models were appropriate.</w:delText>
        </w:r>
        <w:r w:rsidDel="004A0A44">
          <w:rPr>
            <w:sz w:val="24"/>
            <w:szCs w:val="24"/>
          </w:rPr>
          <w:delText xml:space="preserve"> Colours show the variables in the analysis.</w:delText>
        </w:r>
      </w:del>
    </w:p>
    <w:p w14:paraId="56CD6764" w14:textId="42E838C6" w:rsidR="00925C61" w:rsidDel="004A0A44" w:rsidRDefault="00925C61">
      <w:pPr>
        <w:rPr>
          <w:del w:id="694" w:author="Hayden Schilling" w:date="2020-11-29T16:36:00Z"/>
          <w:b/>
          <w:bCs/>
          <w:sz w:val="24"/>
          <w:szCs w:val="24"/>
        </w:rPr>
      </w:pPr>
    </w:p>
    <w:p w14:paraId="716FE55D" w14:textId="4A1FAB01" w:rsidR="00925C61" w:rsidRPr="00AA122B" w:rsidDel="004A0A44" w:rsidRDefault="00925C61" w:rsidP="00925C61">
      <w:pPr>
        <w:spacing w:line="360" w:lineRule="auto"/>
        <w:rPr>
          <w:del w:id="695" w:author="Hayden Schilling" w:date="2020-11-29T16:36:00Z"/>
          <w:sz w:val="24"/>
          <w:szCs w:val="24"/>
        </w:rPr>
      </w:pPr>
      <w:del w:id="696" w:author="Hayden Schilling" w:date="2020-11-29T16:36:00Z">
        <w:r w:rsidRPr="00AA122B" w:rsidDel="004A0A44">
          <w:rPr>
            <w:b/>
            <w:bCs/>
            <w:sz w:val="24"/>
            <w:szCs w:val="24"/>
          </w:rPr>
          <w:delText>Figure 4</w:delText>
        </w:r>
        <w:r w:rsidRPr="00AA122B" w:rsidDel="004A0A44">
          <w:rPr>
            <w:sz w:val="24"/>
            <w:szCs w:val="24"/>
          </w:rPr>
          <w:delText xml:space="preserve"> Mean otolith shape from the three sites. The solid black line represents Agra, dashed red line represents Lucknow and the dotted blue line represents Narora.</w:delText>
        </w:r>
      </w:del>
    </w:p>
    <w:p w14:paraId="173F06D6" w14:textId="3BF01C81" w:rsidR="00925C61" w:rsidDel="004A0A44" w:rsidRDefault="00925C61">
      <w:pPr>
        <w:rPr>
          <w:del w:id="697" w:author="Hayden Schilling" w:date="2020-11-29T16:36:00Z"/>
          <w:b/>
          <w:bCs/>
          <w:sz w:val="24"/>
          <w:szCs w:val="24"/>
        </w:rPr>
      </w:pPr>
    </w:p>
    <w:p w14:paraId="39B9297D" w14:textId="00F8A90B" w:rsidR="00925C61" w:rsidRPr="00AA122B" w:rsidDel="004A0A44" w:rsidRDefault="00925C61" w:rsidP="00925C61">
      <w:pPr>
        <w:spacing w:line="360" w:lineRule="auto"/>
        <w:rPr>
          <w:del w:id="698" w:author="Hayden Schilling" w:date="2020-11-29T16:36:00Z"/>
          <w:sz w:val="24"/>
          <w:szCs w:val="24"/>
        </w:rPr>
      </w:pPr>
      <w:del w:id="699" w:author="Hayden Schilling" w:date="2020-11-29T16:36:00Z">
        <w:r w:rsidRPr="00AA122B" w:rsidDel="004A0A44">
          <w:rPr>
            <w:b/>
            <w:bCs/>
            <w:sz w:val="24"/>
            <w:szCs w:val="24"/>
          </w:rPr>
          <w:delText xml:space="preserve">Figure 5 </w:delText>
        </w:r>
        <w:r w:rsidRPr="00AA122B" w:rsidDel="004A0A44">
          <w:rPr>
            <w:sz w:val="24"/>
            <w:szCs w:val="24"/>
          </w:rPr>
          <w:delText xml:space="preserve">Mean otolith element concentrations (mmol:mol Ca) for each of the three populations. Error bars show 1 standard error. Within a subplot, bars which do not share a common letter </w:delText>
        </w:r>
        <w:r w:rsidDel="004A0A44">
          <w:rPr>
            <w:sz w:val="24"/>
            <w:szCs w:val="24"/>
          </w:rPr>
          <w:delText>are clearly different</w:delText>
        </w:r>
        <w:r w:rsidRPr="00AA122B" w:rsidDel="004A0A44">
          <w:rPr>
            <w:sz w:val="24"/>
            <w:szCs w:val="24"/>
          </w:rPr>
          <w:delText xml:space="preserve"> (</w:delText>
        </w:r>
        <w:r w:rsidRPr="00AA122B" w:rsidDel="004A0A44">
          <w:rPr>
            <w:i/>
            <w:sz w:val="24"/>
            <w:szCs w:val="24"/>
          </w:rPr>
          <w:delText xml:space="preserve">P </w:delText>
        </w:r>
        <w:r w:rsidRPr="00AA122B" w:rsidDel="004A0A44">
          <w:rPr>
            <w:sz w:val="24"/>
            <w:szCs w:val="24"/>
          </w:rPr>
          <w:delText>&lt; 0.05).</w:delText>
        </w:r>
      </w:del>
    </w:p>
    <w:p w14:paraId="7ED29168" w14:textId="5E79AA04" w:rsidR="00925C61" w:rsidDel="004A0A44" w:rsidRDefault="00925C61">
      <w:pPr>
        <w:rPr>
          <w:del w:id="700" w:author="Hayden Schilling" w:date="2020-11-29T16:36:00Z"/>
          <w:b/>
          <w:bCs/>
          <w:sz w:val="24"/>
          <w:szCs w:val="24"/>
        </w:rPr>
      </w:pPr>
    </w:p>
    <w:p w14:paraId="47F3D5F3" w14:textId="56AB3626" w:rsidR="00925C61" w:rsidDel="004A0A44" w:rsidRDefault="00925C61" w:rsidP="00925C61">
      <w:pPr>
        <w:spacing w:line="360" w:lineRule="auto"/>
        <w:rPr>
          <w:del w:id="701" w:author="Hayden Schilling" w:date="2020-11-29T16:36:00Z"/>
          <w:sz w:val="24"/>
          <w:szCs w:val="24"/>
        </w:rPr>
      </w:pPr>
      <w:del w:id="702" w:author="Hayden Schilling" w:date="2020-11-29T16:36:00Z">
        <w:r w:rsidRPr="00AA122B" w:rsidDel="004A0A44">
          <w:rPr>
            <w:b/>
            <w:bCs/>
            <w:sz w:val="24"/>
            <w:szCs w:val="24"/>
          </w:rPr>
          <w:delText>Figure 6</w:delText>
        </w:r>
        <w:r w:rsidRPr="00AA122B" w:rsidDel="004A0A44">
          <w:rPr>
            <w:sz w:val="24"/>
            <w:szCs w:val="24"/>
          </w:rPr>
          <w:delText xml:space="preserve"> Model-based latent variable ordinations of a) the otolith chemistry dataset, b) the otolith shape dataset, and c) the combined otolith chemistry and shape dataset. Colours and shapes represent the three groups of </w:delText>
        </w:r>
        <w:r w:rsidRPr="00AA122B" w:rsidDel="004A0A44">
          <w:rPr>
            <w:i/>
            <w:iCs/>
            <w:sz w:val="24"/>
            <w:szCs w:val="24"/>
          </w:rPr>
          <w:delText>C. striata</w:delText>
        </w:r>
        <w:r w:rsidRPr="00AA122B" w:rsidDel="004A0A44">
          <w:rPr>
            <w:sz w:val="24"/>
            <w:szCs w:val="24"/>
          </w:rPr>
          <w:delText>.</w:delText>
        </w:r>
      </w:del>
    </w:p>
    <w:p w14:paraId="3BFEF1C2" w14:textId="6F1D0D1E" w:rsidR="00925C61" w:rsidDel="004A0A44" w:rsidRDefault="00925C61">
      <w:pPr>
        <w:rPr>
          <w:del w:id="703" w:author="Hayden Schilling" w:date="2020-11-29T16:36:00Z"/>
          <w:b/>
          <w:bCs/>
          <w:sz w:val="24"/>
          <w:szCs w:val="24"/>
        </w:rPr>
      </w:pPr>
      <w:del w:id="704" w:author="Hayden Schilling" w:date="2020-11-29T16:36:00Z">
        <w:r w:rsidDel="004A0A44">
          <w:rPr>
            <w:b/>
            <w:bCs/>
            <w:sz w:val="24"/>
            <w:szCs w:val="24"/>
          </w:rPr>
          <w:br w:type="page"/>
        </w:r>
      </w:del>
    </w:p>
    <w:p w14:paraId="2BF636A9" w14:textId="3CF91DF4" w:rsidR="00CB0841" w:rsidRPr="00AA122B" w:rsidRDefault="00CB0841" w:rsidP="004753C2">
      <w:pPr>
        <w:spacing w:line="360" w:lineRule="auto"/>
        <w:rPr>
          <w:sz w:val="24"/>
          <w:szCs w:val="24"/>
        </w:rPr>
      </w:pPr>
      <w:r w:rsidRPr="00AA122B">
        <w:rPr>
          <w:b/>
          <w:bCs/>
          <w:sz w:val="24"/>
          <w:szCs w:val="24"/>
        </w:rPr>
        <w:t>Figures:</w:t>
      </w:r>
    </w:p>
    <w:p w14:paraId="628CEF04" w14:textId="77777777" w:rsidR="00CB0841" w:rsidRPr="00AA122B" w:rsidRDefault="00CB0841" w:rsidP="004753C2">
      <w:pPr>
        <w:spacing w:line="360" w:lineRule="auto"/>
        <w:rPr>
          <w:sz w:val="24"/>
          <w:szCs w:val="24"/>
        </w:rPr>
      </w:pPr>
      <w:r w:rsidRPr="00AA122B">
        <w:rPr>
          <w:noProof/>
          <w:sz w:val="24"/>
          <w:szCs w:val="24"/>
          <w:lang w:val="en-IN" w:eastAsia="en-IN"/>
        </w:rPr>
        <w:drawing>
          <wp:inline distT="0" distB="0" distL="0" distR="0" wp14:anchorId="2CF6739C" wp14:editId="05BDE4E4">
            <wp:extent cx="3924609" cy="3035324"/>
            <wp:effectExtent l="0" t="0" r="0" b="0"/>
            <wp:docPr id="3" name="Picture 3" descr="D:\paper writing\Thesis\Figures\final 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aper writing\Thesis\Figures\final edited.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95" t="3282" r="3909" b="6370"/>
                    <a:stretch/>
                  </pic:blipFill>
                  <pic:spPr bwMode="auto">
                    <a:xfrm>
                      <a:off x="0" y="0"/>
                      <a:ext cx="3934514" cy="3042984"/>
                    </a:xfrm>
                    <a:prstGeom prst="rect">
                      <a:avLst/>
                    </a:prstGeom>
                    <a:noFill/>
                    <a:ln>
                      <a:noFill/>
                    </a:ln>
                    <a:extLst>
                      <a:ext uri="{53640926-AAD7-44D8-BBD7-CCE9431645EC}">
                        <a14:shadowObscured xmlns:a14="http://schemas.microsoft.com/office/drawing/2010/main"/>
                      </a:ext>
                    </a:extLst>
                  </pic:spPr>
                </pic:pic>
              </a:graphicData>
            </a:graphic>
          </wp:inline>
        </w:drawing>
      </w:r>
    </w:p>
    <w:p w14:paraId="53BA4BB0" w14:textId="77777777" w:rsidR="00CB0841" w:rsidRPr="00AA122B" w:rsidRDefault="00CB0841" w:rsidP="004753C2">
      <w:pPr>
        <w:spacing w:line="360" w:lineRule="auto"/>
        <w:rPr>
          <w:sz w:val="24"/>
          <w:szCs w:val="24"/>
        </w:rPr>
      </w:pPr>
      <w:r w:rsidRPr="00AA122B">
        <w:rPr>
          <w:b/>
          <w:sz w:val="24"/>
          <w:szCs w:val="24"/>
        </w:rPr>
        <w:t>Figure 1</w:t>
      </w:r>
      <w:r w:rsidRPr="00AA122B">
        <w:rPr>
          <w:sz w:val="24"/>
          <w:szCs w:val="24"/>
        </w:rPr>
        <w:t xml:space="preserve"> – Map showing the locations where samples of </w:t>
      </w:r>
      <w:r w:rsidRPr="00AA122B">
        <w:rPr>
          <w:i/>
          <w:iCs/>
          <w:sz w:val="24"/>
          <w:szCs w:val="24"/>
        </w:rPr>
        <w:t>C. striata</w:t>
      </w:r>
      <w:r w:rsidRPr="00AA122B">
        <w:rPr>
          <w:sz w:val="24"/>
          <w:szCs w:val="24"/>
        </w:rPr>
        <w:t xml:space="preserve"> were collected. The 3 coloured dots represent the sample locations on the 3 different rivers.</w:t>
      </w:r>
    </w:p>
    <w:p w14:paraId="173DA43C" w14:textId="6102C1AA" w:rsidR="00CB0841" w:rsidRPr="00AA122B" w:rsidRDefault="00CB0841" w:rsidP="004753C2">
      <w:pPr>
        <w:spacing w:line="360" w:lineRule="auto"/>
        <w:rPr>
          <w:sz w:val="24"/>
          <w:szCs w:val="24"/>
        </w:rPr>
      </w:pPr>
    </w:p>
    <w:p w14:paraId="41CC717F" w14:textId="5B2AEDB3" w:rsidR="00CB0841" w:rsidRPr="00AA122B" w:rsidRDefault="00CB0841" w:rsidP="004753C2">
      <w:pPr>
        <w:spacing w:line="360" w:lineRule="auto"/>
        <w:rPr>
          <w:sz w:val="24"/>
          <w:szCs w:val="24"/>
        </w:rPr>
      </w:pPr>
      <w:r w:rsidRPr="00AA122B">
        <w:rPr>
          <w:sz w:val="24"/>
          <w:szCs w:val="24"/>
        </w:rPr>
        <w:br w:type="page"/>
      </w:r>
    </w:p>
    <w:p w14:paraId="18EDE0B2" w14:textId="77777777" w:rsidR="00CB0841" w:rsidRPr="00AA122B" w:rsidRDefault="00CB0841" w:rsidP="004753C2">
      <w:pPr>
        <w:spacing w:line="360" w:lineRule="auto"/>
        <w:rPr>
          <w:sz w:val="24"/>
          <w:szCs w:val="24"/>
        </w:rPr>
      </w:pPr>
    </w:p>
    <w:p w14:paraId="61BC23D1" w14:textId="77777777" w:rsidR="00CB0841" w:rsidRPr="00AA122B" w:rsidRDefault="00CB0841" w:rsidP="004753C2">
      <w:pPr>
        <w:spacing w:line="360" w:lineRule="auto"/>
        <w:rPr>
          <w:sz w:val="24"/>
          <w:szCs w:val="24"/>
        </w:rPr>
      </w:pPr>
      <w:r w:rsidRPr="00AA122B">
        <w:rPr>
          <w:noProof/>
          <w:sz w:val="24"/>
          <w:szCs w:val="24"/>
          <w:lang w:val="en-IN" w:eastAsia="en-IN"/>
        </w:rPr>
        <w:drawing>
          <wp:inline distT="0" distB="0" distL="0" distR="0" wp14:anchorId="4D6C9FED" wp14:editId="5B401998">
            <wp:extent cx="5731510" cy="19939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993900"/>
                    </a:xfrm>
                    <a:prstGeom prst="rect">
                      <a:avLst/>
                    </a:prstGeom>
                    <a:noFill/>
                    <a:ln>
                      <a:noFill/>
                    </a:ln>
                  </pic:spPr>
                </pic:pic>
              </a:graphicData>
            </a:graphic>
          </wp:inline>
        </w:drawing>
      </w:r>
    </w:p>
    <w:p w14:paraId="09B6E3E4" w14:textId="5AC2AC6A" w:rsidR="00CB0841" w:rsidRPr="00AA122B" w:rsidRDefault="00CB0841" w:rsidP="004753C2">
      <w:pPr>
        <w:spacing w:line="360" w:lineRule="auto"/>
        <w:rPr>
          <w:sz w:val="24"/>
          <w:szCs w:val="24"/>
        </w:rPr>
      </w:pPr>
      <w:r w:rsidRPr="00AA122B">
        <w:rPr>
          <w:b/>
          <w:sz w:val="24"/>
          <w:szCs w:val="24"/>
        </w:rPr>
        <w:t>Figure 2</w:t>
      </w:r>
      <w:r w:rsidRPr="00AA122B">
        <w:rPr>
          <w:sz w:val="24"/>
          <w:szCs w:val="24"/>
        </w:rPr>
        <w:t xml:space="preserve"> Mean variance plots showing non-linear relationships for a) the otolith chemistry dataset, b) the otolith shape dataset, and c) the combined otolith chemistry and shape dataset. Note the log scale on both axes.</w:t>
      </w:r>
    </w:p>
    <w:p w14:paraId="795D5078" w14:textId="0BE5165D" w:rsidR="00CB0841" w:rsidRPr="00AA122B" w:rsidRDefault="00CB0841" w:rsidP="004753C2">
      <w:pPr>
        <w:spacing w:line="360" w:lineRule="auto"/>
        <w:rPr>
          <w:sz w:val="24"/>
          <w:szCs w:val="24"/>
        </w:rPr>
      </w:pPr>
      <w:r w:rsidRPr="00AA122B">
        <w:rPr>
          <w:sz w:val="24"/>
          <w:szCs w:val="24"/>
        </w:rPr>
        <w:br w:type="page"/>
      </w:r>
    </w:p>
    <w:p w14:paraId="485168EF" w14:textId="77777777" w:rsidR="00CB0841" w:rsidRPr="00AA122B" w:rsidRDefault="00CB0841" w:rsidP="004753C2">
      <w:pPr>
        <w:spacing w:line="360" w:lineRule="auto"/>
        <w:rPr>
          <w:sz w:val="24"/>
          <w:szCs w:val="24"/>
        </w:rPr>
      </w:pPr>
    </w:p>
    <w:p w14:paraId="7633811F" w14:textId="16ED19F3" w:rsidR="00CB0841" w:rsidRPr="00AA122B" w:rsidRDefault="00CB0841" w:rsidP="004753C2">
      <w:pPr>
        <w:spacing w:line="360" w:lineRule="auto"/>
        <w:rPr>
          <w:sz w:val="24"/>
          <w:szCs w:val="24"/>
        </w:rPr>
      </w:pPr>
      <w:del w:id="705" w:author="Hayden Schilling" w:date="2020-11-29T12:47:00Z">
        <w:r w:rsidRPr="00AA122B" w:rsidDel="00C17EA6">
          <w:rPr>
            <w:noProof/>
            <w:sz w:val="24"/>
            <w:szCs w:val="24"/>
            <w:lang w:val="en-IN" w:eastAsia="en-IN"/>
          </w:rPr>
          <w:drawing>
            <wp:inline distT="0" distB="0" distL="0" distR="0" wp14:anchorId="4522B589" wp14:editId="34911D1B">
              <wp:extent cx="5732780" cy="1788795"/>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780" cy="1788795"/>
                      </a:xfrm>
                      <a:prstGeom prst="rect">
                        <a:avLst/>
                      </a:prstGeom>
                      <a:noFill/>
                      <a:ln>
                        <a:noFill/>
                      </a:ln>
                    </pic:spPr>
                  </pic:pic>
                </a:graphicData>
              </a:graphic>
            </wp:inline>
          </w:drawing>
        </w:r>
      </w:del>
      <w:ins w:id="706" w:author="Hayden Schilling" w:date="2020-11-29T12:47:00Z">
        <w:r w:rsidR="00C17EA6">
          <w:rPr>
            <w:noProof/>
          </w:rPr>
          <w:drawing>
            <wp:inline distT="0" distB="0" distL="0" distR="0" wp14:anchorId="2CED5F80" wp14:editId="78461D91">
              <wp:extent cx="5731510" cy="20840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084070"/>
                      </a:xfrm>
                      <a:prstGeom prst="rect">
                        <a:avLst/>
                      </a:prstGeom>
                      <a:noFill/>
                      <a:ln>
                        <a:noFill/>
                      </a:ln>
                    </pic:spPr>
                  </pic:pic>
                </a:graphicData>
              </a:graphic>
            </wp:inline>
          </w:drawing>
        </w:r>
      </w:ins>
    </w:p>
    <w:p w14:paraId="30ED7C79" w14:textId="77777777" w:rsidR="00CB0841" w:rsidRPr="00AA122B" w:rsidRDefault="00CB0841" w:rsidP="004753C2">
      <w:pPr>
        <w:spacing w:line="360" w:lineRule="auto"/>
        <w:rPr>
          <w:sz w:val="24"/>
          <w:szCs w:val="24"/>
        </w:rPr>
      </w:pPr>
    </w:p>
    <w:p w14:paraId="21CCEB53" w14:textId="11F74319" w:rsidR="00CB0841" w:rsidRPr="00C17EA6" w:rsidRDefault="00CB0841" w:rsidP="004753C2">
      <w:pPr>
        <w:spacing w:line="360" w:lineRule="auto"/>
        <w:rPr>
          <w:sz w:val="24"/>
          <w:szCs w:val="24"/>
          <w:rPrChange w:id="707" w:author="Hayden Schilling" w:date="2020-11-29T12:47:00Z">
            <w:rPr>
              <w:sz w:val="24"/>
              <w:szCs w:val="24"/>
            </w:rPr>
          </w:rPrChange>
        </w:rPr>
      </w:pPr>
      <w:r w:rsidRPr="00AA122B">
        <w:rPr>
          <w:b/>
          <w:sz w:val="24"/>
          <w:szCs w:val="24"/>
        </w:rPr>
        <w:t>Figure 3</w:t>
      </w:r>
      <w:r w:rsidRPr="00AA122B">
        <w:rPr>
          <w:sz w:val="24"/>
          <w:szCs w:val="24"/>
        </w:rPr>
        <w:t xml:space="preserve"> Dunn-Smyth Residual plots for a) the otolith chemistry dataset, b) the otolith shape dataset, and c) the combined otolith chemistry and shape dataset. No strong patterns are visible in any of the subplots, suggesting that our GLM models were appropriate.</w:t>
      </w:r>
      <w:r w:rsidR="008667D1">
        <w:rPr>
          <w:sz w:val="24"/>
          <w:szCs w:val="24"/>
        </w:rPr>
        <w:t xml:space="preserve"> Colours show the variables in the analysis.</w:t>
      </w:r>
      <w:ins w:id="708" w:author="Hayden Schilling" w:date="2020-11-29T12:47:00Z">
        <w:r w:rsidR="00C17EA6">
          <w:rPr>
            <w:sz w:val="24"/>
            <w:szCs w:val="24"/>
          </w:rPr>
          <w:t xml:space="preserve"> Note the log</w:t>
        </w:r>
        <w:r w:rsidR="00C17EA6">
          <w:rPr>
            <w:sz w:val="24"/>
            <w:szCs w:val="24"/>
            <w:vertAlign w:val="subscript"/>
          </w:rPr>
          <w:t>10</w:t>
        </w:r>
        <w:r w:rsidR="00C17EA6">
          <w:rPr>
            <w:sz w:val="24"/>
            <w:szCs w:val="24"/>
          </w:rPr>
          <w:t xml:space="preserve"> x axis </w:t>
        </w:r>
      </w:ins>
      <w:ins w:id="709" w:author="Hayden Schilling" w:date="2020-11-29T12:48:00Z">
        <w:r w:rsidR="00C17EA6">
          <w:rPr>
            <w:sz w:val="24"/>
            <w:szCs w:val="24"/>
          </w:rPr>
          <w:t xml:space="preserve">to increase visibility </w:t>
        </w:r>
      </w:ins>
      <w:ins w:id="710" w:author="Hayden Schilling" w:date="2020-11-29T12:47:00Z">
        <w:r w:rsidR="00C17EA6">
          <w:rPr>
            <w:sz w:val="24"/>
            <w:szCs w:val="24"/>
          </w:rPr>
          <w:t xml:space="preserve">in plots a) and c) </w:t>
        </w:r>
      </w:ins>
      <w:ins w:id="711" w:author="Hayden Schilling" w:date="2020-11-29T12:48:00Z">
        <w:r w:rsidR="00C17EA6">
          <w:rPr>
            <w:sz w:val="24"/>
            <w:szCs w:val="24"/>
          </w:rPr>
          <w:t>due to the variance in mean of some elemental variables.</w:t>
        </w:r>
      </w:ins>
    </w:p>
    <w:p w14:paraId="22995E75" w14:textId="77777777" w:rsidR="00CB0841" w:rsidRPr="00AA122B" w:rsidRDefault="00CB0841" w:rsidP="004753C2">
      <w:pPr>
        <w:spacing w:line="360" w:lineRule="auto"/>
        <w:rPr>
          <w:sz w:val="24"/>
          <w:szCs w:val="24"/>
        </w:rPr>
      </w:pPr>
      <w:r w:rsidRPr="00AA122B">
        <w:rPr>
          <w:sz w:val="24"/>
          <w:szCs w:val="24"/>
        </w:rPr>
        <w:br w:type="page"/>
      </w:r>
    </w:p>
    <w:p w14:paraId="555CC20A" w14:textId="65F5C9E0" w:rsidR="00CB0841" w:rsidRPr="00AA122B" w:rsidRDefault="00141215" w:rsidP="004753C2">
      <w:pPr>
        <w:spacing w:line="360" w:lineRule="auto"/>
        <w:rPr>
          <w:noProof/>
          <w:sz w:val="24"/>
          <w:szCs w:val="24"/>
        </w:rPr>
      </w:pPr>
      <w:r w:rsidRPr="00AA122B">
        <w:rPr>
          <w:noProof/>
          <w:sz w:val="24"/>
          <w:szCs w:val="24"/>
          <w:lang w:val="en-IN" w:eastAsia="en-IN"/>
        </w:rPr>
        <w:lastRenderedPageBreak/>
        <w:drawing>
          <wp:inline distT="0" distB="0" distL="0" distR="0" wp14:anchorId="1A58850F" wp14:editId="796D0215">
            <wp:extent cx="5734050" cy="416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4050" cy="4162425"/>
                    </a:xfrm>
                    <a:prstGeom prst="rect">
                      <a:avLst/>
                    </a:prstGeom>
                    <a:noFill/>
                    <a:ln>
                      <a:noFill/>
                    </a:ln>
                  </pic:spPr>
                </pic:pic>
              </a:graphicData>
            </a:graphic>
          </wp:inline>
        </w:drawing>
      </w:r>
    </w:p>
    <w:p w14:paraId="628CE5E7" w14:textId="77777777" w:rsidR="00CB0841" w:rsidRPr="00AA122B" w:rsidRDefault="00CB0841" w:rsidP="004753C2">
      <w:pPr>
        <w:spacing w:line="360" w:lineRule="auto"/>
        <w:rPr>
          <w:noProof/>
          <w:sz w:val="24"/>
          <w:szCs w:val="24"/>
        </w:rPr>
      </w:pPr>
    </w:p>
    <w:p w14:paraId="525CBAD0" w14:textId="6BBDF026" w:rsidR="00CB0841" w:rsidRPr="00AA122B" w:rsidRDefault="00CB0841" w:rsidP="004753C2">
      <w:pPr>
        <w:spacing w:line="360" w:lineRule="auto"/>
        <w:rPr>
          <w:sz w:val="24"/>
          <w:szCs w:val="24"/>
        </w:rPr>
      </w:pPr>
      <w:bookmarkStart w:id="712" w:name="_Hlk57542683"/>
      <w:r w:rsidRPr="00AA122B">
        <w:rPr>
          <w:b/>
          <w:bCs/>
          <w:sz w:val="24"/>
          <w:szCs w:val="24"/>
        </w:rPr>
        <w:t>Figure 4</w:t>
      </w:r>
      <w:r w:rsidRPr="00AA122B">
        <w:rPr>
          <w:sz w:val="24"/>
          <w:szCs w:val="24"/>
        </w:rPr>
        <w:t xml:space="preserve"> Mean otolith shape from the three sites. </w:t>
      </w:r>
      <w:r w:rsidR="00141215" w:rsidRPr="00AA122B">
        <w:rPr>
          <w:sz w:val="24"/>
          <w:szCs w:val="24"/>
        </w:rPr>
        <w:t xml:space="preserve">The solid black line represents Agra, dashed red line represents Lucknow and the dotted blue line represents </w:t>
      </w:r>
      <w:proofErr w:type="spellStart"/>
      <w:r w:rsidR="00141215" w:rsidRPr="00AA122B">
        <w:rPr>
          <w:sz w:val="24"/>
          <w:szCs w:val="24"/>
        </w:rPr>
        <w:t>Narora</w:t>
      </w:r>
      <w:proofErr w:type="spellEnd"/>
      <w:r w:rsidR="00141215" w:rsidRPr="00AA122B">
        <w:rPr>
          <w:sz w:val="24"/>
          <w:szCs w:val="24"/>
        </w:rPr>
        <w:t>.</w:t>
      </w:r>
      <w:ins w:id="713" w:author="Hayden Schilling" w:date="2020-11-29T11:43:00Z">
        <w:r w:rsidR="00D1422A">
          <w:rPr>
            <w:sz w:val="24"/>
            <w:szCs w:val="24"/>
          </w:rPr>
          <w:t xml:space="preserve"> The wavelet coefficients </w:t>
        </w:r>
      </w:ins>
      <w:ins w:id="714" w:author="Hayden Schilling" w:date="2020-11-29T11:44:00Z">
        <w:r w:rsidR="00D1422A">
          <w:rPr>
            <w:sz w:val="24"/>
            <w:szCs w:val="24"/>
          </w:rPr>
          <w:t>recreated over 99% of the variance in otolith shape.</w:t>
        </w:r>
      </w:ins>
    </w:p>
    <w:bookmarkEnd w:id="712"/>
    <w:p w14:paraId="1D0A0354" w14:textId="77777777" w:rsidR="00CB0841" w:rsidRPr="00AA122B" w:rsidRDefault="00CB0841" w:rsidP="004753C2">
      <w:pPr>
        <w:spacing w:line="360" w:lineRule="auto"/>
        <w:rPr>
          <w:sz w:val="24"/>
          <w:szCs w:val="24"/>
        </w:rPr>
      </w:pPr>
    </w:p>
    <w:p w14:paraId="47EEFDA5" w14:textId="7AD07F15" w:rsidR="00EB7498" w:rsidRDefault="00CB0841">
      <w:pPr>
        <w:rPr>
          <w:ins w:id="715" w:author="Hayden Schilling" w:date="2020-11-29T15:18:00Z"/>
          <w:sz w:val="24"/>
          <w:szCs w:val="24"/>
        </w:rPr>
      </w:pPr>
      <w:r w:rsidRPr="00AA122B">
        <w:rPr>
          <w:sz w:val="24"/>
          <w:szCs w:val="24"/>
        </w:rPr>
        <w:br w:type="page"/>
      </w:r>
    </w:p>
    <w:p w14:paraId="3EB60418" w14:textId="7F18D2F9" w:rsidR="00EB7498" w:rsidRDefault="00EB7498" w:rsidP="00EB7498">
      <w:pPr>
        <w:spacing w:line="360" w:lineRule="auto"/>
        <w:rPr>
          <w:ins w:id="716" w:author="Hayden Schilling" w:date="2020-11-29T15:18:00Z"/>
          <w:b/>
          <w:bCs/>
          <w:sz w:val="24"/>
          <w:szCs w:val="24"/>
        </w:rPr>
      </w:pPr>
      <w:ins w:id="717" w:author="Hayden Schilling" w:date="2020-11-29T15:18:00Z">
        <w:r>
          <w:rPr>
            <w:b/>
            <w:bCs/>
            <w:noProof/>
            <w:sz w:val="24"/>
            <w:szCs w:val="24"/>
          </w:rPr>
          <w:lastRenderedPageBreak/>
          <w:drawing>
            <wp:inline distT="0" distB="0" distL="0" distR="0" wp14:anchorId="7662A3F3" wp14:editId="151120E4">
              <wp:extent cx="5731510" cy="2729230"/>
              <wp:effectExtent l="0" t="0" r="254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729230"/>
                      </a:xfrm>
                      <a:prstGeom prst="rect">
                        <a:avLst/>
                      </a:prstGeom>
                    </pic:spPr>
                  </pic:pic>
                </a:graphicData>
              </a:graphic>
            </wp:inline>
          </w:drawing>
        </w:r>
      </w:ins>
    </w:p>
    <w:p w14:paraId="3D9DA1B6" w14:textId="3FC70563" w:rsidR="00EB7498" w:rsidRPr="00324F5A" w:rsidRDefault="00EB7498" w:rsidP="001428DA">
      <w:pPr>
        <w:spacing w:line="360" w:lineRule="auto"/>
        <w:rPr>
          <w:ins w:id="718" w:author="Hayden Schilling" w:date="2020-11-29T15:18:00Z"/>
          <w:sz w:val="24"/>
          <w:szCs w:val="24"/>
        </w:rPr>
        <w:pPrChange w:id="719" w:author="Hayden Schilling" w:date="2020-11-29T15:19:00Z">
          <w:pPr>
            <w:spacing w:line="360" w:lineRule="auto"/>
          </w:pPr>
        </w:pPrChange>
      </w:pPr>
      <w:ins w:id="720" w:author="Hayden Schilling" w:date="2020-11-29T15:18:00Z">
        <w:r>
          <w:rPr>
            <w:b/>
            <w:bCs/>
            <w:sz w:val="24"/>
            <w:szCs w:val="24"/>
          </w:rPr>
          <w:t xml:space="preserve">Figure </w:t>
        </w:r>
      </w:ins>
      <w:ins w:id="721" w:author="Hayden Schilling" w:date="2020-11-29T15:20:00Z">
        <w:r w:rsidR="001428DA">
          <w:rPr>
            <w:b/>
            <w:bCs/>
            <w:sz w:val="24"/>
            <w:szCs w:val="24"/>
          </w:rPr>
          <w:t>5</w:t>
        </w:r>
      </w:ins>
      <w:ins w:id="722" w:author="Hayden Schilling" w:date="2020-11-29T15:18:00Z">
        <w:r>
          <w:rPr>
            <w:sz w:val="24"/>
            <w:szCs w:val="24"/>
          </w:rPr>
          <w:t xml:space="preserve"> Distance based </w:t>
        </w:r>
      </w:ins>
      <w:ins w:id="723" w:author="Hayden Schilling" w:date="2020-11-29T15:19:00Z">
        <w:r w:rsidR="001428DA">
          <w:rPr>
            <w:sz w:val="24"/>
            <w:szCs w:val="24"/>
          </w:rPr>
          <w:t>NMDS</w:t>
        </w:r>
      </w:ins>
      <w:ins w:id="724" w:author="Hayden Schilling" w:date="2020-11-29T15:18:00Z">
        <w:r>
          <w:rPr>
            <w:sz w:val="24"/>
            <w:szCs w:val="24"/>
          </w:rPr>
          <w:t xml:space="preserve"> ordination based upon</w:t>
        </w:r>
      </w:ins>
      <w:ins w:id="725" w:author="Hayden Schilling" w:date="2020-11-29T15:19:00Z">
        <w:r w:rsidR="001428DA">
          <w:rPr>
            <w:sz w:val="24"/>
            <w:szCs w:val="24"/>
          </w:rPr>
          <w:t xml:space="preserve"> a)</w:t>
        </w:r>
      </w:ins>
      <w:ins w:id="726" w:author="Hayden Schilling" w:date="2020-11-29T15:18:00Z">
        <w:r>
          <w:rPr>
            <w:sz w:val="24"/>
            <w:szCs w:val="24"/>
          </w:rPr>
          <w:t xml:space="preserve"> </w:t>
        </w:r>
      </w:ins>
      <w:ins w:id="727" w:author="Hayden Schilling" w:date="2020-11-29T15:19:00Z">
        <w:r w:rsidR="001428DA" w:rsidRPr="00AA122B">
          <w:rPr>
            <w:sz w:val="24"/>
            <w:szCs w:val="24"/>
          </w:rPr>
          <w:t xml:space="preserve">the otolith chemistry dataset, b) the otolith shape dataset, and c) the combined otolith chemistry and shape dataset. Colours and shapes represent the three groups of </w:t>
        </w:r>
        <w:r w:rsidR="001428DA" w:rsidRPr="00AA122B">
          <w:rPr>
            <w:i/>
            <w:iCs/>
            <w:sz w:val="24"/>
            <w:szCs w:val="24"/>
          </w:rPr>
          <w:t>C. striata</w:t>
        </w:r>
        <w:r w:rsidR="001428DA" w:rsidRPr="00AA122B">
          <w:rPr>
            <w:sz w:val="24"/>
            <w:szCs w:val="24"/>
          </w:rPr>
          <w:t>.</w:t>
        </w:r>
      </w:ins>
      <w:ins w:id="728" w:author="Hayden Schilling" w:date="2020-11-29T15:18:00Z">
        <w:r>
          <w:rPr>
            <w:sz w:val="24"/>
            <w:szCs w:val="24"/>
          </w:rPr>
          <w:t xml:space="preserve"> Dissimilarity matrix was based upon </w:t>
        </w:r>
      </w:ins>
      <w:ins w:id="729" w:author="Hayden Schilling" w:date="2020-11-29T15:20:00Z">
        <w:r w:rsidR="001428DA">
          <w:rPr>
            <w:sz w:val="24"/>
            <w:szCs w:val="24"/>
          </w:rPr>
          <w:t>Euclidean</w:t>
        </w:r>
      </w:ins>
      <w:ins w:id="730" w:author="Hayden Schilling" w:date="2020-11-29T15:18:00Z">
        <w:r>
          <w:rPr>
            <w:sz w:val="24"/>
            <w:szCs w:val="24"/>
          </w:rPr>
          <w:t xml:space="preserve"> distances</w:t>
        </w:r>
      </w:ins>
      <w:ins w:id="731" w:author="Hayden Schilling" w:date="2020-11-29T15:19:00Z">
        <w:r w:rsidR="001428DA">
          <w:rPr>
            <w:sz w:val="24"/>
            <w:szCs w:val="24"/>
          </w:rPr>
          <w:t>. T</w:t>
        </w:r>
      </w:ins>
      <w:ins w:id="732" w:author="Hayden Schilling" w:date="2020-11-29T15:18:00Z">
        <w:r>
          <w:rPr>
            <w:sz w:val="24"/>
            <w:szCs w:val="24"/>
          </w:rPr>
          <w:t xml:space="preserve">he assumption of homogeneity of variance </w:t>
        </w:r>
      </w:ins>
      <w:ins w:id="733" w:author="Hayden Schilling" w:date="2020-11-29T15:19:00Z">
        <w:r w:rsidR="001428DA">
          <w:rPr>
            <w:sz w:val="24"/>
            <w:szCs w:val="24"/>
          </w:rPr>
          <w:t xml:space="preserve">was only satisfied for b) </w:t>
        </w:r>
      </w:ins>
      <w:ins w:id="734" w:author="Hayden Schilling" w:date="2020-11-29T15:20:00Z">
        <w:r w:rsidR="001428DA">
          <w:rPr>
            <w:sz w:val="24"/>
            <w:szCs w:val="24"/>
          </w:rPr>
          <w:t xml:space="preserve">Shape Data </w:t>
        </w:r>
      </w:ins>
      <w:ins w:id="735" w:author="Hayden Schilling" w:date="2020-11-29T15:18:00Z">
        <w:r>
          <w:rPr>
            <w:sz w:val="24"/>
            <w:szCs w:val="24"/>
          </w:rPr>
          <w:t>which would result in the results potentially being unreliable</w:t>
        </w:r>
      </w:ins>
      <w:ins w:id="736" w:author="Hayden Schilling" w:date="2020-11-29T15:20:00Z">
        <w:r w:rsidR="001428DA">
          <w:rPr>
            <w:sz w:val="24"/>
            <w:szCs w:val="24"/>
          </w:rPr>
          <w:t xml:space="preserve"> in a) and c)</w:t>
        </w:r>
      </w:ins>
      <w:ins w:id="737" w:author="Hayden Schilling" w:date="2020-11-29T15:18:00Z">
        <w:r>
          <w:rPr>
            <w:sz w:val="24"/>
            <w:szCs w:val="24"/>
          </w:rPr>
          <w:t xml:space="preserve"> (Warton et al. 2012).</w:t>
        </w:r>
      </w:ins>
    </w:p>
    <w:p w14:paraId="51E98515" w14:textId="77777777" w:rsidR="00CB0841" w:rsidRPr="00AA122B" w:rsidRDefault="00CB0841" w:rsidP="004753C2">
      <w:pPr>
        <w:spacing w:line="360" w:lineRule="auto"/>
        <w:rPr>
          <w:sz w:val="24"/>
          <w:szCs w:val="24"/>
        </w:rPr>
      </w:pPr>
    </w:p>
    <w:p w14:paraId="5C70330A" w14:textId="76FC184F" w:rsidR="00CB0841" w:rsidRPr="00AA122B" w:rsidRDefault="00CB0841" w:rsidP="004753C2">
      <w:pPr>
        <w:spacing w:line="360" w:lineRule="auto"/>
        <w:rPr>
          <w:sz w:val="24"/>
          <w:szCs w:val="24"/>
        </w:rPr>
      </w:pPr>
      <w:del w:id="738" w:author="Hayden Schilling" w:date="2020-11-25T20:06:00Z">
        <w:r w:rsidRPr="00AA122B" w:rsidDel="009A1E7C">
          <w:rPr>
            <w:noProof/>
            <w:sz w:val="24"/>
            <w:szCs w:val="24"/>
            <w:lang w:val="en-IN" w:eastAsia="en-IN"/>
          </w:rPr>
          <w:lastRenderedPageBreak/>
          <w:drawing>
            <wp:inline distT="0" distB="0" distL="0" distR="0" wp14:anchorId="0ACB2B48" wp14:editId="638A25E7">
              <wp:extent cx="5731510" cy="4093210"/>
              <wp:effectExtent l="0" t="0" r="254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093210"/>
                      </a:xfrm>
                      <a:prstGeom prst="rect">
                        <a:avLst/>
                      </a:prstGeom>
                    </pic:spPr>
                  </pic:pic>
                </a:graphicData>
              </a:graphic>
            </wp:inline>
          </w:drawing>
        </w:r>
      </w:del>
      <w:ins w:id="739" w:author="Hayden Schilling" w:date="2020-11-25T20:07:00Z">
        <w:r w:rsidR="009A1E7C">
          <w:rPr>
            <w:noProof/>
            <w:sz w:val="24"/>
            <w:szCs w:val="24"/>
          </w:rPr>
          <w:drawing>
            <wp:inline distT="0" distB="0" distL="0" distR="0" wp14:anchorId="403D7AAC" wp14:editId="7812DF8A">
              <wp:extent cx="5731510" cy="4093210"/>
              <wp:effectExtent l="0" t="0" r="2540" b="25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4093210"/>
                      </a:xfrm>
                      <a:prstGeom prst="rect">
                        <a:avLst/>
                      </a:prstGeom>
                    </pic:spPr>
                  </pic:pic>
                </a:graphicData>
              </a:graphic>
            </wp:inline>
          </w:drawing>
        </w:r>
      </w:ins>
    </w:p>
    <w:p w14:paraId="5762F7D9" w14:textId="2AE03CB7" w:rsidR="00CB0841" w:rsidRPr="00AA122B" w:rsidRDefault="00CB0841" w:rsidP="004753C2">
      <w:pPr>
        <w:spacing w:line="360" w:lineRule="auto"/>
        <w:rPr>
          <w:sz w:val="24"/>
          <w:szCs w:val="24"/>
        </w:rPr>
      </w:pPr>
      <w:r w:rsidRPr="00AA122B">
        <w:rPr>
          <w:b/>
          <w:bCs/>
          <w:sz w:val="24"/>
          <w:szCs w:val="24"/>
        </w:rPr>
        <w:t xml:space="preserve">Figure </w:t>
      </w:r>
      <w:ins w:id="740" w:author="Hayden Schilling" w:date="2020-11-29T15:18:00Z">
        <w:r w:rsidR="00EB7498">
          <w:rPr>
            <w:b/>
            <w:bCs/>
            <w:sz w:val="24"/>
            <w:szCs w:val="24"/>
          </w:rPr>
          <w:t>6</w:t>
        </w:r>
      </w:ins>
      <w:del w:id="741" w:author="Hayden Schilling" w:date="2020-11-29T15:18:00Z">
        <w:r w:rsidRPr="00AA122B" w:rsidDel="00EB7498">
          <w:rPr>
            <w:b/>
            <w:bCs/>
            <w:sz w:val="24"/>
            <w:szCs w:val="24"/>
          </w:rPr>
          <w:delText>5</w:delText>
        </w:r>
      </w:del>
      <w:r w:rsidRPr="00AA122B">
        <w:rPr>
          <w:b/>
          <w:bCs/>
          <w:sz w:val="24"/>
          <w:szCs w:val="24"/>
        </w:rPr>
        <w:t xml:space="preserve"> </w:t>
      </w:r>
      <w:r w:rsidRPr="00AA122B">
        <w:rPr>
          <w:sz w:val="24"/>
          <w:szCs w:val="24"/>
        </w:rPr>
        <w:t>Mean otolith element concentrations (</w:t>
      </w:r>
      <w:proofErr w:type="spellStart"/>
      <w:proofErr w:type="gramStart"/>
      <w:r w:rsidRPr="00AA122B">
        <w:rPr>
          <w:sz w:val="24"/>
          <w:szCs w:val="24"/>
        </w:rPr>
        <w:t>mmol:mol</w:t>
      </w:r>
      <w:proofErr w:type="spellEnd"/>
      <w:proofErr w:type="gramEnd"/>
      <w:r w:rsidRPr="00AA122B">
        <w:rPr>
          <w:sz w:val="24"/>
          <w:szCs w:val="24"/>
        </w:rPr>
        <w:t xml:space="preserve"> Ca) for each of the three populations. Error bars show 1 standard error. Within a subplot, bars which do not share a common letter </w:t>
      </w:r>
      <w:r w:rsidR="00C17414">
        <w:rPr>
          <w:sz w:val="24"/>
          <w:szCs w:val="24"/>
        </w:rPr>
        <w:t>are clearly different</w:t>
      </w:r>
      <w:r w:rsidRPr="00AA122B">
        <w:rPr>
          <w:sz w:val="24"/>
          <w:szCs w:val="24"/>
        </w:rPr>
        <w:t xml:space="preserve"> (</w:t>
      </w:r>
      <w:ins w:id="742" w:author="Hayden Schilling" w:date="2020-11-29T14:45:00Z">
        <w:r w:rsidR="00E837AA">
          <w:rPr>
            <w:sz w:val="24"/>
            <w:szCs w:val="24"/>
          </w:rPr>
          <w:t xml:space="preserve">MGLM analysis: </w:t>
        </w:r>
      </w:ins>
      <w:r w:rsidRPr="00AA122B">
        <w:rPr>
          <w:i/>
          <w:sz w:val="24"/>
          <w:szCs w:val="24"/>
        </w:rPr>
        <w:t xml:space="preserve">P </w:t>
      </w:r>
      <w:r w:rsidRPr="00AA122B">
        <w:rPr>
          <w:sz w:val="24"/>
          <w:szCs w:val="24"/>
        </w:rPr>
        <w:t>&lt; 0.05).</w:t>
      </w:r>
      <w:r w:rsidR="005D1646">
        <w:rPr>
          <w:sz w:val="24"/>
          <w:szCs w:val="24"/>
        </w:rPr>
        <w:t xml:space="preserve"> For univariate GLM results see Table 1.</w:t>
      </w:r>
    </w:p>
    <w:p w14:paraId="77B7ACE1" w14:textId="53A51E53" w:rsidR="00167964" w:rsidRPr="00AA122B" w:rsidRDefault="00167964" w:rsidP="004753C2">
      <w:pPr>
        <w:spacing w:line="360" w:lineRule="auto"/>
        <w:rPr>
          <w:sz w:val="24"/>
          <w:szCs w:val="24"/>
        </w:rPr>
      </w:pPr>
      <w:r w:rsidRPr="00AA122B">
        <w:rPr>
          <w:sz w:val="24"/>
          <w:szCs w:val="24"/>
        </w:rPr>
        <w:br w:type="page"/>
      </w:r>
    </w:p>
    <w:p w14:paraId="008926B4" w14:textId="1B5CA60D" w:rsidR="00CB0841" w:rsidRPr="00AA122B" w:rsidRDefault="00D168B3" w:rsidP="004753C2">
      <w:pPr>
        <w:spacing w:line="360" w:lineRule="auto"/>
        <w:rPr>
          <w:sz w:val="24"/>
          <w:szCs w:val="24"/>
        </w:rPr>
      </w:pPr>
      <w:r>
        <w:rPr>
          <w:noProof/>
          <w:lang w:val="en-IN" w:eastAsia="en-IN"/>
        </w:rPr>
        <w:lastRenderedPageBreak/>
        <w:drawing>
          <wp:inline distT="0" distB="0" distL="0" distR="0" wp14:anchorId="4C5AF399" wp14:editId="41AF7662">
            <wp:extent cx="5731510" cy="32772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277235"/>
                    </a:xfrm>
                    <a:prstGeom prst="rect">
                      <a:avLst/>
                    </a:prstGeom>
                    <a:noFill/>
                    <a:ln>
                      <a:noFill/>
                    </a:ln>
                  </pic:spPr>
                </pic:pic>
              </a:graphicData>
            </a:graphic>
          </wp:inline>
        </w:drawing>
      </w:r>
    </w:p>
    <w:p w14:paraId="7189AF40" w14:textId="5D85D7D0" w:rsidR="00324F5A" w:rsidRDefault="00167964" w:rsidP="004753C2">
      <w:pPr>
        <w:spacing w:line="360" w:lineRule="auto"/>
        <w:rPr>
          <w:ins w:id="743" w:author="Hayden Schilling" w:date="2020-11-22T20:33:00Z"/>
          <w:sz w:val="24"/>
          <w:szCs w:val="24"/>
        </w:rPr>
      </w:pPr>
      <w:r w:rsidRPr="00AA122B">
        <w:rPr>
          <w:b/>
          <w:bCs/>
          <w:sz w:val="24"/>
          <w:szCs w:val="24"/>
        </w:rPr>
        <w:t xml:space="preserve">Figure </w:t>
      </w:r>
      <w:ins w:id="744" w:author="Hayden Schilling" w:date="2020-11-29T15:18:00Z">
        <w:r w:rsidR="00EB7498">
          <w:rPr>
            <w:b/>
            <w:bCs/>
            <w:sz w:val="24"/>
            <w:szCs w:val="24"/>
          </w:rPr>
          <w:t>7</w:t>
        </w:r>
      </w:ins>
      <w:del w:id="745" w:author="Hayden Schilling" w:date="2020-11-29T15:18:00Z">
        <w:r w:rsidRPr="00AA122B" w:rsidDel="00EB7498">
          <w:rPr>
            <w:b/>
            <w:bCs/>
            <w:sz w:val="24"/>
            <w:szCs w:val="24"/>
          </w:rPr>
          <w:delText>6</w:delText>
        </w:r>
      </w:del>
      <w:r w:rsidRPr="00AA122B">
        <w:rPr>
          <w:sz w:val="24"/>
          <w:szCs w:val="24"/>
        </w:rPr>
        <w:t xml:space="preserve"> Model-based latent variable ordinations of a) the otolith chemistry dataset, b) the otolith shape dataset, and c) the combined otolith chemistry and shape dataset. Colours and shapes represent the three groups of </w:t>
      </w:r>
      <w:r w:rsidRPr="00AA122B">
        <w:rPr>
          <w:i/>
          <w:iCs/>
          <w:sz w:val="24"/>
          <w:szCs w:val="24"/>
        </w:rPr>
        <w:t>C. striata</w:t>
      </w:r>
      <w:r w:rsidRPr="00AA122B">
        <w:rPr>
          <w:sz w:val="24"/>
          <w:szCs w:val="24"/>
        </w:rPr>
        <w:t>.</w:t>
      </w:r>
    </w:p>
    <w:p w14:paraId="3E277933" w14:textId="53C2DD32" w:rsidR="00AB27E4" w:rsidDel="001428DA" w:rsidRDefault="00AB27E4" w:rsidP="001428DA">
      <w:pPr>
        <w:rPr>
          <w:del w:id="746" w:author="Hayden Schilling" w:date="2020-11-29T15:20:00Z"/>
          <w:sz w:val="24"/>
          <w:szCs w:val="24"/>
        </w:rPr>
        <w:pPrChange w:id="747" w:author="Hayden Schilling" w:date="2020-11-29T15:20:00Z">
          <w:pPr>
            <w:spacing w:line="360" w:lineRule="auto"/>
          </w:pPr>
        </w:pPrChange>
      </w:pPr>
    </w:p>
    <w:p w14:paraId="251E4231" w14:textId="46C68AFC" w:rsidR="00041278" w:rsidRPr="00324F5A" w:rsidRDefault="00041278" w:rsidP="00EB7498">
      <w:pPr>
        <w:spacing w:line="360" w:lineRule="auto"/>
        <w:rPr>
          <w:sz w:val="24"/>
          <w:szCs w:val="24"/>
        </w:rPr>
        <w:pPrChange w:id="748" w:author="Hayden Schilling" w:date="2020-11-29T15:18:00Z">
          <w:pPr>
            <w:spacing w:line="360" w:lineRule="auto"/>
          </w:pPr>
        </w:pPrChange>
      </w:pPr>
    </w:p>
    <w:sectPr w:rsidR="00041278" w:rsidRPr="00324F5A" w:rsidSect="006E6BB6">
      <w:footerReference w:type="default" r:id="rId20"/>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878FC" w14:textId="77777777" w:rsidR="00AB5889" w:rsidRDefault="00AB5889" w:rsidP="00B44FDE">
      <w:pPr>
        <w:spacing w:after="0" w:line="240" w:lineRule="auto"/>
      </w:pPr>
      <w:r>
        <w:separator/>
      </w:r>
    </w:p>
  </w:endnote>
  <w:endnote w:type="continuationSeparator" w:id="0">
    <w:p w14:paraId="634EF72D" w14:textId="77777777" w:rsidR="00AB5889" w:rsidRDefault="00AB5889" w:rsidP="00B44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5006530"/>
      <w:docPartObj>
        <w:docPartGallery w:val="Page Numbers (Bottom of Page)"/>
        <w:docPartUnique/>
      </w:docPartObj>
    </w:sdtPr>
    <w:sdtEndPr>
      <w:rPr>
        <w:noProof/>
      </w:rPr>
    </w:sdtEndPr>
    <w:sdtContent>
      <w:p w14:paraId="45EE2738" w14:textId="6A2C1FBF" w:rsidR="00001F05" w:rsidRDefault="00001F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8DA121" w14:textId="77777777" w:rsidR="00001F05" w:rsidRDefault="00001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A43B8" w14:textId="77777777" w:rsidR="00AB5889" w:rsidRDefault="00AB5889" w:rsidP="00B44FDE">
      <w:pPr>
        <w:spacing w:after="0" w:line="240" w:lineRule="auto"/>
      </w:pPr>
      <w:r>
        <w:separator/>
      </w:r>
    </w:p>
  </w:footnote>
  <w:footnote w:type="continuationSeparator" w:id="0">
    <w:p w14:paraId="0692A92D" w14:textId="77777777" w:rsidR="00AB5889" w:rsidRDefault="00AB5889" w:rsidP="00B44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B310B"/>
    <w:multiLevelType w:val="hybridMultilevel"/>
    <w:tmpl w:val="58262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2F0F9C"/>
    <w:multiLevelType w:val="hybridMultilevel"/>
    <w:tmpl w:val="0A86050E"/>
    <w:lvl w:ilvl="0" w:tplc="2E3C147A">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877CEF"/>
    <w:multiLevelType w:val="hybridMultilevel"/>
    <w:tmpl w:val="47E813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950B64"/>
    <w:multiLevelType w:val="hybridMultilevel"/>
    <w:tmpl w:val="4CEEA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C024B7"/>
    <w:multiLevelType w:val="hybridMultilevel"/>
    <w:tmpl w:val="9DB6D582"/>
    <w:lvl w:ilvl="0" w:tplc="7832B502">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B537A0"/>
    <w:multiLevelType w:val="hybridMultilevel"/>
    <w:tmpl w:val="484863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E1D4E48"/>
    <w:multiLevelType w:val="hybridMultilevel"/>
    <w:tmpl w:val="C7B885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FDE0E5E"/>
    <w:multiLevelType w:val="hybridMultilevel"/>
    <w:tmpl w:val="7B40BF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7DB0BDD"/>
    <w:multiLevelType w:val="hybridMultilevel"/>
    <w:tmpl w:val="6F8A85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96B7D45"/>
    <w:multiLevelType w:val="hybridMultilevel"/>
    <w:tmpl w:val="79CC14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A67281"/>
    <w:multiLevelType w:val="hybridMultilevel"/>
    <w:tmpl w:val="10D64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0"/>
  </w:num>
  <w:num w:numId="4">
    <w:abstractNumId w:val="3"/>
  </w:num>
  <w:num w:numId="5">
    <w:abstractNumId w:val="2"/>
  </w:num>
  <w:num w:numId="6">
    <w:abstractNumId w:val="7"/>
  </w:num>
  <w:num w:numId="7">
    <w:abstractNumId w:val="8"/>
  </w:num>
  <w:num w:numId="8">
    <w:abstractNumId w:val="5"/>
  </w:num>
  <w:num w:numId="9">
    <w:abstractNumId w:val="4"/>
  </w:num>
  <w:num w:numId="10">
    <w:abstractNumId w:val="1"/>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den Schilling">
    <w15:presenceInfo w15:providerId="None" w15:userId="Hayden Schill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F4D4A"/>
    <w:rsid w:val="00001F05"/>
    <w:rsid w:val="0000649B"/>
    <w:rsid w:val="00012884"/>
    <w:rsid w:val="00013EB2"/>
    <w:rsid w:val="00027CC9"/>
    <w:rsid w:val="000378F4"/>
    <w:rsid w:val="00041278"/>
    <w:rsid w:val="00043E2B"/>
    <w:rsid w:val="00044A65"/>
    <w:rsid w:val="00046FF5"/>
    <w:rsid w:val="00054969"/>
    <w:rsid w:val="00061852"/>
    <w:rsid w:val="000723E3"/>
    <w:rsid w:val="00080746"/>
    <w:rsid w:val="00081D43"/>
    <w:rsid w:val="00091399"/>
    <w:rsid w:val="00092AA9"/>
    <w:rsid w:val="000A178D"/>
    <w:rsid w:val="000B50B0"/>
    <w:rsid w:val="000C2639"/>
    <w:rsid w:val="000D0C04"/>
    <w:rsid w:val="000D278C"/>
    <w:rsid w:val="000D4C5A"/>
    <w:rsid w:val="000D7412"/>
    <w:rsid w:val="000E5546"/>
    <w:rsid w:val="000F22A6"/>
    <w:rsid w:val="000F5B75"/>
    <w:rsid w:val="000F6762"/>
    <w:rsid w:val="00103E83"/>
    <w:rsid w:val="00114120"/>
    <w:rsid w:val="00126D6C"/>
    <w:rsid w:val="00126FF5"/>
    <w:rsid w:val="0012765F"/>
    <w:rsid w:val="00127DD7"/>
    <w:rsid w:val="00133A4B"/>
    <w:rsid w:val="00134A17"/>
    <w:rsid w:val="00134D0E"/>
    <w:rsid w:val="00141215"/>
    <w:rsid w:val="001428DA"/>
    <w:rsid w:val="00155C64"/>
    <w:rsid w:val="001625A1"/>
    <w:rsid w:val="00167964"/>
    <w:rsid w:val="00167A46"/>
    <w:rsid w:val="00185B87"/>
    <w:rsid w:val="0019601D"/>
    <w:rsid w:val="00196D66"/>
    <w:rsid w:val="001A102A"/>
    <w:rsid w:val="001A4AE2"/>
    <w:rsid w:val="001A63EF"/>
    <w:rsid w:val="001B20ED"/>
    <w:rsid w:val="001B21E0"/>
    <w:rsid w:val="001B3A7D"/>
    <w:rsid w:val="001C5D83"/>
    <w:rsid w:val="001C7117"/>
    <w:rsid w:val="001D11D6"/>
    <w:rsid w:val="001D56B1"/>
    <w:rsid w:val="001E3B9C"/>
    <w:rsid w:val="001E4E42"/>
    <w:rsid w:val="001F6893"/>
    <w:rsid w:val="002043A2"/>
    <w:rsid w:val="00222CDD"/>
    <w:rsid w:val="002249B7"/>
    <w:rsid w:val="002268F5"/>
    <w:rsid w:val="00235D51"/>
    <w:rsid w:val="00243EEF"/>
    <w:rsid w:val="0024547B"/>
    <w:rsid w:val="00253E3A"/>
    <w:rsid w:val="0025499E"/>
    <w:rsid w:val="002555D1"/>
    <w:rsid w:val="00265462"/>
    <w:rsid w:val="0027405A"/>
    <w:rsid w:val="00291409"/>
    <w:rsid w:val="002A1BDD"/>
    <w:rsid w:val="002A2C0E"/>
    <w:rsid w:val="002A408F"/>
    <w:rsid w:val="002A6BCC"/>
    <w:rsid w:val="002B03FC"/>
    <w:rsid w:val="002B1717"/>
    <w:rsid w:val="002B4B47"/>
    <w:rsid w:val="002C01FE"/>
    <w:rsid w:val="002C60CD"/>
    <w:rsid w:val="002C7DE3"/>
    <w:rsid w:val="002D3BB2"/>
    <w:rsid w:val="002D3BE2"/>
    <w:rsid w:val="002D7FD4"/>
    <w:rsid w:val="002E634B"/>
    <w:rsid w:val="002F295A"/>
    <w:rsid w:val="002F5274"/>
    <w:rsid w:val="0030641A"/>
    <w:rsid w:val="00324F5A"/>
    <w:rsid w:val="0033214E"/>
    <w:rsid w:val="00351666"/>
    <w:rsid w:val="00372C33"/>
    <w:rsid w:val="003802F9"/>
    <w:rsid w:val="003864DE"/>
    <w:rsid w:val="00393729"/>
    <w:rsid w:val="003A7993"/>
    <w:rsid w:val="003C0E7C"/>
    <w:rsid w:val="003E4236"/>
    <w:rsid w:val="003F16E9"/>
    <w:rsid w:val="0040536E"/>
    <w:rsid w:val="00405D67"/>
    <w:rsid w:val="0041004D"/>
    <w:rsid w:val="00412ABA"/>
    <w:rsid w:val="00412FEC"/>
    <w:rsid w:val="0041308E"/>
    <w:rsid w:val="004218F0"/>
    <w:rsid w:val="00423B65"/>
    <w:rsid w:val="004244F9"/>
    <w:rsid w:val="00452AD0"/>
    <w:rsid w:val="00453B34"/>
    <w:rsid w:val="00455A28"/>
    <w:rsid w:val="00456FEC"/>
    <w:rsid w:val="00461B7F"/>
    <w:rsid w:val="004623A5"/>
    <w:rsid w:val="00463973"/>
    <w:rsid w:val="004650C2"/>
    <w:rsid w:val="00471A5C"/>
    <w:rsid w:val="004753C2"/>
    <w:rsid w:val="00487418"/>
    <w:rsid w:val="0049719C"/>
    <w:rsid w:val="004A0A44"/>
    <w:rsid w:val="004A7D8E"/>
    <w:rsid w:val="004E0A79"/>
    <w:rsid w:val="004F16F5"/>
    <w:rsid w:val="004F4D55"/>
    <w:rsid w:val="004F7E55"/>
    <w:rsid w:val="00503E0D"/>
    <w:rsid w:val="00504D3D"/>
    <w:rsid w:val="00504FB1"/>
    <w:rsid w:val="00506613"/>
    <w:rsid w:val="005157F8"/>
    <w:rsid w:val="00522A93"/>
    <w:rsid w:val="00530B84"/>
    <w:rsid w:val="00531D58"/>
    <w:rsid w:val="00532B50"/>
    <w:rsid w:val="00536A7D"/>
    <w:rsid w:val="00562342"/>
    <w:rsid w:val="00567A72"/>
    <w:rsid w:val="00571A4B"/>
    <w:rsid w:val="00575129"/>
    <w:rsid w:val="005B0051"/>
    <w:rsid w:val="005B3731"/>
    <w:rsid w:val="005C079A"/>
    <w:rsid w:val="005D1646"/>
    <w:rsid w:val="005D1FBA"/>
    <w:rsid w:val="005E0564"/>
    <w:rsid w:val="005E1B35"/>
    <w:rsid w:val="005E36ED"/>
    <w:rsid w:val="005E44BC"/>
    <w:rsid w:val="005F2BBF"/>
    <w:rsid w:val="005F54B6"/>
    <w:rsid w:val="00600346"/>
    <w:rsid w:val="006213FB"/>
    <w:rsid w:val="006216B2"/>
    <w:rsid w:val="00622C8C"/>
    <w:rsid w:val="00632197"/>
    <w:rsid w:val="006344FF"/>
    <w:rsid w:val="0064598B"/>
    <w:rsid w:val="00654495"/>
    <w:rsid w:val="00657694"/>
    <w:rsid w:val="00657EB2"/>
    <w:rsid w:val="006654A3"/>
    <w:rsid w:val="00667EB4"/>
    <w:rsid w:val="00673FFE"/>
    <w:rsid w:val="00694541"/>
    <w:rsid w:val="00694CAA"/>
    <w:rsid w:val="006B4C11"/>
    <w:rsid w:val="006D585C"/>
    <w:rsid w:val="006E1746"/>
    <w:rsid w:val="006E5829"/>
    <w:rsid w:val="006E6BB6"/>
    <w:rsid w:val="00704070"/>
    <w:rsid w:val="00711444"/>
    <w:rsid w:val="00712D6A"/>
    <w:rsid w:val="0071485A"/>
    <w:rsid w:val="007170ED"/>
    <w:rsid w:val="0072229D"/>
    <w:rsid w:val="007222B4"/>
    <w:rsid w:val="00725914"/>
    <w:rsid w:val="00730810"/>
    <w:rsid w:val="007401A1"/>
    <w:rsid w:val="00740C18"/>
    <w:rsid w:val="00741A7B"/>
    <w:rsid w:val="00750F7C"/>
    <w:rsid w:val="00761A5A"/>
    <w:rsid w:val="00762F7D"/>
    <w:rsid w:val="00773871"/>
    <w:rsid w:val="007740B8"/>
    <w:rsid w:val="00793D6F"/>
    <w:rsid w:val="007955F4"/>
    <w:rsid w:val="007A4985"/>
    <w:rsid w:val="007A52AD"/>
    <w:rsid w:val="007A6B43"/>
    <w:rsid w:val="007B3E96"/>
    <w:rsid w:val="007B57B1"/>
    <w:rsid w:val="007C379C"/>
    <w:rsid w:val="007C62F7"/>
    <w:rsid w:val="007D18DD"/>
    <w:rsid w:val="007E66DD"/>
    <w:rsid w:val="00805A5E"/>
    <w:rsid w:val="00812C68"/>
    <w:rsid w:val="00816946"/>
    <w:rsid w:val="008667D1"/>
    <w:rsid w:val="008735C6"/>
    <w:rsid w:val="00880750"/>
    <w:rsid w:val="008808EF"/>
    <w:rsid w:val="008A008F"/>
    <w:rsid w:val="008A5167"/>
    <w:rsid w:val="008B2EB0"/>
    <w:rsid w:val="008C2620"/>
    <w:rsid w:val="008F068B"/>
    <w:rsid w:val="008F7EE3"/>
    <w:rsid w:val="00901C7E"/>
    <w:rsid w:val="0092400B"/>
    <w:rsid w:val="0092545A"/>
    <w:rsid w:val="00925965"/>
    <w:rsid w:val="00925C61"/>
    <w:rsid w:val="00926B1A"/>
    <w:rsid w:val="0093215E"/>
    <w:rsid w:val="009366DA"/>
    <w:rsid w:val="00942A1D"/>
    <w:rsid w:val="00954F71"/>
    <w:rsid w:val="00957805"/>
    <w:rsid w:val="00961AC4"/>
    <w:rsid w:val="0096653E"/>
    <w:rsid w:val="00972443"/>
    <w:rsid w:val="00992510"/>
    <w:rsid w:val="009967F2"/>
    <w:rsid w:val="009A1E7C"/>
    <w:rsid w:val="009A4C0E"/>
    <w:rsid w:val="009B38DA"/>
    <w:rsid w:val="009D1707"/>
    <w:rsid w:val="009D2201"/>
    <w:rsid w:val="009D7B06"/>
    <w:rsid w:val="009E453C"/>
    <w:rsid w:val="009E6978"/>
    <w:rsid w:val="009E771E"/>
    <w:rsid w:val="009F0843"/>
    <w:rsid w:val="009F268B"/>
    <w:rsid w:val="009F49EF"/>
    <w:rsid w:val="00A12EEC"/>
    <w:rsid w:val="00A234D6"/>
    <w:rsid w:val="00A36276"/>
    <w:rsid w:val="00A41B08"/>
    <w:rsid w:val="00A42C9C"/>
    <w:rsid w:val="00A465C4"/>
    <w:rsid w:val="00A53C3D"/>
    <w:rsid w:val="00A76238"/>
    <w:rsid w:val="00A81130"/>
    <w:rsid w:val="00A81E91"/>
    <w:rsid w:val="00A863AC"/>
    <w:rsid w:val="00A92B6A"/>
    <w:rsid w:val="00AA122B"/>
    <w:rsid w:val="00AA497E"/>
    <w:rsid w:val="00AB27E4"/>
    <w:rsid w:val="00AB554E"/>
    <w:rsid w:val="00AB5889"/>
    <w:rsid w:val="00AC4437"/>
    <w:rsid w:val="00AD318B"/>
    <w:rsid w:val="00AF2994"/>
    <w:rsid w:val="00B023A1"/>
    <w:rsid w:val="00B35546"/>
    <w:rsid w:val="00B44FDE"/>
    <w:rsid w:val="00B457E6"/>
    <w:rsid w:val="00B45D0C"/>
    <w:rsid w:val="00B55AC3"/>
    <w:rsid w:val="00B6098D"/>
    <w:rsid w:val="00B62C7F"/>
    <w:rsid w:val="00B815CB"/>
    <w:rsid w:val="00B83455"/>
    <w:rsid w:val="00B879F7"/>
    <w:rsid w:val="00B93375"/>
    <w:rsid w:val="00BB1BE2"/>
    <w:rsid w:val="00BD6C11"/>
    <w:rsid w:val="00BE12CA"/>
    <w:rsid w:val="00BE6674"/>
    <w:rsid w:val="00BF671A"/>
    <w:rsid w:val="00C032DA"/>
    <w:rsid w:val="00C07C4B"/>
    <w:rsid w:val="00C1030E"/>
    <w:rsid w:val="00C127AE"/>
    <w:rsid w:val="00C17414"/>
    <w:rsid w:val="00C17D92"/>
    <w:rsid w:val="00C17EA6"/>
    <w:rsid w:val="00C22F36"/>
    <w:rsid w:val="00C2602B"/>
    <w:rsid w:val="00C276FC"/>
    <w:rsid w:val="00C30B34"/>
    <w:rsid w:val="00C31E7C"/>
    <w:rsid w:val="00C40398"/>
    <w:rsid w:val="00C47321"/>
    <w:rsid w:val="00C548C0"/>
    <w:rsid w:val="00C60DEB"/>
    <w:rsid w:val="00C62F21"/>
    <w:rsid w:val="00C65950"/>
    <w:rsid w:val="00C70378"/>
    <w:rsid w:val="00C9436D"/>
    <w:rsid w:val="00CA22BA"/>
    <w:rsid w:val="00CA6F42"/>
    <w:rsid w:val="00CB0841"/>
    <w:rsid w:val="00CB4C1D"/>
    <w:rsid w:val="00CB7657"/>
    <w:rsid w:val="00CC2D87"/>
    <w:rsid w:val="00CD6D75"/>
    <w:rsid w:val="00CF2BBE"/>
    <w:rsid w:val="00CF4D4A"/>
    <w:rsid w:val="00D1422A"/>
    <w:rsid w:val="00D168B3"/>
    <w:rsid w:val="00D24B42"/>
    <w:rsid w:val="00D27A98"/>
    <w:rsid w:val="00D44C4E"/>
    <w:rsid w:val="00D47475"/>
    <w:rsid w:val="00D52305"/>
    <w:rsid w:val="00D72D70"/>
    <w:rsid w:val="00D81CAA"/>
    <w:rsid w:val="00D84725"/>
    <w:rsid w:val="00D936AC"/>
    <w:rsid w:val="00D96239"/>
    <w:rsid w:val="00DA370C"/>
    <w:rsid w:val="00DA5819"/>
    <w:rsid w:val="00DB44B1"/>
    <w:rsid w:val="00DC2D5A"/>
    <w:rsid w:val="00DC5F96"/>
    <w:rsid w:val="00DC6069"/>
    <w:rsid w:val="00DC6EA0"/>
    <w:rsid w:val="00DD1409"/>
    <w:rsid w:val="00DD1FE8"/>
    <w:rsid w:val="00DE28D9"/>
    <w:rsid w:val="00DE518E"/>
    <w:rsid w:val="00DE71EB"/>
    <w:rsid w:val="00DF5274"/>
    <w:rsid w:val="00DF704A"/>
    <w:rsid w:val="00E0619F"/>
    <w:rsid w:val="00E10CFB"/>
    <w:rsid w:val="00E16897"/>
    <w:rsid w:val="00E21824"/>
    <w:rsid w:val="00E245C9"/>
    <w:rsid w:val="00E3547F"/>
    <w:rsid w:val="00E37D0B"/>
    <w:rsid w:val="00E5081E"/>
    <w:rsid w:val="00E65E88"/>
    <w:rsid w:val="00E77002"/>
    <w:rsid w:val="00E7736B"/>
    <w:rsid w:val="00E82DFC"/>
    <w:rsid w:val="00E8369A"/>
    <w:rsid w:val="00E837AA"/>
    <w:rsid w:val="00EA2343"/>
    <w:rsid w:val="00EA2EE7"/>
    <w:rsid w:val="00EB5511"/>
    <w:rsid w:val="00EB7498"/>
    <w:rsid w:val="00EB7D46"/>
    <w:rsid w:val="00EC7AC3"/>
    <w:rsid w:val="00EE2ABA"/>
    <w:rsid w:val="00EF77F7"/>
    <w:rsid w:val="00F011E0"/>
    <w:rsid w:val="00F211C3"/>
    <w:rsid w:val="00F21B15"/>
    <w:rsid w:val="00F26C1E"/>
    <w:rsid w:val="00F36436"/>
    <w:rsid w:val="00F435FD"/>
    <w:rsid w:val="00F47DFF"/>
    <w:rsid w:val="00F64411"/>
    <w:rsid w:val="00F66FFF"/>
    <w:rsid w:val="00F7039E"/>
    <w:rsid w:val="00F73B8C"/>
    <w:rsid w:val="00F80827"/>
    <w:rsid w:val="00F83659"/>
    <w:rsid w:val="00F87238"/>
    <w:rsid w:val="00F95DF1"/>
    <w:rsid w:val="00FA7714"/>
    <w:rsid w:val="00FB5641"/>
    <w:rsid w:val="00FB74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758F"/>
  <w15:chartTrackingRefBased/>
  <w15:docId w15:val="{D843D164-FA54-46F7-88C7-3E60726B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276F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276FC"/>
    <w:rPr>
      <w:rFonts w:ascii="Calibri" w:hAnsi="Calibri" w:cs="Calibri"/>
      <w:noProof/>
      <w:lang w:val="en-US"/>
    </w:rPr>
  </w:style>
  <w:style w:type="paragraph" w:customStyle="1" w:styleId="EndNoteBibliography">
    <w:name w:val="EndNote Bibliography"/>
    <w:basedOn w:val="Normal"/>
    <w:link w:val="EndNoteBibliographyChar"/>
    <w:rsid w:val="00C276F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276FC"/>
    <w:rPr>
      <w:rFonts w:ascii="Calibri" w:hAnsi="Calibri" w:cs="Calibri"/>
      <w:noProof/>
      <w:lang w:val="en-US"/>
    </w:rPr>
  </w:style>
  <w:style w:type="paragraph" w:styleId="ListParagraph">
    <w:name w:val="List Paragraph"/>
    <w:basedOn w:val="Normal"/>
    <w:uiPriority w:val="34"/>
    <w:qFormat/>
    <w:rsid w:val="00A12EEC"/>
    <w:pPr>
      <w:ind w:left="720"/>
      <w:contextualSpacing/>
    </w:pPr>
  </w:style>
  <w:style w:type="character" w:styleId="Hyperlink">
    <w:name w:val="Hyperlink"/>
    <w:basedOn w:val="DefaultParagraphFont"/>
    <w:uiPriority w:val="99"/>
    <w:unhideWhenUsed/>
    <w:rsid w:val="00EA2EE7"/>
    <w:rPr>
      <w:color w:val="0000FF"/>
      <w:u w:val="single"/>
    </w:rPr>
  </w:style>
  <w:style w:type="paragraph" w:customStyle="1" w:styleId="para">
    <w:name w:val="para"/>
    <w:basedOn w:val="Normal"/>
    <w:rsid w:val="00D24B4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internalref">
    <w:name w:val="internalref"/>
    <w:basedOn w:val="DefaultParagraphFont"/>
    <w:rsid w:val="00D24B42"/>
  </w:style>
  <w:style w:type="character" w:styleId="Emphasis">
    <w:name w:val="Emphasis"/>
    <w:basedOn w:val="DefaultParagraphFont"/>
    <w:uiPriority w:val="20"/>
    <w:qFormat/>
    <w:rsid w:val="00D24B42"/>
    <w:rPr>
      <w:i/>
      <w:iCs/>
    </w:rPr>
  </w:style>
  <w:style w:type="character" w:customStyle="1" w:styleId="emphasisfontcategorynonproportional">
    <w:name w:val="emphasisfontcategorynonproportional"/>
    <w:basedOn w:val="DefaultParagraphFont"/>
    <w:rsid w:val="00D24B42"/>
  </w:style>
  <w:style w:type="character" w:customStyle="1" w:styleId="citationref">
    <w:name w:val="citationref"/>
    <w:basedOn w:val="DefaultParagraphFont"/>
    <w:rsid w:val="00D24B42"/>
  </w:style>
  <w:style w:type="character" w:customStyle="1" w:styleId="mi">
    <w:name w:val="mi"/>
    <w:basedOn w:val="DefaultParagraphFont"/>
    <w:rsid w:val="00D24B42"/>
  </w:style>
  <w:style w:type="character" w:customStyle="1" w:styleId="mjxassistivemathml">
    <w:name w:val="mjx_assistive_mathml"/>
    <w:basedOn w:val="DefaultParagraphFont"/>
    <w:rsid w:val="00D24B42"/>
  </w:style>
  <w:style w:type="character" w:customStyle="1" w:styleId="mo">
    <w:name w:val="mo"/>
    <w:basedOn w:val="DefaultParagraphFont"/>
    <w:rsid w:val="00D24B42"/>
  </w:style>
  <w:style w:type="character" w:customStyle="1" w:styleId="mn">
    <w:name w:val="mn"/>
    <w:basedOn w:val="DefaultParagraphFont"/>
    <w:rsid w:val="00D24B42"/>
  </w:style>
  <w:style w:type="character" w:customStyle="1" w:styleId="UnresolvedMention1">
    <w:name w:val="Unresolved Mention1"/>
    <w:basedOn w:val="DefaultParagraphFont"/>
    <w:uiPriority w:val="99"/>
    <w:semiHidden/>
    <w:unhideWhenUsed/>
    <w:rsid w:val="00DD1FE8"/>
    <w:rPr>
      <w:color w:val="605E5C"/>
      <w:shd w:val="clear" w:color="auto" w:fill="E1DFDD"/>
    </w:rPr>
  </w:style>
  <w:style w:type="paragraph" w:styleId="BalloonText">
    <w:name w:val="Balloon Text"/>
    <w:basedOn w:val="Normal"/>
    <w:link w:val="BalloonTextChar"/>
    <w:uiPriority w:val="99"/>
    <w:semiHidden/>
    <w:unhideWhenUsed/>
    <w:rsid w:val="00013E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EB2"/>
    <w:rPr>
      <w:rFonts w:ascii="Segoe UI" w:hAnsi="Segoe UI" w:cs="Segoe UI"/>
      <w:sz w:val="18"/>
      <w:szCs w:val="18"/>
    </w:rPr>
  </w:style>
  <w:style w:type="character" w:styleId="LineNumber">
    <w:name w:val="line number"/>
    <w:basedOn w:val="DefaultParagraphFont"/>
    <w:uiPriority w:val="99"/>
    <w:semiHidden/>
    <w:unhideWhenUsed/>
    <w:rsid w:val="006E6BB6"/>
  </w:style>
  <w:style w:type="character" w:customStyle="1" w:styleId="Heading1Char">
    <w:name w:val="Heading 1 Char"/>
    <w:basedOn w:val="DefaultParagraphFont"/>
    <w:link w:val="Heading1"/>
    <w:uiPriority w:val="9"/>
    <w:rsid w:val="009E771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723E3"/>
    <w:rPr>
      <w:sz w:val="16"/>
      <w:szCs w:val="16"/>
    </w:rPr>
  </w:style>
  <w:style w:type="paragraph" w:styleId="CommentText">
    <w:name w:val="annotation text"/>
    <w:basedOn w:val="Normal"/>
    <w:link w:val="CommentTextChar"/>
    <w:uiPriority w:val="99"/>
    <w:semiHidden/>
    <w:unhideWhenUsed/>
    <w:rsid w:val="000723E3"/>
    <w:pPr>
      <w:spacing w:line="240" w:lineRule="auto"/>
    </w:pPr>
    <w:rPr>
      <w:sz w:val="20"/>
      <w:szCs w:val="20"/>
    </w:rPr>
  </w:style>
  <w:style w:type="character" w:customStyle="1" w:styleId="CommentTextChar">
    <w:name w:val="Comment Text Char"/>
    <w:basedOn w:val="DefaultParagraphFont"/>
    <w:link w:val="CommentText"/>
    <w:uiPriority w:val="99"/>
    <w:semiHidden/>
    <w:rsid w:val="000723E3"/>
    <w:rPr>
      <w:sz w:val="20"/>
      <w:szCs w:val="20"/>
    </w:rPr>
  </w:style>
  <w:style w:type="paragraph" w:styleId="CommentSubject">
    <w:name w:val="annotation subject"/>
    <w:basedOn w:val="CommentText"/>
    <w:next w:val="CommentText"/>
    <w:link w:val="CommentSubjectChar"/>
    <w:uiPriority w:val="99"/>
    <w:semiHidden/>
    <w:unhideWhenUsed/>
    <w:rsid w:val="000723E3"/>
    <w:rPr>
      <w:b/>
      <w:bCs/>
    </w:rPr>
  </w:style>
  <w:style w:type="character" w:customStyle="1" w:styleId="CommentSubjectChar">
    <w:name w:val="Comment Subject Char"/>
    <w:basedOn w:val="CommentTextChar"/>
    <w:link w:val="CommentSubject"/>
    <w:uiPriority w:val="99"/>
    <w:semiHidden/>
    <w:rsid w:val="000723E3"/>
    <w:rPr>
      <w:b/>
      <w:bCs/>
      <w:sz w:val="20"/>
      <w:szCs w:val="20"/>
    </w:rPr>
  </w:style>
  <w:style w:type="character" w:styleId="UnresolvedMention">
    <w:name w:val="Unresolved Mention"/>
    <w:basedOn w:val="DefaultParagraphFont"/>
    <w:uiPriority w:val="99"/>
    <w:semiHidden/>
    <w:unhideWhenUsed/>
    <w:rsid w:val="00DF704A"/>
    <w:rPr>
      <w:color w:val="605E5C"/>
      <w:shd w:val="clear" w:color="auto" w:fill="E1DFDD"/>
    </w:rPr>
  </w:style>
  <w:style w:type="paragraph" w:styleId="Header">
    <w:name w:val="header"/>
    <w:basedOn w:val="Normal"/>
    <w:link w:val="HeaderChar"/>
    <w:uiPriority w:val="99"/>
    <w:unhideWhenUsed/>
    <w:rsid w:val="00B44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FDE"/>
  </w:style>
  <w:style w:type="paragraph" w:styleId="Footer">
    <w:name w:val="footer"/>
    <w:basedOn w:val="Normal"/>
    <w:link w:val="FooterChar"/>
    <w:uiPriority w:val="99"/>
    <w:unhideWhenUsed/>
    <w:rsid w:val="00B44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87552">
      <w:bodyDiv w:val="1"/>
      <w:marLeft w:val="0"/>
      <w:marRight w:val="0"/>
      <w:marTop w:val="0"/>
      <w:marBottom w:val="0"/>
      <w:divBdr>
        <w:top w:val="none" w:sz="0" w:space="0" w:color="auto"/>
        <w:left w:val="none" w:sz="0" w:space="0" w:color="auto"/>
        <w:bottom w:val="none" w:sz="0" w:space="0" w:color="auto"/>
        <w:right w:val="none" w:sz="0" w:space="0" w:color="auto"/>
      </w:divBdr>
      <w:divsChild>
        <w:div w:id="151416530">
          <w:marLeft w:val="0"/>
          <w:marRight w:val="0"/>
          <w:marTop w:val="0"/>
          <w:marBottom w:val="0"/>
          <w:divBdr>
            <w:top w:val="none" w:sz="0" w:space="0" w:color="auto"/>
            <w:left w:val="none" w:sz="0" w:space="0" w:color="auto"/>
            <w:bottom w:val="none" w:sz="0" w:space="0" w:color="auto"/>
            <w:right w:val="none" w:sz="0" w:space="0" w:color="auto"/>
          </w:divBdr>
        </w:div>
      </w:divsChild>
    </w:div>
    <w:div w:id="124199465">
      <w:bodyDiv w:val="1"/>
      <w:marLeft w:val="0"/>
      <w:marRight w:val="0"/>
      <w:marTop w:val="0"/>
      <w:marBottom w:val="0"/>
      <w:divBdr>
        <w:top w:val="none" w:sz="0" w:space="0" w:color="auto"/>
        <w:left w:val="none" w:sz="0" w:space="0" w:color="auto"/>
        <w:bottom w:val="none" w:sz="0" w:space="0" w:color="auto"/>
        <w:right w:val="none" w:sz="0" w:space="0" w:color="auto"/>
      </w:divBdr>
      <w:divsChild>
        <w:div w:id="372969972">
          <w:marLeft w:val="0"/>
          <w:marRight w:val="0"/>
          <w:marTop w:val="0"/>
          <w:marBottom w:val="120"/>
          <w:divBdr>
            <w:top w:val="none" w:sz="0" w:space="0" w:color="auto"/>
            <w:left w:val="none" w:sz="0" w:space="0" w:color="auto"/>
            <w:bottom w:val="none" w:sz="0" w:space="0" w:color="auto"/>
            <w:right w:val="none" w:sz="0" w:space="0" w:color="auto"/>
          </w:divBdr>
          <w:divsChild>
            <w:div w:id="1932085117">
              <w:marLeft w:val="0"/>
              <w:marRight w:val="120"/>
              <w:marTop w:val="0"/>
              <w:marBottom w:val="0"/>
              <w:divBdr>
                <w:top w:val="none" w:sz="0" w:space="0" w:color="auto"/>
                <w:left w:val="none" w:sz="0" w:space="0" w:color="auto"/>
                <w:bottom w:val="none" w:sz="0" w:space="0" w:color="auto"/>
                <w:right w:val="none" w:sz="0" w:space="0" w:color="auto"/>
              </w:divBdr>
              <w:divsChild>
                <w:div w:id="12077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1084">
      <w:bodyDiv w:val="1"/>
      <w:marLeft w:val="0"/>
      <w:marRight w:val="0"/>
      <w:marTop w:val="0"/>
      <w:marBottom w:val="0"/>
      <w:divBdr>
        <w:top w:val="none" w:sz="0" w:space="0" w:color="auto"/>
        <w:left w:val="none" w:sz="0" w:space="0" w:color="auto"/>
        <w:bottom w:val="none" w:sz="0" w:space="0" w:color="auto"/>
        <w:right w:val="none" w:sz="0" w:space="0" w:color="auto"/>
      </w:divBdr>
    </w:div>
    <w:div w:id="548804992">
      <w:bodyDiv w:val="1"/>
      <w:marLeft w:val="0"/>
      <w:marRight w:val="0"/>
      <w:marTop w:val="0"/>
      <w:marBottom w:val="0"/>
      <w:divBdr>
        <w:top w:val="none" w:sz="0" w:space="0" w:color="auto"/>
        <w:left w:val="none" w:sz="0" w:space="0" w:color="auto"/>
        <w:bottom w:val="none" w:sz="0" w:space="0" w:color="auto"/>
        <w:right w:val="none" w:sz="0" w:space="0" w:color="auto"/>
      </w:divBdr>
      <w:divsChild>
        <w:div w:id="1995837505">
          <w:marLeft w:val="0"/>
          <w:marRight w:val="0"/>
          <w:marTop w:val="0"/>
          <w:marBottom w:val="0"/>
          <w:divBdr>
            <w:top w:val="none" w:sz="0" w:space="0" w:color="auto"/>
            <w:left w:val="none" w:sz="0" w:space="0" w:color="auto"/>
            <w:bottom w:val="none" w:sz="0" w:space="0" w:color="auto"/>
            <w:right w:val="none" w:sz="0" w:space="0" w:color="auto"/>
          </w:divBdr>
        </w:div>
      </w:divsChild>
    </w:div>
    <w:div w:id="571043482">
      <w:bodyDiv w:val="1"/>
      <w:marLeft w:val="0"/>
      <w:marRight w:val="0"/>
      <w:marTop w:val="0"/>
      <w:marBottom w:val="0"/>
      <w:divBdr>
        <w:top w:val="none" w:sz="0" w:space="0" w:color="auto"/>
        <w:left w:val="none" w:sz="0" w:space="0" w:color="auto"/>
        <w:bottom w:val="none" w:sz="0" w:space="0" w:color="auto"/>
        <w:right w:val="none" w:sz="0" w:space="0" w:color="auto"/>
      </w:divBdr>
      <w:divsChild>
        <w:div w:id="1368986783">
          <w:marLeft w:val="0"/>
          <w:marRight w:val="0"/>
          <w:marTop w:val="0"/>
          <w:marBottom w:val="0"/>
          <w:divBdr>
            <w:top w:val="none" w:sz="0" w:space="0" w:color="auto"/>
            <w:left w:val="none" w:sz="0" w:space="0" w:color="auto"/>
            <w:bottom w:val="none" w:sz="0" w:space="0" w:color="auto"/>
            <w:right w:val="none" w:sz="0" w:space="0" w:color="auto"/>
          </w:divBdr>
        </w:div>
      </w:divsChild>
    </w:div>
    <w:div w:id="588395597">
      <w:bodyDiv w:val="1"/>
      <w:marLeft w:val="0"/>
      <w:marRight w:val="0"/>
      <w:marTop w:val="0"/>
      <w:marBottom w:val="0"/>
      <w:divBdr>
        <w:top w:val="none" w:sz="0" w:space="0" w:color="auto"/>
        <w:left w:val="none" w:sz="0" w:space="0" w:color="auto"/>
        <w:bottom w:val="none" w:sz="0" w:space="0" w:color="auto"/>
        <w:right w:val="none" w:sz="0" w:space="0" w:color="auto"/>
      </w:divBdr>
    </w:div>
    <w:div w:id="611009586">
      <w:bodyDiv w:val="1"/>
      <w:marLeft w:val="0"/>
      <w:marRight w:val="0"/>
      <w:marTop w:val="0"/>
      <w:marBottom w:val="0"/>
      <w:divBdr>
        <w:top w:val="none" w:sz="0" w:space="0" w:color="auto"/>
        <w:left w:val="none" w:sz="0" w:space="0" w:color="auto"/>
        <w:bottom w:val="none" w:sz="0" w:space="0" w:color="auto"/>
        <w:right w:val="none" w:sz="0" w:space="0" w:color="auto"/>
      </w:divBdr>
    </w:div>
    <w:div w:id="679936711">
      <w:bodyDiv w:val="1"/>
      <w:marLeft w:val="0"/>
      <w:marRight w:val="0"/>
      <w:marTop w:val="0"/>
      <w:marBottom w:val="0"/>
      <w:divBdr>
        <w:top w:val="none" w:sz="0" w:space="0" w:color="auto"/>
        <w:left w:val="none" w:sz="0" w:space="0" w:color="auto"/>
        <w:bottom w:val="none" w:sz="0" w:space="0" w:color="auto"/>
        <w:right w:val="none" w:sz="0" w:space="0" w:color="auto"/>
      </w:divBdr>
      <w:divsChild>
        <w:div w:id="1807963493">
          <w:marLeft w:val="0"/>
          <w:marRight w:val="0"/>
          <w:marTop w:val="0"/>
          <w:marBottom w:val="0"/>
          <w:divBdr>
            <w:top w:val="none" w:sz="0" w:space="0" w:color="auto"/>
            <w:left w:val="none" w:sz="0" w:space="0" w:color="auto"/>
            <w:bottom w:val="none" w:sz="0" w:space="0" w:color="auto"/>
            <w:right w:val="none" w:sz="0" w:space="0" w:color="auto"/>
          </w:divBdr>
        </w:div>
      </w:divsChild>
    </w:div>
    <w:div w:id="866911743">
      <w:bodyDiv w:val="1"/>
      <w:marLeft w:val="0"/>
      <w:marRight w:val="0"/>
      <w:marTop w:val="0"/>
      <w:marBottom w:val="0"/>
      <w:divBdr>
        <w:top w:val="none" w:sz="0" w:space="0" w:color="auto"/>
        <w:left w:val="none" w:sz="0" w:space="0" w:color="auto"/>
        <w:bottom w:val="none" w:sz="0" w:space="0" w:color="auto"/>
        <w:right w:val="none" w:sz="0" w:space="0" w:color="auto"/>
      </w:divBdr>
      <w:divsChild>
        <w:div w:id="680820666">
          <w:marLeft w:val="0"/>
          <w:marRight w:val="0"/>
          <w:marTop w:val="0"/>
          <w:marBottom w:val="0"/>
          <w:divBdr>
            <w:top w:val="none" w:sz="0" w:space="0" w:color="auto"/>
            <w:left w:val="none" w:sz="0" w:space="0" w:color="auto"/>
            <w:bottom w:val="none" w:sz="0" w:space="0" w:color="auto"/>
            <w:right w:val="none" w:sz="0" w:space="0" w:color="auto"/>
          </w:divBdr>
        </w:div>
      </w:divsChild>
    </w:div>
    <w:div w:id="884374264">
      <w:bodyDiv w:val="1"/>
      <w:marLeft w:val="0"/>
      <w:marRight w:val="0"/>
      <w:marTop w:val="0"/>
      <w:marBottom w:val="0"/>
      <w:divBdr>
        <w:top w:val="none" w:sz="0" w:space="0" w:color="auto"/>
        <w:left w:val="none" w:sz="0" w:space="0" w:color="auto"/>
        <w:bottom w:val="none" w:sz="0" w:space="0" w:color="auto"/>
        <w:right w:val="none" w:sz="0" w:space="0" w:color="auto"/>
      </w:divBdr>
    </w:div>
    <w:div w:id="893195126">
      <w:bodyDiv w:val="1"/>
      <w:marLeft w:val="0"/>
      <w:marRight w:val="0"/>
      <w:marTop w:val="0"/>
      <w:marBottom w:val="0"/>
      <w:divBdr>
        <w:top w:val="none" w:sz="0" w:space="0" w:color="auto"/>
        <w:left w:val="none" w:sz="0" w:space="0" w:color="auto"/>
        <w:bottom w:val="none" w:sz="0" w:space="0" w:color="auto"/>
        <w:right w:val="none" w:sz="0" w:space="0" w:color="auto"/>
      </w:divBdr>
      <w:divsChild>
        <w:div w:id="1701124423">
          <w:marLeft w:val="0"/>
          <w:marRight w:val="0"/>
          <w:marTop w:val="0"/>
          <w:marBottom w:val="0"/>
          <w:divBdr>
            <w:top w:val="none" w:sz="0" w:space="0" w:color="auto"/>
            <w:left w:val="none" w:sz="0" w:space="0" w:color="auto"/>
            <w:bottom w:val="none" w:sz="0" w:space="0" w:color="auto"/>
            <w:right w:val="none" w:sz="0" w:space="0" w:color="auto"/>
          </w:divBdr>
        </w:div>
      </w:divsChild>
    </w:div>
    <w:div w:id="922177014">
      <w:bodyDiv w:val="1"/>
      <w:marLeft w:val="0"/>
      <w:marRight w:val="0"/>
      <w:marTop w:val="0"/>
      <w:marBottom w:val="0"/>
      <w:divBdr>
        <w:top w:val="none" w:sz="0" w:space="0" w:color="auto"/>
        <w:left w:val="none" w:sz="0" w:space="0" w:color="auto"/>
        <w:bottom w:val="none" w:sz="0" w:space="0" w:color="auto"/>
        <w:right w:val="none" w:sz="0" w:space="0" w:color="auto"/>
      </w:divBdr>
    </w:div>
    <w:div w:id="942881880">
      <w:bodyDiv w:val="1"/>
      <w:marLeft w:val="0"/>
      <w:marRight w:val="0"/>
      <w:marTop w:val="0"/>
      <w:marBottom w:val="0"/>
      <w:divBdr>
        <w:top w:val="none" w:sz="0" w:space="0" w:color="auto"/>
        <w:left w:val="none" w:sz="0" w:space="0" w:color="auto"/>
        <w:bottom w:val="none" w:sz="0" w:space="0" w:color="auto"/>
        <w:right w:val="none" w:sz="0" w:space="0" w:color="auto"/>
      </w:divBdr>
      <w:divsChild>
        <w:div w:id="316299031">
          <w:marLeft w:val="0"/>
          <w:marRight w:val="0"/>
          <w:marTop w:val="0"/>
          <w:marBottom w:val="0"/>
          <w:divBdr>
            <w:top w:val="none" w:sz="0" w:space="0" w:color="auto"/>
            <w:left w:val="none" w:sz="0" w:space="0" w:color="auto"/>
            <w:bottom w:val="none" w:sz="0" w:space="0" w:color="auto"/>
            <w:right w:val="none" w:sz="0" w:space="0" w:color="auto"/>
          </w:divBdr>
        </w:div>
      </w:divsChild>
    </w:div>
    <w:div w:id="986208980">
      <w:bodyDiv w:val="1"/>
      <w:marLeft w:val="0"/>
      <w:marRight w:val="0"/>
      <w:marTop w:val="0"/>
      <w:marBottom w:val="0"/>
      <w:divBdr>
        <w:top w:val="none" w:sz="0" w:space="0" w:color="auto"/>
        <w:left w:val="none" w:sz="0" w:space="0" w:color="auto"/>
        <w:bottom w:val="none" w:sz="0" w:space="0" w:color="auto"/>
        <w:right w:val="none" w:sz="0" w:space="0" w:color="auto"/>
      </w:divBdr>
      <w:divsChild>
        <w:div w:id="234511506">
          <w:marLeft w:val="0"/>
          <w:marRight w:val="0"/>
          <w:marTop w:val="0"/>
          <w:marBottom w:val="0"/>
          <w:divBdr>
            <w:top w:val="none" w:sz="0" w:space="0" w:color="auto"/>
            <w:left w:val="none" w:sz="0" w:space="0" w:color="auto"/>
            <w:bottom w:val="none" w:sz="0" w:space="0" w:color="auto"/>
            <w:right w:val="none" w:sz="0" w:space="0" w:color="auto"/>
          </w:divBdr>
        </w:div>
        <w:div w:id="2102214615">
          <w:marLeft w:val="0"/>
          <w:marRight w:val="0"/>
          <w:marTop w:val="0"/>
          <w:marBottom w:val="0"/>
          <w:divBdr>
            <w:top w:val="none" w:sz="0" w:space="0" w:color="auto"/>
            <w:left w:val="none" w:sz="0" w:space="0" w:color="auto"/>
            <w:bottom w:val="none" w:sz="0" w:space="0" w:color="auto"/>
            <w:right w:val="none" w:sz="0" w:space="0" w:color="auto"/>
          </w:divBdr>
        </w:div>
        <w:div w:id="1209104392">
          <w:marLeft w:val="0"/>
          <w:marRight w:val="0"/>
          <w:marTop w:val="0"/>
          <w:marBottom w:val="0"/>
          <w:divBdr>
            <w:top w:val="none" w:sz="0" w:space="0" w:color="auto"/>
            <w:left w:val="none" w:sz="0" w:space="0" w:color="auto"/>
            <w:bottom w:val="none" w:sz="0" w:space="0" w:color="auto"/>
            <w:right w:val="none" w:sz="0" w:space="0" w:color="auto"/>
          </w:divBdr>
        </w:div>
        <w:div w:id="1767459255">
          <w:marLeft w:val="0"/>
          <w:marRight w:val="0"/>
          <w:marTop w:val="0"/>
          <w:marBottom w:val="0"/>
          <w:divBdr>
            <w:top w:val="none" w:sz="0" w:space="0" w:color="auto"/>
            <w:left w:val="none" w:sz="0" w:space="0" w:color="auto"/>
            <w:bottom w:val="none" w:sz="0" w:space="0" w:color="auto"/>
            <w:right w:val="none" w:sz="0" w:space="0" w:color="auto"/>
          </w:divBdr>
        </w:div>
        <w:div w:id="139274687">
          <w:marLeft w:val="0"/>
          <w:marRight w:val="0"/>
          <w:marTop w:val="0"/>
          <w:marBottom w:val="0"/>
          <w:divBdr>
            <w:top w:val="none" w:sz="0" w:space="0" w:color="auto"/>
            <w:left w:val="none" w:sz="0" w:space="0" w:color="auto"/>
            <w:bottom w:val="none" w:sz="0" w:space="0" w:color="auto"/>
            <w:right w:val="none" w:sz="0" w:space="0" w:color="auto"/>
          </w:divBdr>
        </w:div>
        <w:div w:id="172571106">
          <w:marLeft w:val="0"/>
          <w:marRight w:val="0"/>
          <w:marTop w:val="0"/>
          <w:marBottom w:val="0"/>
          <w:divBdr>
            <w:top w:val="none" w:sz="0" w:space="0" w:color="auto"/>
            <w:left w:val="none" w:sz="0" w:space="0" w:color="auto"/>
            <w:bottom w:val="none" w:sz="0" w:space="0" w:color="auto"/>
            <w:right w:val="none" w:sz="0" w:space="0" w:color="auto"/>
          </w:divBdr>
        </w:div>
        <w:div w:id="741146663">
          <w:marLeft w:val="0"/>
          <w:marRight w:val="0"/>
          <w:marTop w:val="0"/>
          <w:marBottom w:val="0"/>
          <w:divBdr>
            <w:top w:val="none" w:sz="0" w:space="0" w:color="auto"/>
            <w:left w:val="none" w:sz="0" w:space="0" w:color="auto"/>
            <w:bottom w:val="none" w:sz="0" w:space="0" w:color="auto"/>
            <w:right w:val="none" w:sz="0" w:space="0" w:color="auto"/>
          </w:divBdr>
        </w:div>
        <w:div w:id="1558469637">
          <w:marLeft w:val="0"/>
          <w:marRight w:val="0"/>
          <w:marTop w:val="0"/>
          <w:marBottom w:val="0"/>
          <w:divBdr>
            <w:top w:val="none" w:sz="0" w:space="0" w:color="auto"/>
            <w:left w:val="none" w:sz="0" w:space="0" w:color="auto"/>
            <w:bottom w:val="none" w:sz="0" w:space="0" w:color="auto"/>
            <w:right w:val="none" w:sz="0" w:space="0" w:color="auto"/>
          </w:divBdr>
        </w:div>
        <w:div w:id="1595086170">
          <w:marLeft w:val="0"/>
          <w:marRight w:val="0"/>
          <w:marTop w:val="0"/>
          <w:marBottom w:val="0"/>
          <w:divBdr>
            <w:top w:val="none" w:sz="0" w:space="0" w:color="auto"/>
            <w:left w:val="none" w:sz="0" w:space="0" w:color="auto"/>
            <w:bottom w:val="none" w:sz="0" w:space="0" w:color="auto"/>
            <w:right w:val="none" w:sz="0" w:space="0" w:color="auto"/>
          </w:divBdr>
        </w:div>
        <w:div w:id="1033918705">
          <w:marLeft w:val="0"/>
          <w:marRight w:val="0"/>
          <w:marTop w:val="0"/>
          <w:marBottom w:val="0"/>
          <w:divBdr>
            <w:top w:val="none" w:sz="0" w:space="0" w:color="auto"/>
            <w:left w:val="none" w:sz="0" w:space="0" w:color="auto"/>
            <w:bottom w:val="none" w:sz="0" w:space="0" w:color="auto"/>
            <w:right w:val="none" w:sz="0" w:space="0" w:color="auto"/>
          </w:divBdr>
        </w:div>
      </w:divsChild>
    </w:div>
    <w:div w:id="1510633942">
      <w:bodyDiv w:val="1"/>
      <w:marLeft w:val="0"/>
      <w:marRight w:val="0"/>
      <w:marTop w:val="0"/>
      <w:marBottom w:val="0"/>
      <w:divBdr>
        <w:top w:val="none" w:sz="0" w:space="0" w:color="auto"/>
        <w:left w:val="none" w:sz="0" w:space="0" w:color="auto"/>
        <w:bottom w:val="none" w:sz="0" w:space="0" w:color="auto"/>
        <w:right w:val="none" w:sz="0" w:space="0" w:color="auto"/>
      </w:divBdr>
    </w:div>
    <w:div w:id="1618022301">
      <w:bodyDiv w:val="1"/>
      <w:marLeft w:val="0"/>
      <w:marRight w:val="0"/>
      <w:marTop w:val="0"/>
      <w:marBottom w:val="0"/>
      <w:divBdr>
        <w:top w:val="none" w:sz="0" w:space="0" w:color="auto"/>
        <w:left w:val="none" w:sz="0" w:space="0" w:color="auto"/>
        <w:bottom w:val="none" w:sz="0" w:space="0" w:color="auto"/>
        <w:right w:val="none" w:sz="0" w:space="0" w:color="auto"/>
      </w:divBdr>
    </w:div>
    <w:div w:id="1624342111">
      <w:bodyDiv w:val="1"/>
      <w:marLeft w:val="0"/>
      <w:marRight w:val="0"/>
      <w:marTop w:val="0"/>
      <w:marBottom w:val="0"/>
      <w:divBdr>
        <w:top w:val="none" w:sz="0" w:space="0" w:color="auto"/>
        <w:left w:val="none" w:sz="0" w:space="0" w:color="auto"/>
        <w:bottom w:val="none" w:sz="0" w:space="0" w:color="auto"/>
        <w:right w:val="none" w:sz="0" w:space="0" w:color="auto"/>
      </w:divBdr>
    </w:div>
    <w:div w:id="1772511887">
      <w:bodyDiv w:val="1"/>
      <w:marLeft w:val="0"/>
      <w:marRight w:val="0"/>
      <w:marTop w:val="0"/>
      <w:marBottom w:val="0"/>
      <w:divBdr>
        <w:top w:val="none" w:sz="0" w:space="0" w:color="auto"/>
        <w:left w:val="none" w:sz="0" w:space="0" w:color="auto"/>
        <w:bottom w:val="none" w:sz="0" w:space="0" w:color="auto"/>
        <w:right w:val="none" w:sz="0" w:space="0" w:color="auto"/>
      </w:divBdr>
      <w:divsChild>
        <w:div w:id="811410797">
          <w:marLeft w:val="0"/>
          <w:marRight w:val="0"/>
          <w:marTop w:val="0"/>
          <w:marBottom w:val="0"/>
          <w:divBdr>
            <w:top w:val="none" w:sz="0" w:space="0" w:color="auto"/>
            <w:left w:val="none" w:sz="0" w:space="0" w:color="auto"/>
            <w:bottom w:val="none" w:sz="0" w:space="0" w:color="auto"/>
            <w:right w:val="none" w:sz="0" w:space="0" w:color="auto"/>
          </w:divBdr>
        </w:div>
      </w:divsChild>
    </w:div>
    <w:div w:id="1788698426">
      <w:bodyDiv w:val="1"/>
      <w:marLeft w:val="0"/>
      <w:marRight w:val="0"/>
      <w:marTop w:val="0"/>
      <w:marBottom w:val="0"/>
      <w:divBdr>
        <w:top w:val="none" w:sz="0" w:space="0" w:color="auto"/>
        <w:left w:val="none" w:sz="0" w:space="0" w:color="auto"/>
        <w:bottom w:val="none" w:sz="0" w:space="0" w:color="auto"/>
        <w:right w:val="none" w:sz="0" w:space="0" w:color="auto"/>
      </w:divBdr>
    </w:div>
    <w:div w:id="1873030894">
      <w:bodyDiv w:val="1"/>
      <w:marLeft w:val="0"/>
      <w:marRight w:val="0"/>
      <w:marTop w:val="0"/>
      <w:marBottom w:val="0"/>
      <w:divBdr>
        <w:top w:val="none" w:sz="0" w:space="0" w:color="auto"/>
        <w:left w:val="none" w:sz="0" w:space="0" w:color="auto"/>
        <w:bottom w:val="none" w:sz="0" w:space="0" w:color="auto"/>
        <w:right w:val="none" w:sz="0" w:space="0" w:color="auto"/>
      </w:divBdr>
    </w:div>
    <w:div w:id="1938245731">
      <w:bodyDiv w:val="1"/>
      <w:marLeft w:val="0"/>
      <w:marRight w:val="0"/>
      <w:marTop w:val="0"/>
      <w:marBottom w:val="0"/>
      <w:divBdr>
        <w:top w:val="none" w:sz="0" w:space="0" w:color="auto"/>
        <w:left w:val="none" w:sz="0" w:space="0" w:color="auto"/>
        <w:bottom w:val="none" w:sz="0" w:space="0" w:color="auto"/>
        <w:right w:val="none" w:sz="0" w:space="0" w:color="auto"/>
      </w:divBdr>
    </w:div>
    <w:div w:id="2062174360">
      <w:bodyDiv w:val="1"/>
      <w:marLeft w:val="0"/>
      <w:marRight w:val="0"/>
      <w:marTop w:val="0"/>
      <w:marBottom w:val="0"/>
      <w:divBdr>
        <w:top w:val="none" w:sz="0" w:space="0" w:color="auto"/>
        <w:left w:val="none" w:sz="0" w:space="0" w:color="auto"/>
        <w:bottom w:val="none" w:sz="0" w:space="0" w:color="auto"/>
        <w:right w:val="none" w:sz="0" w:space="0" w:color="auto"/>
      </w:divBdr>
      <w:divsChild>
        <w:div w:id="104009629">
          <w:marLeft w:val="0"/>
          <w:marRight w:val="0"/>
          <w:marTop w:val="0"/>
          <w:marBottom w:val="0"/>
          <w:divBdr>
            <w:top w:val="none" w:sz="0" w:space="0" w:color="auto"/>
            <w:left w:val="none" w:sz="0" w:space="0" w:color="auto"/>
            <w:bottom w:val="none" w:sz="0" w:space="0" w:color="auto"/>
            <w:right w:val="none" w:sz="0" w:space="0" w:color="auto"/>
          </w:divBdr>
        </w:div>
      </w:divsChild>
    </w:div>
    <w:div w:id="2064056836">
      <w:bodyDiv w:val="1"/>
      <w:marLeft w:val="0"/>
      <w:marRight w:val="0"/>
      <w:marTop w:val="0"/>
      <w:marBottom w:val="0"/>
      <w:divBdr>
        <w:top w:val="none" w:sz="0" w:space="0" w:color="auto"/>
        <w:left w:val="none" w:sz="0" w:space="0" w:color="auto"/>
        <w:bottom w:val="none" w:sz="0" w:space="0" w:color="auto"/>
        <w:right w:val="none" w:sz="0" w:space="0" w:color="auto"/>
      </w:divBdr>
    </w:div>
    <w:div w:id="20678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schilling@unsw.edu.a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doi.org/10.3354/meps08651"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HaydenSchilling/MGLMs-Otoliths" TargetMode="Externa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BECAC-9471-4F07-8BFE-C45307C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30</Pages>
  <Words>8657</Words>
  <Characters>49347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Schilling</dc:creator>
  <cp:keywords/>
  <dc:description/>
  <cp:lastModifiedBy>Hayden Schilling</cp:lastModifiedBy>
  <cp:revision>21</cp:revision>
  <dcterms:created xsi:type="dcterms:W3CDTF">2020-11-22T08:17:00Z</dcterms:created>
  <dcterms:modified xsi:type="dcterms:W3CDTF">2020-11-29T05:43:00Z</dcterms:modified>
</cp:coreProperties>
</file>